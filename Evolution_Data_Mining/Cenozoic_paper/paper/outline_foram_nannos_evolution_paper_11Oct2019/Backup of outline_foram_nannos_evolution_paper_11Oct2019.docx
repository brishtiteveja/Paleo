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0266" w14:textId="245EE13B" w:rsidR="00CA58B0" w:rsidRPr="00E10980" w:rsidRDefault="007631CF">
      <w:pPr>
        <w:spacing w:line="480" w:lineRule="auto"/>
        <w:jc w:val="center"/>
        <w:rPr>
          <w:b/>
          <w:color w:val="000000" w:themeColor="text1"/>
          <w:sz w:val="24"/>
          <w:szCs w:val="24"/>
        </w:rPr>
        <w:pPrChange w:id="0" w:author="Abdullah Khan Zehady" w:date="2020-01-04T19:23:00Z">
          <w:pPr>
            <w:jc w:val="center"/>
          </w:pPr>
        </w:pPrChange>
      </w:pPr>
      <w:r>
        <w:rPr>
          <w:b/>
          <w:color w:val="000000" w:themeColor="text1"/>
          <w:sz w:val="24"/>
          <w:szCs w:val="24"/>
        </w:rPr>
        <w:t>Periodicity in foraminifer and nannofossil evolution induced by climate change</w:t>
      </w:r>
    </w:p>
    <w:p w14:paraId="1FCED2C8" w14:textId="77777777" w:rsidR="00CA58B0" w:rsidRPr="00E10980" w:rsidRDefault="00CA58B0">
      <w:pPr>
        <w:spacing w:line="480" w:lineRule="auto"/>
        <w:rPr>
          <w:color w:val="000000" w:themeColor="text1"/>
          <w:sz w:val="24"/>
          <w:szCs w:val="24"/>
        </w:rPr>
        <w:pPrChange w:id="1" w:author="Abdullah Khan Zehady" w:date="2020-01-04T19:23:00Z">
          <w:pPr/>
        </w:pPrChange>
      </w:pPr>
    </w:p>
    <w:p w14:paraId="5C790052" w14:textId="4BFD37A7" w:rsidR="00CA58B0" w:rsidRPr="00E10980" w:rsidRDefault="009E7686">
      <w:pPr>
        <w:spacing w:line="480" w:lineRule="auto"/>
        <w:ind w:left="1440" w:firstLine="720"/>
        <w:jc w:val="left"/>
        <w:rPr>
          <w:color w:val="000000" w:themeColor="text1"/>
          <w:sz w:val="24"/>
          <w:szCs w:val="24"/>
          <w:vertAlign w:val="superscript"/>
          <w:lang w:val="en"/>
        </w:rPr>
        <w:pPrChange w:id="2" w:author="Abdullah Khan Zehady" w:date="2020-01-04T19:23:00Z">
          <w:pPr>
            <w:ind w:left="1440" w:firstLine="720"/>
            <w:jc w:val="left"/>
          </w:pPr>
        </w:pPrChange>
      </w:pPr>
      <w:r w:rsidRPr="00E10980">
        <w:rPr>
          <w:color w:val="000000" w:themeColor="text1"/>
          <w:sz w:val="24"/>
          <w:szCs w:val="24"/>
        </w:rPr>
        <w:t xml:space="preserve">Abdullah Khan </w:t>
      </w:r>
      <w:proofErr w:type="spellStart"/>
      <w:r w:rsidRPr="00E10980">
        <w:rPr>
          <w:color w:val="000000" w:themeColor="text1"/>
          <w:sz w:val="24"/>
          <w:szCs w:val="24"/>
        </w:rPr>
        <w:t>Zehady</w:t>
      </w:r>
      <w:r w:rsidRPr="00E10980">
        <w:rPr>
          <w:color w:val="000000" w:themeColor="text1"/>
          <w:sz w:val="24"/>
          <w:szCs w:val="24"/>
          <w:vertAlign w:val="superscript"/>
        </w:rPr>
        <w:t>b</w:t>
      </w:r>
      <w:proofErr w:type="spellEnd"/>
      <w:r w:rsidRPr="00E10980">
        <w:rPr>
          <w:color w:val="000000" w:themeColor="text1"/>
          <w:sz w:val="24"/>
          <w:szCs w:val="24"/>
        </w:rPr>
        <w:t xml:space="preserve">, </w:t>
      </w:r>
      <w:r w:rsidR="00990303" w:rsidRPr="00E10980">
        <w:rPr>
          <w:color w:val="000000" w:themeColor="text1"/>
          <w:sz w:val="24"/>
          <w:szCs w:val="24"/>
        </w:rPr>
        <w:t xml:space="preserve">James G. </w:t>
      </w:r>
      <w:proofErr w:type="spellStart"/>
      <w:r w:rsidR="00990303" w:rsidRPr="00E10980">
        <w:rPr>
          <w:color w:val="000000" w:themeColor="text1"/>
          <w:sz w:val="24"/>
          <w:szCs w:val="24"/>
        </w:rPr>
        <w:t>Ogg</w:t>
      </w:r>
      <w:r w:rsidR="00990303" w:rsidRPr="00E10980">
        <w:rPr>
          <w:color w:val="000000" w:themeColor="text1"/>
          <w:sz w:val="24"/>
          <w:szCs w:val="24"/>
          <w:vertAlign w:val="superscript"/>
        </w:rPr>
        <w:t>a,b</w:t>
      </w:r>
      <w:proofErr w:type="spellEnd"/>
      <w:r w:rsidR="00990303" w:rsidRPr="00E10980">
        <w:rPr>
          <w:color w:val="000000" w:themeColor="text1"/>
          <w:sz w:val="24"/>
          <w:szCs w:val="24"/>
          <w:vertAlign w:val="superscript"/>
        </w:rPr>
        <w:t>,</w:t>
      </w:r>
      <w:r w:rsidR="00990303" w:rsidRPr="00E10980">
        <w:rPr>
          <w:color w:val="000000" w:themeColor="text1"/>
          <w:sz w:val="24"/>
          <w:szCs w:val="24"/>
        </w:rPr>
        <w:t>*,</w:t>
      </w:r>
    </w:p>
    <w:p w14:paraId="290E3670" w14:textId="77777777" w:rsidR="009E7686" w:rsidRPr="00E10980" w:rsidRDefault="009E7686">
      <w:pPr>
        <w:spacing w:line="480" w:lineRule="auto"/>
        <w:jc w:val="left"/>
        <w:rPr>
          <w:color w:val="000000" w:themeColor="text1"/>
          <w:sz w:val="24"/>
          <w:szCs w:val="24"/>
        </w:rPr>
        <w:pPrChange w:id="3" w:author="Abdullah Khan Zehady" w:date="2020-01-04T19:23:00Z">
          <w:pPr>
            <w:jc w:val="left"/>
          </w:pPr>
        </w:pPrChange>
      </w:pPr>
    </w:p>
    <w:p w14:paraId="214B28B4" w14:textId="77777777" w:rsidR="00CA58B0" w:rsidRPr="00E10980" w:rsidRDefault="004633EB">
      <w:pPr>
        <w:spacing w:line="480" w:lineRule="auto"/>
        <w:ind w:left="420" w:hanging="420"/>
        <w:jc w:val="left"/>
        <w:rPr>
          <w:i/>
          <w:color w:val="000000" w:themeColor="text1"/>
          <w:sz w:val="24"/>
          <w:szCs w:val="24"/>
        </w:rPr>
        <w:pPrChange w:id="4" w:author="Abdullah Khan Zehady" w:date="2020-01-04T19:23:00Z">
          <w:pPr>
            <w:ind w:left="420" w:hanging="420"/>
            <w:jc w:val="left"/>
          </w:pPr>
        </w:pPrChange>
      </w:pPr>
      <w:proofErr w:type="spellStart"/>
      <w:r w:rsidRPr="00E10980">
        <w:rPr>
          <w:i/>
          <w:color w:val="000000" w:themeColor="text1"/>
          <w:sz w:val="24"/>
          <w:szCs w:val="24"/>
          <w:vertAlign w:val="superscript"/>
        </w:rPr>
        <w:t>a</w:t>
      </w:r>
      <w:r w:rsidRPr="00E10980">
        <w:rPr>
          <w:i/>
          <w:color w:val="000000" w:themeColor="text1"/>
          <w:sz w:val="24"/>
          <w:szCs w:val="24"/>
        </w:rPr>
        <w:t>State</w:t>
      </w:r>
      <w:proofErr w:type="spellEnd"/>
      <w:r w:rsidRPr="00E10980">
        <w:rPr>
          <w:i/>
          <w:color w:val="000000" w:themeColor="text1"/>
          <w:sz w:val="24"/>
          <w:szCs w:val="24"/>
        </w:rPr>
        <w:t xml:space="preserve"> Key Laboratory of Biogeology and Environmental Geology, School of Earth Sciences, China University of Geosciences, Wuhan 430074, Hubei, P.R. China</w:t>
      </w:r>
    </w:p>
    <w:p w14:paraId="5B6535D7" w14:textId="77777777" w:rsidR="00CA58B0" w:rsidRPr="00290EF0" w:rsidRDefault="004633EB">
      <w:pPr>
        <w:spacing w:line="480" w:lineRule="auto"/>
        <w:ind w:left="420" w:hanging="420"/>
        <w:jc w:val="left"/>
        <w:rPr>
          <w:b/>
          <w:bCs/>
          <w:i/>
          <w:color w:val="000000" w:themeColor="text1"/>
          <w:sz w:val="24"/>
          <w:szCs w:val="24"/>
        </w:rPr>
        <w:pPrChange w:id="5" w:author="Abdullah Khan Zehady" w:date="2020-01-04T19:23:00Z">
          <w:pPr>
            <w:ind w:left="420" w:hanging="420"/>
            <w:jc w:val="left"/>
          </w:pPr>
        </w:pPrChange>
      </w:pPr>
      <w:bookmarkStart w:id="6" w:name="OLE_LINK29"/>
      <w:proofErr w:type="spellStart"/>
      <w:r w:rsidRPr="00E10980">
        <w:rPr>
          <w:i/>
          <w:color w:val="000000" w:themeColor="text1"/>
          <w:sz w:val="24"/>
          <w:szCs w:val="24"/>
          <w:vertAlign w:val="superscript"/>
        </w:rPr>
        <w:t>b</w:t>
      </w:r>
      <w:r w:rsidRPr="00E10980">
        <w:rPr>
          <w:i/>
          <w:color w:val="000000" w:themeColor="text1"/>
          <w:sz w:val="24"/>
          <w:szCs w:val="24"/>
        </w:rPr>
        <w:t>D</w:t>
      </w:r>
      <w:bookmarkEnd w:id="6"/>
      <w:r w:rsidRPr="00E10980">
        <w:rPr>
          <w:i/>
          <w:color w:val="000000" w:themeColor="text1"/>
          <w:sz w:val="24"/>
          <w:szCs w:val="24"/>
        </w:rPr>
        <w:t>epartment</w:t>
      </w:r>
      <w:proofErr w:type="spellEnd"/>
      <w:r w:rsidRPr="00E10980">
        <w:rPr>
          <w:i/>
          <w:color w:val="000000" w:themeColor="text1"/>
          <w:sz w:val="24"/>
          <w:szCs w:val="24"/>
        </w:rPr>
        <w:t xml:space="preserve"> of Earth, Atmospheric and Planetary Sciences, Purdue University, 550 Stadium Mall Drive, West Lafayette, Indiana, 47907-2051, USA</w:t>
      </w:r>
    </w:p>
    <w:p w14:paraId="54CF58A3" w14:textId="77777777" w:rsidR="009E7686" w:rsidRPr="00E10980" w:rsidRDefault="009E7686">
      <w:pPr>
        <w:spacing w:line="480" w:lineRule="auto"/>
        <w:ind w:left="420" w:hanging="420"/>
        <w:jc w:val="left"/>
        <w:rPr>
          <w:i/>
          <w:color w:val="000000" w:themeColor="text1"/>
          <w:sz w:val="24"/>
          <w:szCs w:val="24"/>
        </w:rPr>
        <w:pPrChange w:id="7" w:author="Abdullah Khan Zehady" w:date="2020-01-04T19:23:00Z">
          <w:pPr>
            <w:ind w:left="420" w:hanging="420"/>
            <w:jc w:val="left"/>
          </w:pPr>
        </w:pPrChange>
      </w:pPr>
      <w:r w:rsidRPr="00E10980">
        <w:rPr>
          <w:i/>
          <w:color w:val="000000" w:themeColor="text1"/>
          <w:sz w:val="24"/>
          <w:szCs w:val="24"/>
          <w:vertAlign w:val="superscript"/>
        </w:rPr>
        <w:t>c</w:t>
      </w:r>
      <w:r w:rsidRPr="00E10980">
        <w:rPr>
          <w:i/>
          <w:color w:val="000000" w:themeColor="text1"/>
          <w:sz w:val="24"/>
          <w:szCs w:val="24"/>
          <w:lang w:val="en"/>
        </w:rPr>
        <w:t>Research School of Earth Sciences, Australian National University, Acton, ACT, Australia</w:t>
      </w:r>
    </w:p>
    <w:p w14:paraId="318855C2" w14:textId="77777777" w:rsidR="009E7686" w:rsidRPr="00E10980" w:rsidRDefault="009E7686">
      <w:pPr>
        <w:spacing w:line="480" w:lineRule="auto"/>
        <w:ind w:left="420" w:hanging="420"/>
        <w:jc w:val="left"/>
        <w:rPr>
          <w:i/>
          <w:color w:val="000000" w:themeColor="text1"/>
          <w:sz w:val="24"/>
          <w:szCs w:val="24"/>
        </w:rPr>
        <w:pPrChange w:id="8" w:author="Abdullah Khan Zehady" w:date="2020-01-04T19:23:00Z">
          <w:pPr>
            <w:ind w:left="420" w:hanging="420"/>
            <w:jc w:val="left"/>
          </w:pPr>
        </w:pPrChange>
      </w:pPr>
    </w:p>
    <w:p w14:paraId="564EC692" w14:textId="77777777" w:rsidR="00CA58B0" w:rsidRPr="00E10980" w:rsidRDefault="00CA58B0">
      <w:pPr>
        <w:spacing w:line="480" w:lineRule="auto"/>
        <w:ind w:left="420" w:hanging="420"/>
        <w:jc w:val="left"/>
        <w:rPr>
          <w:color w:val="000000" w:themeColor="text1"/>
          <w:sz w:val="24"/>
          <w:szCs w:val="24"/>
        </w:rPr>
        <w:pPrChange w:id="9" w:author="Abdullah Khan Zehady" w:date="2020-01-04T19:23:00Z">
          <w:pPr>
            <w:ind w:left="420" w:hanging="420"/>
            <w:jc w:val="left"/>
          </w:pPr>
        </w:pPrChange>
      </w:pPr>
    </w:p>
    <w:p w14:paraId="2724B9BD" w14:textId="77777777" w:rsidR="00CA58B0" w:rsidRPr="00E10980" w:rsidRDefault="004633EB">
      <w:pPr>
        <w:spacing w:line="480" w:lineRule="auto"/>
        <w:ind w:left="420" w:hanging="420"/>
        <w:jc w:val="left"/>
        <w:rPr>
          <w:color w:val="000000" w:themeColor="text1"/>
          <w:sz w:val="24"/>
          <w:szCs w:val="24"/>
        </w:rPr>
        <w:pPrChange w:id="10" w:author="Abdullah Khan Zehady" w:date="2020-01-04T19:23:00Z">
          <w:pPr>
            <w:ind w:left="420" w:hanging="420"/>
            <w:jc w:val="left"/>
          </w:pPr>
        </w:pPrChange>
      </w:pPr>
      <w:r w:rsidRPr="00E10980">
        <w:rPr>
          <w:color w:val="000000" w:themeColor="text1"/>
          <w:sz w:val="24"/>
          <w:szCs w:val="24"/>
        </w:rPr>
        <w:t xml:space="preserve">E-mail addresses: </w:t>
      </w:r>
      <w:r w:rsidR="00E21345">
        <w:fldChar w:fldCharType="begin"/>
      </w:r>
      <w:r w:rsidR="00E21345">
        <w:instrText xml:space="preserve"> HYPERLINK "mailto:azehady@purdue.edu" </w:instrText>
      </w:r>
      <w:r w:rsidR="00E21345">
        <w:fldChar w:fldCharType="separate"/>
      </w:r>
      <w:r w:rsidR="009E7686" w:rsidRPr="00E10980">
        <w:rPr>
          <w:rStyle w:val="Hyperlink"/>
          <w:i/>
          <w:color w:val="000000" w:themeColor="text1"/>
          <w:sz w:val="24"/>
          <w:szCs w:val="24"/>
        </w:rPr>
        <w:t>azehady@purdue.edu</w:t>
      </w:r>
      <w:r w:rsidR="00E21345">
        <w:rPr>
          <w:rStyle w:val="Hyperlink"/>
          <w:i/>
          <w:color w:val="000000" w:themeColor="text1"/>
          <w:sz w:val="24"/>
          <w:szCs w:val="24"/>
        </w:rPr>
        <w:fldChar w:fldCharType="end"/>
      </w:r>
      <w:r w:rsidR="009E7686" w:rsidRPr="00E10980">
        <w:rPr>
          <w:i/>
          <w:color w:val="000000" w:themeColor="text1"/>
          <w:sz w:val="24"/>
          <w:szCs w:val="24"/>
        </w:rPr>
        <w:t xml:space="preserve"> </w:t>
      </w:r>
      <w:r w:rsidRPr="00E10980">
        <w:rPr>
          <w:color w:val="000000" w:themeColor="text1"/>
          <w:sz w:val="24"/>
          <w:szCs w:val="24"/>
        </w:rPr>
        <w:t>(</w:t>
      </w:r>
      <w:r w:rsidR="009E7686" w:rsidRPr="00E10980">
        <w:rPr>
          <w:color w:val="000000" w:themeColor="text1"/>
          <w:sz w:val="24"/>
          <w:szCs w:val="24"/>
        </w:rPr>
        <w:t>A. K. Zehady</w:t>
      </w:r>
      <w:r w:rsidRPr="00E10980">
        <w:rPr>
          <w:color w:val="000000" w:themeColor="text1"/>
          <w:sz w:val="24"/>
          <w:szCs w:val="24"/>
        </w:rPr>
        <w:t xml:space="preserve">), </w:t>
      </w:r>
      <w:r w:rsidRPr="00E10980">
        <w:rPr>
          <w:i/>
          <w:color w:val="000000" w:themeColor="text1"/>
          <w:sz w:val="24"/>
          <w:szCs w:val="24"/>
        </w:rPr>
        <w:t>jogg@purdue.edu</w:t>
      </w:r>
      <w:r w:rsidRPr="00E10980">
        <w:rPr>
          <w:color w:val="000000" w:themeColor="text1"/>
          <w:sz w:val="24"/>
          <w:szCs w:val="24"/>
        </w:rPr>
        <w:t xml:space="preserve"> (J. Ogg), </w:t>
      </w:r>
    </w:p>
    <w:p w14:paraId="46F65450" w14:textId="77777777" w:rsidR="00CA58B0" w:rsidRPr="00E10980" w:rsidRDefault="00CA58B0">
      <w:pPr>
        <w:spacing w:line="480" w:lineRule="auto"/>
        <w:rPr>
          <w:color w:val="000000" w:themeColor="text1"/>
          <w:sz w:val="24"/>
          <w:szCs w:val="24"/>
        </w:rPr>
        <w:pPrChange w:id="11" w:author="Abdullah Khan Zehady" w:date="2020-01-04T19:23:00Z">
          <w:pPr/>
        </w:pPrChange>
      </w:pPr>
    </w:p>
    <w:p w14:paraId="730D53EE" w14:textId="645E7FAA" w:rsidR="00CA58B0" w:rsidRPr="00E10980" w:rsidRDefault="004633EB">
      <w:pPr>
        <w:spacing w:line="480" w:lineRule="auto"/>
        <w:jc w:val="left"/>
        <w:rPr>
          <w:color w:val="000000" w:themeColor="text1"/>
          <w:sz w:val="24"/>
          <w:szCs w:val="24"/>
        </w:rPr>
        <w:pPrChange w:id="12" w:author="Abdullah Khan Zehady" w:date="2020-01-04T19:23:00Z">
          <w:pPr>
            <w:jc w:val="left"/>
          </w:pPr>
        </w:pPrChange>
      </w:pPr>
      <w:r w:rsidRPr="00E10980">
        <w:rPr>
          <w:i/>
          <w:color w:val="000000" w:themeColor="text1"/>
          <w:sz w:val="24"/>
          <w:szCs w:val="24"/>
        </w:rPr>
        <w:t>Keywords</w:t>
      </w:r>
      <w:r w:rsidRPr="00E10980">
        <w:rPr>
          <w:color w:val="000000" w:themeColor="text1"/>
          <w:sz w:val="24"/>
          <w:szCs w:val="24"/>
        </w:rPr>
        <w:t xml:space="preserve">: </w:t>
      </w:r>
      <w:r w:rsidR="00990303">
        <w:rPr>
          <w:color w:val="000000" w:themeColor="text1"/>
          <w:sz w:val="24"/>
          <w:szCs w:val="24"/>
        </w:rPr>
        <w:t>Planktonic foraminifer</w:t>
      </w:r>
      <w:r w:rsidR="009E7686" w:rsidRPr="00E10980">
        <w:rPr>
          <w:color w:val="000000" w:themeColor="text1"/>
          <w:sz w:val="24"/>
          <w:szCs w:val="24"/>
        </w:rPr>
        <w:t xml:space="preserve">, </w:t>
      </w:r>
      <w:r w:rsidR="00990303">
        <w:rPr>
          <w:color w:val="000000" w:themeColor="text1"/>
          <w:sz w:val="24"/>
          <w:szCs w:val="24"/>
        </w:rPr>
        <w:t>Calc</w:t>
      </w:r>
      <w:r w:rsidR="00D65A6D">
        <w:rPr>
          <w:color w:val="000000" w:themeColor="text1"/>
          <w:sz w:val="24"/>
          <w:szCs w:val="24"/>
        </w:rPr>
        <w:t>a</w:t>
      </w:r>
      <w:r w:rsidR="00990303">
        <w:rPr>
          <w:color w:val="000000" w:themeColor="text1"/>
          <w:sz w:val="24"/>
          <w:szCs w:val="24"/>
        </w:rPr>
        <w:t>r</w:t>
      </w:r>
      <w:r w:rsidR="00D65A6D">
        <w:rPr>
          <w:color w:val="000000" w:themeColor="text1"/>
          <w:sz w:val="24"/>
          <w:szCs w:val="24"/>
        </w:rPr>
        <w:t>e</w:t>
      </w:r>
      <w:r w:rsidR="00990303">
        <w:rPr>
          <w:color w:val="000000" w:themeColor="text1"/>
          <w:sz w:val="24"/>
          <w:szCs w:val="24"/>
        </w:rPr>
        <w:t>ous Nannofossil</w:t>
      </w:r>
      <w:r w:rsidRPr="00E10980">
        <w:rPr>
          <w:color w:val="000000" w:themeColor="text1"/>
          <w:sz w:val="24"/>
          <w:szCs w:val="24"/>
        </w:rPr>
        <w:t xml:space="preserve">, </w:t>
      </w:r>
      <w:r w:rsidR="009E7686" w:rsidRPr="00E10980">
        <w:rPr>
          <w:color w:val="000000" w:themeColor="text1"/>
          <w:sz w:val="24"/>
          <w:szCs w:val="24"/>
        </w:rPr>
        <w:t>Stratigraphic range</w:t>
      </w:r>
      <w:r w:rsidRPr="00E10980">
        <w:rPr>
          <w:color w:val="000000" w:themeColor="text1"/>
          <w:sz w:val="24"/>
          <w:szCs w:val="24"/>
        </w:rPr>
        <w:t xml:space="preserve">, </w:t>
      </w:r>
      <w:r w:rsidR="009E7686" w:rsidRPr="00E10980">
        <w:rPr>
          <w:color w:val="000000" w:themeColor="text1"/>
          <w:sz w:val="24"/>
          <w:szCs w:val="24"/>
        </w:rPr>
        <w:t>Biostratigraphy</w:t>
      </w:r>
      <w:r w:rsidR="00990303">
        <w:rPr>
          <w:color w:val="000000" w:themeColor="text1"/>
          <w:sz w:val="24"/>
          <w:szCs w:val="24"/>
        </w:rPr>
        <w:t>, Earth History, Past Climate</w:t>
      </w:r>
    </w:p>
    <w:p w14:paraId="6159CD9E" w14:textId="77777777" w:rsidR="00CA58B0" w:rsidRPr="00E10980" w:rsidRDefault="00CA58B0">
      <w:pPr>
        <w:spacing w:line="480" w:lineRule="auto"/>
        <w:jc w:val="left"/>
        <w:rPr>
          <w:color w:val="000000" w:themeColor="text1"/>
          <w:sz w:val="24"/>
          <w:szCs w:val="24"/>
        </w:rPr>
        <w:pPrChange w:id="13" w:author="Abdullah Khan Zehady" w:date="2020-01-04T19:23:00Z">
          <w:pPr>
            <w:jc w:val="left"/>
          </w:pPr>
        </w:pPrChange>
      </w:pPr>
    </w:p>
    <w:p w14:paraId="4D31FF7D" w14:textId="77777777" w:rsidR="00CA58B0" w:rsidRPr="00E10980" w:rsidRDefault="004633EB">
      <w:pPr>
        <w:keepNext/>
        <w:spacing w:line="480" w:lineRule="auto"/>
        <w:jc w:val="left"/>
        <w:rPr>
          <w:b/>
          <w:color w:val="000000" w:themeColor="text1"/>
          <w:sz w:val="24"/>
          <w:szCs w:val="24"/>
        </w:rPr>
        <w:pPrChange w:id="14" w:author="Abdullah Khan Zehady" w:date="2020-01-04T19:23:00Z">
          <w:pPr>
            <w:keepNext/>
            <w:jc w:val="left"/>
          </w:pPr>
        </w:pPrChange>
      </w:pPr>
      <w:bookmarkStart w:id="15" w:name="1fob9te" w:colFirst="0" w:colLast="0"/>
      <w:bookmarkStart w:id="16" w:name="3znysh7" w:colFirst="0" w:colLast="0"/>
      <w:bookmarkEnd w:id="15"/>
      <w:bookmarkEnd w:id="16"/>
      <w:r w:rsidRPr="00E10980">
        <w:rPr>
          <w:b/>
          <w:color w:val="000000" w:themeColor="text1"/>
          <w:sz w:val="24"/>
          <w:szCs w:val="24"/>
        </w:rPr>
        <w:t>Highlights</w:t>
      </w:r>
    </w:p>
    <w:p w14:paraId="24586B59" w14:textId="3789C99B" w:rsidR="00E56D68" w:rsidRDefault="00990303">
      <w:pPr>
        <w:keepNext/>
        <w:spacing w:line="480" w:lineRule="auto"/>
        <w:ind w:left="420" w:hanging="420"/>
        <w:jc w:val="left"/>
        <w:rPr>
          <w:color w:val="000000" w:themeColor="text1"/>
          <w:sz w:val="24"/>
          <w:szCs w:val="24"/>
        </w:rPr>
        <w:pPrChange w:id="17" w:author="Abdullah Khan Zehady" w:date="2020-01-04T19:23:00Z">
          <w:pPr>
            <w:keepNext/>
            <w:ind w:left="420" w:hanging="420"/>
            <w:jc w:val="left"/>
          </w:pPr>
        </w:pPrChange>
      </w:pPr>
      <w:r>
        <w:rPr>
          <w:color w:val="000000" w:themeColor="text1"/>
          <w:sz w:val="24"/>
          <w:szCs w:val="24"/>
        </w:rPr>
        <w:t>Speciation and extinction event</w:t>
      </w:r>
      <w:r w:rsidR="005C7545">
        <w:rPr>
          <w:color w:val="000000" w:themeColor="text1"/>
          <w:sz w:val="24"/>
          <w:szCs w:val="24"/>
        </w:rPr>
        <w:t>s</w:t>
      </w:r>
      <w:r>
        <w:rPr>
          <w:color w:val="000000" w:themeColor="text1"/>
          <w:sz w:val="24"/>
          <w:szCs w:val="24"/>
        </w:rPr>
        <w:t xml:space="preserve"> from </w:t>
      </w:r>
      <w:r w:rsidR="00E56D68" w:rsidRPr="00E10980">
        <w:rPr>
          <w:color w:val="000000" w:themeColor="text1"/>
          <w:sz w:val="24"/>
          <w:szCs w:val="24"/>
        </w:rPr>
        <w:t>Lineage and morphospecies tree</w:t>
      </w:r>
      <w:r>
        <w:rPr>
          <w:color w:val="000000" w:themeColor="text1"/>
          <w:sz w:val="24"/>
          <w:szCs w:val="24"/>
        </w:rPr>
        <w:t xml:space="preserve"> during Cenozoic</w:t>
      </w:r>
      <w:r w:rsidR="00E56D68" w:rsidRPr="00E10980">
        <w:rPr>
          <w:color w:val="000000" w:themeColor="text1"/>
          <w:sz w:val="24"/>
          <w:szCs w:val="24"/>
        </w:rPr>
        <w:t>.</w:t>
      </w:r>
    </w:p>
    <w:p w14:paraId="15316ABB" w14:textId="3A49C601" w:rsidR="00990303" w:rsidRDefault="00990303">
      <w:pPr>
        <w:keepNext/>
        <w:spacing w:line="480" w:lineRule="auto"/>
        <w:ind w:left="420" w:hanging="420"/>
        <w:jc w:val="left"/>
        <w:rPr>
          <w:color w:val="000000" w:themeColor="text1"/>
          <w:sz w:val="24"/>
          <w:szCs w:val="24"/>
        </w:rPr>
        <w:pPrChange w:id="18" w:author="Abdullah Khan Zehady" w:date="2020-01-04T19:23:00Z">
          <w:pPr>
            <w:keepNext/>
            <w:ind w:left="420" w:hanging="420"/>
            <w:jc w:val="left"/>
          </w:pPr>
        </w:pPrChange>
      </w:pPr>
      <w:r>
        <w:rPr>
          <w:color w:val="000000" w:themeColor="text1"/>
          <w:sz w:val="24"/>
          <w:szCs w:val="24"/>
        </w:rPr>
        <w:t xml:space="preserve">Speciation and extinction events of </w:t>
      </w:r>
      <w:proofErr w:type="spellStart"/>
      <w:r>
        <w:rPr>
          <w:color w:val="000000" w:themeColor="text1"/>
          <w:sz w:val="24"/>
          <w:szCs w:val="24"/>
        </w:rPr>
        <w:t>Calcerous</w:t>
      </w:r>
      <w:proofErr w:type="spellEnd"/>
      <w:r>
        <w:rPr>
          <w:color w:val="000000" w:themeColor="text1"/>
          <w:sz w:val="24"/>
          <w:szCs w:val="24"/>
        </w:rPr>
        <w:t xml:space="preserve"> nannofossils during Cenozoic.</w:t>
      </w:r>
    </w:p>
    <w:p w14:paraId="1F42786D" w14:textId="0CAEF4AC" w:rsidR="00990303" w:rsidRDefault="00990303">
      <w:pPr>
        <w:keepNext/>
        <w:spacing w:line="480" w:lineRule="auto"/>
        <w:ind w:left="420" w:hanging="420"/>
        <w:jc w:val="left"/>
        <w:rPr>
          <w:color w:val="000000" w:themeColor="text1"/>
          <w:sz w:val="24"/>
          <w:szCs w:val="24"/>
        </w:rPr>
        <w:pPrChange w:id="19" w:author="Abdullah Khan Zehady" w:date="2020-01-04T19:23:00Z">
          <w:pPr>
            <w:keepNext/>
            <w:ind w:left="420" w:hanging="420"/>
            <w:jc w:val="left"/>
          </w:pPr>
        </w:pPrChange>
      </w:pPr>
      <w:r>
        <w:rPr>
          <w:color w:val="000000" w:themeColor="text1"/>
          <w:sz w:val="24"/>
          <w:szCs w:val="24"/>
        </w:rPr>
        <w:t xml:space="preserve">Detection of Astronomical cycles (1.3 – 2.4 myr) </w:t>
      </w:r>
    </w:p>
    <w:p w14:paraId="768D3CEE" w14:textId="52639787" w:rsidR="00E56D68" w:rsidRPr="00E10980" w:rsidRDefault="00990303">
      <w:pPr>
        <w:keepNext/>
        <w:spacing w:line="480" w:lineRule="auto"/>
        <w:ind w:left="420" w:hanging="420"/>
        <w:jc w:val="left"/>
        <w:rPr>
          <w:color w:val="000000" w:themeColor="text1"/>
          <w:sz w:val="24"/>
          <w:szCs w:val="24"/>
        </w:rPr>
        <w:pPrChange w:id="20" w:author="Abdullah Khan Zehady" w:date="2020-01-04T19:23:00Z">
          <w:pPr>
            <w:keepNext/>
            <w:ind w:left="420" w:hanging="420"/>
            <w:jc w:val="left"/>
          </w:pPr>
        </w:pPrChange>
      </w:pPr>
      <w:r>
        <w:rPr>
          <w:color w:val="000000" w:themeColor="text1"/>
          <w:sz w:val="24"/>
          <w:szCs w:val="24"/>
        </w:rPr>
        <w:t>Correlation with c</w:t>
      </w:r>
      <w:r w:rsidR="00E56D68" w:rsidRPr="00E10980">
        <w:rPr>
          <w:color w:val="000000" w:themeColor="text1"/>
          <w:sz w:val="24"/>
          <w:szCs w:val="24"/>
        </w:rPr>
        <w:t>limate proxy data</w:t>
      </w:r>
      <w:r w:rsidR="0070263B">
        <w:rPr>
          <w:color w:val="000000" w:themeColor="text1"/>
          <w:sz w:val="24"/>
          <w:szCs w:val="24"/>
        </w:rPr>
        <w:t>.</w:t>
      </w:r>
      <w:r w:rsidR="00E56D68" w:rsidRPr="00E10980">
        <w:rPr>
          <w:color w:val="000000" w:themeColor="text1"/>
          <w:sz w:val="24"/>
          <w:szCs w:val="24"/>
        </w:rPr>
        <w:t xml:space="preserve"> </w:t>
      </w:r>
    </w:p>
    <w:p w14:paraId="3B06B34D" w14:textId="098BBBAC" w:rsidR="005C1F3A" w:rsidRDefault="005C1F3A">
      <w:pPr>
        <w:keepNext/>
        <w:spacing w:line="480" w:lineRule="auto"/>
        <w:ind w:left="420" w:hanging="420"/>
        <w:jc w:val="left"/>
        <w:rPr>
          <w:color w:val="000000" w:themeColor="text1"/>
          <w:sz w:val="24"/>
          <w:szCs w:val="24"/>
        </w:rPr>
        <w:pPrChange w:id="21" w:author="Abdullah Khan Zehady" w:date="2020-01-04T19:23:00Z">
          <w:pPr>
            <w:keepNext/>
            <w:ind w:left="420" w:hanging="420"/>
            <w:jc w:val="left"/>
          </w:pPr>
        </w:pPrChange>
      </w:pPr>
      <w:r>
        <w:rPr>
          <w:color w:val="000000" w:themeColor="text1"/>
          <w:sz w:val="24"/>
          <w:szCs w:val="24"/>
        </w:rPr>
        <w:t>Similarity/dissimilarity in foraminifer and nannofossil evolution over time.</w:t>
      </w:r>
    </w:p>
    <w:p w14:paraId="399BE36C" w14:textId="482127F5" w:rsidR="00990303" w:rsidRDefault="00990303">
      <w:pPr>
        <w:keepNext/>
        <w:spacing w:line="480" w:lineRule="auto"/>
        <w:ind w:left="420" w:hanging="420"/>
        <w:jc w:val="left"/>
        <w:rPr>
          <w:color w:val="000000" w:themeColor="text1"/>
          <w:sz w:val="24"/>
          <w:szCs w:val="24"/>
        </w:rPr>
        <w:pPrChange w:id="22" w:author="Abdullah Khan Zehady" w:date="2020-01-04T19:23:00Z">
          <w:pPr>
            <w:keepNext/>
            <w:ind w:left="420" w:hanging="420"/>
            <w:jc w:val="left"/>
          </w:pPr>
        </w:pPrChange>
      </w:pPr>
      <w:r>
        <w:rPr>
          <w:color w:val="000000" w:themeColor="text1"/>
          <w:sz w:val="24"/>
          <w:szCs w:val="24"/>
        </w:rPr>
        <w:t>Relationship between global climate and evolution of marine organisms</w:t>
      </w:r>
    </w:p>
    <w:p w14:paraId="5F501C27" w14:textId="204050DD" w:rsidR="00CA58B0" w:rsidRDefault="00CA58B0">
      <w:pPr>
        <w:spacing w:line="480" w:lineRule="auto"/>
        <w:jc w:val="left"/>
        <w:rPr>
          <w:color w:val="000000" w:themeColor="text1"/>
          <w:sz w:val="24"/>
          <w:szCs w:val="24"/>
        </w:rPr>
        <w:pPrChange w:id="23" w:author="Abdullah Khan Zehady" w:date="2020-01-04T19:23:00Z">
          <w:pPr>
            <w:jc w:val="left"/>
          </w:pPr>
        </w:pPrChange>
      </w:pPr>
    </w:p>
    <w:p w14:paraId="5E6AF40B" w14:textId="77777777" w:rsidR="005C1F3A" w:rsidRPr="00E10980" w:rsidRDefault="005C1F3A">
      <w:pPr>
        <w:spacing w:line="480" w:lineRule="auto"/>
        <w:jc w:val="left"/>
        <w:rPr>
          <w:color w:val="000000" w:themeColor="text1"/>
          <w:sz w:val="24"/>
          <w:szCs w:val="24"/>
        </w:rPr>
        <w:pPrChange w:id="24" w:author="Abdullah Khan Zehady" w:date="2020-01-04T19:23:00Z">
          <w:pPr>
            <w:jc w:val="left"/>
          </w:pPr>
        </w:pPrChange>
      </w:pPr>
    </w:p>
    <w:p w14:paraId="7F423384" w14:textId="583425BD" w:rsidR="00CA58B0" w:rsidRPr="00E10980" w:rsidRDefault="004633EB">
      <w:pPr>
        <w:keepNext/>
        <w:spacing w:line="480" w:lineRule="auto"/>
        <w:jc w:val="left"/>
        <w:rPr>
          <w:b/>
          <w:color w:val="000000" w:themeColor="text1"/>
          <w:sz w:val="24"/>
          <w:szCs w:val="24"/>
        </w:rPr>
        <w:pPrChange w:id="25" w:author="Abdullah Khan Zehady" w:date="2020-01-04T19:23:00Z">
          <w:pPr>
            <w:keepNext/>
            <w:jc w:val="left"/>
          </w:pPr>
        </w:pPrChange>
      </w:pPr>
      <w:r w:rsidRPr="00E10980">
        <w:rPr>
          <w:b/>
          <w:color w:val="000000" w:themeColor="text1"/>
          <w:sz w:val="24"/>
          <w:szCs w:val="24"/>
        </w:rPr>
        <w:lastRenderedPageBreak/>
        <w:t>Abstract</w:t>
      </w:r>
    </w:p>
    <w:p w14:paraId="6398AEF5" w14:textId="789BAEBD" w:rsidR="00E56D68" w:rsidRPr="003817C0" w:rsidRDefault="003817C0">
      <w:pPr>
        <w:keepNext/>
        <w:spacing w:line="480" w:lineRule="auto"/>
        <w:jc w:val="left"/>
        <w:rPr>
          <w:bCs/>
          <w:color w:val="000000" w:themeColor="text1"/>
          <w:sz w:val="24"/>
          <w:szCs w:val="24"/>
        </w:rPr>
        <w:pPrChange w:id="26" w:author="Abdullah Khan Zehady" w:date="2020-01-04T19:23:00Z">
          <w:pPr>
            <w:keepNext/>
            <w:jc w:val="left"/>
          </w:pPr>
        </w:pPrChange>
      </w:pPr>
      <w:r>
        <w:rPr>
          <w:bCs/>
          <w:color w:val="000000" w:themeColor="text1"/>
          <w:sz w:val="24"/>
          <w:szCs w:val="24"/>
        </w:rPr>
        <w:t xml:space="preserve">Foraminifer </w:t>
      </w:r>
      <w:ins w:id="27" w:author="Abdullah Khan Zehady" w:date="2020-01-09T11:01:00Z">
        <w:r w:rsidR="004845A8">
          <w:rPr>
            <w:bCs/>
            <w:color w:val="000000" w:themeColor="text1"/>
            <w:sz w:val="24"/>
            <w:szCs w:val="24"/>
          </w:rPr>
          <w:t xml:space="preserve">and nannofossils </w:t>
        </w:r>
      </w:ins>
      <w:r>
        <w:rPr>
          <w:bCs/>
          <w:color w:val="000000" w:themeColor="text1"/>
          <w:sz w:val="24"/>
          <w:szCs w:val="24"/>
        </w:rPr>
        <w:t xml:space="preserve">are the most widely available marine organisms. </w:t>
      </w:r>
      <w:del w:id="28" w:author="Abdullah Khan Zehady" w:date="2020-01-09T11:01:00Z">
        <w:r w:rsidDel="004845A8">
          <w:rPr>
            <w:bCs/>
            <w:color w:val="000000" w:themeColor="text1"/>
            <w:sz w:val="24"/>
            <w:szCs w:val="24"/>
          </w:rPr>
          <w:delText xml:space="preserve">Nanno fossils are the most widely used organisms too. </w:delText>
        </w:r>
      </w:del>
      <w:r w:rsidRPr="003817C0">
        <w:rPr>
          <w:bCs/>
          <w:color w:val="000000" w:themeColor="text1"/>
          <w:sz w:val="24"/>
          <w:szCs w:val="24"/>
        </w:rPr>
        <w:t>We use</w:t>
      </w:r>
      <w:ins w:id="29" w:author="Abdullah Khan Zehady" w:date="2020-01-09T11:02:00Z">
        <w:r w:rsidR="004845A8">
          <w:rPr>
            <w:bCs/>
            <w:color w:val="000000" w:themeColor="text1"/>
            <w:sz w:val="24"/>
            <w:szCs w:val="24"/>
          </w:rPr>
          <w:t>d</w:t>
        </w:r>
      </w:ins>
      <w:r w:rsidRPr="003817C0">
        <w:rPr>
          <w:bCs/>
          <w:color w:val="000000" w:themeColor="text1"/>
          <w:sz w:val="24"/>
          <w:szCs w:val="24"/>
        </w:rPr>
        <w:t xml:space="preserve"> </w:t>
      </w:r>
      <w:ins w:id="30" w:author="Abdullah Khan Zehady" w:date="2020-01-09T11:02:00Z">
        <w:r w:rsidR="004845A8">
          <w:rPr>
            <w:bCs/>
            <w:color w:val="000000" w:themeColor="text1"/>
            <w:sz w:val="24"/>
            <w:szCs w:val="24"/>
          </w:rPr>
          <w:t xml:space="preserve">the origination/speciation and extinction events to count evolutionary </w:t>
        </w:r>
      </w:ins>
      <w:r w:rsidRPr="003817C0">
        <w:rPr>
          <w:bCs/>
          <w:color w:val="000000" w:themeColor="text1"/>
          <w:sz w:val="24"/>
          <w:szCs w:val="24"/>
        </w:rPr>
        <w:t xml:space="preserve">turnover </w:t>
      </w:r>
      <w:ins w:id="31" w:author="Abdullah Khan Zehady" w:date="2020-01-09T11:02:00Z">
        <w:r w:rsidR="004845A8">
          <w:rPr>
            <w:bCs/>
            <w:color w:val="000000" w:themeColor="text1"/>
            <w:sz w:val="24"/>
            <w:szCs w:val="24"/>
          </w:rPr>
          <w:t xml:space="preserve">to create a </w:t>
        </w:r>
      </w:ins>
      <w:ins w:id="32" w:author="Abdullah Khan Zehady" w:date="2020-01-09T11:03:00Z">
        <w:r w:rsidR="004845A8">
          <w:rPr>
            <w:bCs/>
            <w:color w:val="000000" w:themeColor="text1"/>
            <w:sz w:val="24"/>
            <w:szCs w:val="24"/>
          </w:rPr>
          <w:t xml:space="preserve">turnover </w:t>
        </w:r>
      </w:ins>
      <w:r w:rsidRPr="003817C0">
        <w:rPr>
          <w:bCs/>
          <w:color w:val="000000" w:themeColor="text1"/>
          <w:sz w:val="24"/>
          <w:szCs w:val="24"/>
        </w:rPr>
        <w:t xml:space="preserve">timeseries data for entire Cenozoic for both foraminifer and </w:t>
      </w:r>
      <w:proofErr w:type="spellStart"/>
      <w:r w:rsidRPr="003817C0">
        <w:rPr>
          <w:bCs/>
          <w:color w:val="000000" w:themeColor="text1"/>
          <w:sz w:val="24"/>
          <w:szCs w:val="24"/>
        </w:rPr>
        <w:t>nanno</w:t>
      </w:r>
      <w:proofErr w:type="spellEnd"/>
      <w:r w:rsidRPr="003817C0">
        <w:rPr>
          <w:bCs/>
          <w:color w:val="000000" w:themeColor="text1"/>
          <w:sz w:val="24"/>
          <w:szCs w:val="24"/>
        </w:rPr>
        <w:t>-fossil (# number of species). We found weak/strong connection with Milankovitch cycle</w:t>
      </w:r>
      <w:ins w:id="33" w:author="Abdullah Khan Zehady" w:date="2020-01-09T11:03:00Z">
        <w:r w:rsidR="004845A8">
          <w:rPr>
            <w:bCs/>
            <w:color w:val="000000" w:themeColor="text1"/>
            <w:sz w:val="24"/>
            <w:szCs w:val="24"/>
          </w:rPr>
          <w:t xml:space="preserve">s which have been shown to affect </w:t>
        </w:r>
      </w:ins>
      <w:ins w:id="34" w:author="Abdullah Khan Zehady" w:date="2020-01-09T11:04:00Z">
        <w:r w:rsidR="004845A8">
          <w:rPr>
            <w:bCs/>
            <w:color w:val="000000" w:themeColor="text1"/>
            <w:sz w:val="24"/>
            <w:szCs w:val="24"/>
          </w:rPr>
          <w:t>climatic events in a macroscale</w:t>
        </w:r>
      </w:ins>
      <w:r w:rsidRPr="003817C0">
        <w:rPr>
          <w:bCs/>
          <w:color w:val="000000" w:themeColor="text1"/>
          <w:sz w:val="24"/>
          <w:szCs w:val="24"/>
        </w:rPr>
        <w:t xml:space="preserve">. </w:t>
      </w:r>
      <w:moveToRangeStart w:id="35" w:author="Abdullah Khan Zehady" w:date="2020-01-09T11:04:00Z" w:name="move29460291"/>
      <w:moveTo w:id="36" w:author="Abdullah Khan Zehady" w:date="2020-01-09T11:04:00Z">
        <w:r w:rsidR="004845A8">
          <w:rPr>
            <w:bCs/>
            <w:color w:val="000000" w:themeColor="text1"/>
            <w:sz w:val="24"/>
            <w:szCs w:val="24"/>
          </w:rPr>
          <w:t>Obliquity minima and eccentricity minima are linked with ice sheet expansion and cooling.</w:t>
        </w:r>
      </w:moveTo>
      <w:moveToRangeEnd w:id="35"/>
      <w:ins w:id="37" w:author="Abdullah Khan Zehady" w:date="2020-01-09T11:04:00Z">
        <w:r w:rsidR="004845A8">
          <w:rPr>
            <w:bCs/>
            <w:color w:val="000000" w:themeColor="text1"/>
            <w:sz w:val="24"/>
            <w:szCs w:val="24"/>
          </w:rPr>
          <w:t xml:space="preserve"> </w:t>
        </w:r>
      </w:ins>
      <w:r w:rsidRPr="003817C0">
        <w:rPr>
          <w:bCs/>
          <w:color w:val="000000" w:themeColor="text1"/>
          <w:sz w:val="24"/>
          <w:szCs w:val="24"/>
        </w:rPr>
        <w:t xml:space="preserve">The turnover peaks can be aligned with </w:t>
      </w:r>
      <w:ins w:id="38" w:author="Abdullah Khan Zehady" w:date="2020-01-09T11:05:00Z">
        <w:r w:rsidR="004845A8">
          <w:rPr>
            <w:bCs/>
            <w:color w:val="000000" w:themeColor="text1"/>
            <w:sz w:val="24"/>
            <w:szCs w:val="24"/>
          </w:rPr>
          <w:t xml:space="preserve">oxy-18 events from Oligocene till </w:t>
        </w:r>
      </w:ins>
      <w:del w:id="39" w:author="Abdullah Khan Zehady" w:date="2020-01-09T11:05:00Z">
        <w:r w:rsidRPr="003817C0" w:rsidDel="004845A8">
          <w:rPr>
            <w:bCs/>
            <w:color w:val="000000" w:themeColor="text1"/>
            <w:sz w:val="24"/>
            <w:szCs w:val="24"/>
          </w:rPr>
          <w:delText xml:space="preserve">ice age in </w:delText>
        </w:r>
      </w:del>
      <w:r w:rsidRPr="003817C0">
        <w:rPr>
          <w:bCs/>
          <w:color w:val="000000" w:themeColor="text1"/>
          <w:sz w:val="24"/>
          <w:szCs w:val="24"/>
        </w:rPr>
        <w:t>Miocene</w:t>
      </w:r>
      <w:ins w:id="40" w:author="Abdullah Khan Zehady" w:date="2020-01-09T11:05:00Z">
        <w:r w:rsidR="004845A8">
          <w:rPr>
            <w:bCs/>
            <w:color w:val="000000" w:themeColor="text1"/>
            <w:sz w:val="24"/>
            <w:szCs w:val="24"/>
          </w:rPr>
          <w:t xml:space="preserve"> and early Pleistocene</w:t>
        </w:r>
      </w:ins>
      <w:r w:rsidRPr="003817C0">
        <w:rPr>
          <w:bCs/>
          <w:color w:val="000000" w:themeColor="text1"/>
          <w:sz w:val="24"/>
          <w:szCs w:val="24"/>
        </w:rPr>
        <w:t xml:space="preserve"> which give us evidence for the climate-turnover hypothesis</w:t>
      </w:r>
      <w:ins w:id="41" w:author="Abdullah Khan Zehady" w:date="2020-01-09T11:06:00Z">
        <w:r w:rsidR="004845A8">
          <w:rPr>
            <w:bCs/>
            <w:color w:val="000000" w:themeColor="text1"/>
            <w:sz w:val="24"/>
            <w:szCs w:val="24"/>
          </w:rPr>
          <w:t xml:space="preserve"> for marine microfossils</w:t>
        </w:r>
      </w:ins>
      <w:r w:rsidRPr="003817C0">
        <w:rPr>
          <w:bCs/>
          <w:color w:val="000000" w:themeColor="text1"/>
          <w:sz w:val="24"/>
          <w:szCs w:val="24"/>
        </w:rPr>
        <w:t>.</w:t>
      </w:r>
      <w:del w:id="42" w:author="Abdullah Khan Zehady" w:date="2020-01-09T11:06:00Z">
        <w:r w:rsidDel="004845A8">
          <w:rPr>
            <w:bCs/>
            <w:color w:val="000000" w:themeColor="text1"/>
            <w:sz w:val="24"/>
            <w:szCs w:val="24"/>
          </w:rPr>
          <w:delText xml:space="preserve">   </w:delText>
        </w:r>
      </w:del>
      <w:moveFromRangeStart w:id="43" w:author="Abdullah Khan Zehady" w:date="2020-01-09T11:04:00Z" w:name="move29460291"/>
      <w:moveFrom w:id="44" w:author="Abdullah Khan Zehady" w:date="2020-01-09T11:04:00Z">
        <w:del w:id="45" w:author="Abdullah Khan Zehady" w:date="2020-01-09T11:06:00Z">
          <w:r w:rsidDel="004845A8">
            <w:rPr>
              <w:bCs/>
              <w:color w:val="000000" w:themeColor="text1"/>
              <w:sz w:val="24"/>
              <w:szCs w:val="24"/>
            </w:rPr>
            <w:delText xml:space="preserve">Obliquity minima and eccentricity minima are linked with ice sheet expansion and cooling. </w:delText>
          </w:r>
        </w:del>
      </w:moveFrom>
      <w:moveFromRangeEnd w:id="43"/>
      <w:del w:id="46" w:author="Abdullah Khan Zehady" w:date="2020-01-09T11:06:00Z">
        <w:r w:rsidDel="004845A8">
          <w:rPr>
            <w:bCs/>
            <w:color w:val="000000" w:themeColor="text1"/>
            <w:sz w:val="24"/>
            <w:szCs w:val="24"/>
          </w:rPr>
          <w:delText xml:space="preserve">Long period astronomical cliate forcing had effects on species turnover in  </w:delText>
        </w:r>
      </w:del>
      <w:r w:rsidRPr="003817C0">
        <w:rPr>
          <w:bCs/>
          <w:color w:val="000000" w:themeColor="text1"/>
          <w:sz w:val="24"/>
          <w:szCs w:val="24"/>
        </w:rPr>
        <w:t xml:space="preserve"> </w:t>
      </w:r>
    </w:p>
    <w:p w14:paraId="29BF511B" w14:textId="77777777" w:rsidR="00CA58B0" w:rsidRPr="00E10980" w:rsidRDefault="00CA58B0">
      <w:pPr>
        <w:spacing w:line="480" w:lineRule="auto"/>
        <w:jc w:val="left"/>
        <w:rPr>
          <w:color w:val="000000" w:themeColor="text1"/>
          <w:sz w:val="24"/>
          <w:szCs w:val="24"/>
        </w:rPr>
        <w:pPrChange w:id="47" w:author="Abdullah Khan Zehady" w:date="2020-01-04T19:23:00Z">
          <w:pPr>
            <w:jc w:val="left"/>
          </w:pPr>
        </w:pPrChange>
      </w:pPr>
    </w:p>
    <w:p w14:paraId="2B973FEB" w14:textId="7BFA4560" w:rsidR="00CA58B0" w:rsidRDefault="004633EB">
      <w:pPr>
        <w:keepNext/>
        <w:spacing w:line="480" w:lineRule="auto"/>
        <w:jc w:val="left"/>
        <w:rPr>
          <w:b/>
          <w:color w:val="000000" w:themeColor="text1"/>
          <w:sz w:val="24"/>
          <w:szCs w:val="24"/>
        </w:rPr>
        <w:pPrChange w:id="48" w:author="Abdullah Khan Zehady" w:date="2020-01-04T19:23:00Z">
          <w:pPr>
            <w:keepNext/>
            <w:jc w:val="left"/>
          </w:pPr>
        </w:pPrChange>
      </w:pPr>
      <w:r w:rsidRPr="00E10980">
        <w:rPr>
          <w:b/>
          <w:color w:val="000000" w:themeColor="text1"/>
          <w:sz w:val="24"/>
          <w:szCs w:val="24"/>
        </w:rPr>
        <w:t xml:space="preserve">1. Introduction </w:t>
      </w:r>
    </w:p>
    <w:p w14:paraId="4B447E58" w14:textId="6F65BDA0" w:rsidR="0005277A" w:rsidRDefault="0005277A">
      <w:pPr>
        <w:keepNext/>
        <w:spacing w:line="480" w:lineRule="auto"/>
        <w:jc w:val="left"/>
        <w:rPr>
          <w:b/>
          <w:color w:val="000000" w:themeColor="text1"/>
          <w:sz w:val="24"/>
          <w:szCs w:val="24"/>
        </w:rPr>
        <w:pPrChange w:id="49" w:author="Abdullah Khan Zehady" w:date="2020-01-04T19:23:00Z">
          <w:pPr>
            <w:keepNext/>
            <w:jc w:val="left"/>
          </w:pPr>
        </w:pPrChange>
      </w:pPr>
      <w:r>
        <w:rPr>
          <w:b/>
          <w:color w:val="000000" w:themeColor="text1"/>
          <w:sz w:val="24"/>
          <w:szCs w:val="24"/>
        </w:rPr>
        <w:t xml:space="preserve">     a) Discuss about the importance of </w:t>
      </w:r>
      <w:proofErr w:type="spellStart"/>
      <w:r>
        <w:rPr>
          <w:b/>
          <w:color w:val="000000" w:themeColor="text1"/>
          <w:sz w:val="24"/>
          <w:szCs w:val="24"/>
        </w:rPr>
        <w:t>forams</w:t>
      </w:r>
      <w:proofErr w:type="spellEnd"/>
      <w:r>
        <w:rPr>
          <w:b/>
          <w:color w:val="000000" w:themeColor="text1"/>
          <w:sz w:val="24"/>
          <w:szCs w:val="24"/>
        </w:rPr>
        <w:t xml:space="preserve"> and </w:t>
      </w:r>
      <w:proofErr w:type="spellStart"/>
      <w:r>
        <w:rPr>
          <w:b/>
          <w:color w:val="000000" w:themeColor="text1"/>
          <w:sz w:val="24"/>
          <w:szCs w:val="24"/>
        </w:rPr>
        <w:t>nannos</w:t>
      </w:r>
      <w:proofErr w:type="spellEnd"/>
      <w:r>
        <w:rPr>
          <w:b/>
          <w:color w:val="000000" w:themeColor="text1"/>
          <w:sz w:val="24"/>
          <w:szCs w:val="24"/>
        </w:rPr>
        <w:t xml:space="preserve"> as index fossils</w:t>
      </w:r>
    </w:p>
    <w:p w14:paraId="2D288B6D" w14:textId="1C337353" w:rsidR="0005277A" w:rsidRDefault="0005277A">
      <w:pPr>
        <w:keepNext/>
        <w:spacing w:line="480" w:lineRule="auto"/>
        <w:jc w:val="left"/>
        <w:rPr>
          <w:b/>
          <w:color w:val="000000" w:themeColor="text1"/>
          <w:sz w:val="24"/>
          <w:szCs w:val="24"/>
        </w:rPr>
        <w:pPrChange w:id="50" w:author="Abdullah Khan Zehady" w:date="2020-01-04T19:23:00Z">
          <w:pPr>
            <w:keepNext/>
            <w:jc w:val="left"/>
          </w:pPr>
        </w:pPrChange>
      </w:pPr>
      <w:r>
        <w:rPr>
          <w:b/>
          <w:color w:val="000000" w:themeColor="text1"/>
          <w:sz w:val="24"/>
          <w:szCs w:val="24"/>
        </w:rPr>
        <w:t xml:space="preserve">     b) Point to the past reference where Milankovitch grand cycles were identified for parts of the timescale</w:t>
      </w:r>
    </w:p>
    <w:p w14:paraId="7CDBEB26" w14:textId="36D8408B" w:rsidR="0005277A" w:rsidRDefault="0005277A">
      <w:pPr>
        <w:keepNext/>
        <w:spacing w:line="480" w:lineRule="auto"/>
        <w:jc w:val="left"/>
        <w:rPr>
          <w:b/>
          <w:color w:val="000000" w:themeColor="text1"/>
          <w:sz w:val="24"/>
          <w:szCs w:val="24"/>
        </w:rPr>
        <w:pPrChange w:id="51" w:author="Abdullah Khan Zehady" w:date="2020-01-04T19:23:00Z">
          <w:pPr>
            <w:keepNext/>
            <w:jc w:val="left"/>
          </w:pPr>
        </w:pPrChange>
      </w:pPr>
      <w:r>
        <w:rPr>
          <w:b/>
          <w:color w:val="000000" w:themeColor="text1"/>
          <w:sz w:val="24"/>
          <w:szCs w:val="24"/>
        </w:rPr>
        <w:t xml:space="preserve">     c) Point to the macro-evolutionary result (specially the PNAS pacing paper with </w:t>
      </w:r>
      <w:proofErr w:type="spellStart"/>
      <w:r>
        <w:rPr>
          <w:b/>
          <w:color w:val="000000" w:themeColor="text1"/>
          <w:sz w:val="24"/>
          <w:szCs w:val="24"/>
        </w:rPr>
        <w:t>graptoloid</w:t>
      </w:r>
      <w:proofErr w:type="spellEnd"/>
      <w:r>
        <w:rPr>
          <w:b/>
          <w:color w:val="000000" w:themeColor="text1"/>
          <w:sz w:val="24"/>
          <w:szCs w:val="24"/>
        </w:rPr>
        <w:t>, nature mammal macro-evolution paper) which suggest cyclicity</w:t>
      </w:r>
    </w:p>
    <w:p w14:paraId="2130D71C" w14:textId="5471D699" w:rsidR="0005277A" w:rsidDel="004845A8" w:rsidRDefault="0005277A">
      <w:pPr>
        <w:keepNext/>
        <w:spacing w:line="480" w:lineRule="auto"/>
        <w:jc w:val="left"/>
        <w:rPr>
          <w:del w:id="52" w:author="Abdullah Khan Zehady" w:date="2020-01-04T19:28:00Z"/>
          <w:b/>
          <w:color w:val="000000" w:themeColor="text1"/>
          <w:sz w:val="24"/>
          <w:szCs w:val="24"/>
        </w:rPr>
        <w:pPrChange w:id="53" w:author="Abdullah Khan Zehady" w:date="2020-01-04T19:23:00Z">
          <w:pPr>
            <w:keepNext/>
            <w:jc w:val="left"/>
          </w:pPr>
        </w:pPrChange>
      </w:pPr>
      <w:r>
        <w:rPr>
          <w:b/>
          <w:color w:val="000000" w:themeColor="text1"/>
          <w:sz w:val="24"/>
          <w:szCs w:val="24"/>
        </w:rPr>
        <w:t xml:space="preserve">     d) Underlying cause for climate change induced by grand cycles (orbital rotation) </w:t>
      </w:r>
    </w:p>
    <w:p w14:paraId="2E429F93" w14:textId="09F96E68" w:rsidR="0005277A" w:rsidDel="004845A8" w:rsidRDefault="0005277A">
      <w:pPr>
        <w:keepNext/>
        <w:spacing w:line="480" w:lineRule="auto"/>
        <w:jc w:val="left"/>
        <w:rPr>
          <w:del w:id="54" w:author="Abdullah Khan Zehady" w:date="2020-01-04T19:28:00Z"/>
          <w:b/>
          <w:color w:val="000000" w:themeColor="text1"/>
          <w:sz w:val="24"/>
          <w:szCs w:val="24"/>
        </w:rPr>
        <w:pPrChange w:id="55" w:author="Abdullah Khan Zehady" w:date="2020-01-04T19:23:00Z">
          <w:pPr>
            <w:keepNext/>
            <w:jc w:val="left"/>
          </w:pPr>
        </w:pPrChange>
      </w:pPr>
    </w:p>
    <w:p w14:paraId="2D52FED1" w14:textId="6C86B016" w:rsidR="003817C0" w:rsidDel="004845A8" w:rsidRDefault="003817C0">
      <w:pPr>
        <w:keepNext/>
        <w:spacing w:line="480" w:lineRule="auto"/>
        <w:jc w:val="left"/>
        <w:rPr>
          <w:del w:id="56" w:author="Abdullah Khan Zehady" w:date="2020-01-04T19:28:00Z"/>
          <w:b/>
          <w:color w:val="000000" w:themeColor="text1"/>
          <w:sz w:val="24"/>
          <w:szCs w:val="24"/>
        </w:rPr>
        <w:pPrChange w:id="57" w:author="Abdullah Khan Zehady" w:date="2020-01-04T19:23:00Z">
          <w:pPr>
            <w:keepNext/>
            <w:jc w:val="left"/>
          </w:pPr>
        </w:pPrChange>
      </w:pPr>
      <w:del w:id="58" w:author="Abdullah Khan Zehady" w:date="2020-01-04T19:28:00Z">
        <w:r w:rsidDel="004845A8">
          <w:rPr>
            <w:b/>
            <w:color w:val="000000" w:themeColor="text1"/>
            <w:sz w:val="24"/>
            <w:szCs w:val="24"/>
          </w:rPr>
          <w:delText xml:space="preserve">   Importance in paleo oceanography, ocean temperature, ocean chemistry</w:delText>
        </w:r>
      </w:del>
    </w:p>
    <w:p w14:paraId="1681F613" w14:textId="3D8881F0" w:rsidR="00EB43E5" w:rsidDel="004845A8" w:rsidRDefault="00EB43E5" w:rsidP="004845A8">
      <w:pPr>
        <w:keepNext/>
        <w:spacing w:line="480" w:lineRule="auto"/>
        <w:jc w:val="left"/>
        <w:rPr>
          <w:del w:id="59" w:author="Abdullah Khan Zehady" w:date="2020-01-04T19:24:00Z"/>
          <w:color w:val="000000" w:themeColor="text1"/>
          <w:sz w:val="24"/>
          <w:szCs w:val="24"/>
        </w:rPr>
      </w:pPr>
      <w:r>
        <w:rPr>
          <w:b/>
          <w:color w:val="000000" w:themeColor="text1"/>
          <w:sz w:val="24"/>
          <w:szCs w:val="24"/>
        </w:rPr>
        <w:t xml:space="preserve">  </w:t>
      </w:r>
    </w:p>
    <w:p w14:paraId="38EDABDB" w14:textId="77777777" w:rsidR="004845A8" w:rsidRDefault="004845A8">
      <w:pPr>
        <w:keepNext/>
        <w:spacing w:line="480" w:lineRule="auto"/>
        <w:jc w:val="left"/>
        <w:rPr>
          <w:ins w:id="60" w:author="Abdullah Khan Zehady" w:date="2020-01-04T19:25:00Z"/>
          <w:b/>
          <w:color w:val="000000" w:themeColor="text1"/>
          <w:sz w:val="24"/>
          <w:szCs w:val="24"/>
        </w:rPr>
        <w:pPrChange w:id="61" w:author="Abdullah Khan Zehady" w:date="2020-01-04T19:23:00Z">
          <w:pPr>
            <w:keepNext/>
            <w:jc w:val="left"/>
          </w:pPr>
        </w:pPrChange>
      </w:pPr>
    </w:p>
    <w:p w14:paraId="293E7C08" w14:textId="77777777" w:rsidR="00EB3A38" w:rsidDel="004845A8" w:rsidRDefault="00EB3A38">
      <w:pPr>
        <w:keepNext/>
        <w:spacing w:line="480" w:lineRule="auto"/>
        <w:jc w:val="left"/>
        <w:rPr>
          <w:del w:id="62" w:author="Abdullah Khan Zehady" w:date="2020-01-04T19:24:00Z"/>
          <w:b/>
          <w:color w:val="000000" w:themeColor="text1"/>
          <w:sz w:val="24"/>
          <w:szCs w:val="24"/>
        </w:rPr>
        <w:pPrChange w:id="63" w:author="Abdullah Khan Zehady" w:date="2020-01-04T19:23:00Z">
          <w:pPr>
            <w:keepNext/>
            <w:jc w:val="left"/>
          </w:pPr>
        </w:pPrChange>
      </w:pPr>
    </w:p>
    <w:p w14:paraId="23647F8B" w14:textId="36F59DF8" w:rsidR="004845A8" w:rsidRPr="004845A8" w:rsidDel="004845A8" w:rsidRDefault="00EA619C">
      <w:pPr>
        <w:spacing w:line="480" w:lineRule="auto"/>
        <w:jc w:val="left"/>
        <w:rPr>
          <w:del w:id="64" w:author="Abdullah Khan Zehady" w:date="2020-01-04T19:27:00Z"/>
          <w:moveTo w:id="65" w:author="Abdullah Khan Zehady" w:date="2020-01-04T19:27:00Z"/>
          <w:i/>
          <w:iCs/>
          <w:color w:val="000000" w:themeColor="text1"/>
          <w:sz w:val="24"/>
          <w:szCs w:val="24"/>
          <w:rPrChange w:id="66" w:author="Abdullah Khan Zehady" w:date="2020-01-04T19:27:00Z">
            <w:rPr>
              <w:del w:id="67" w:author="Abdullah Khan Zehady" w:date="2020-01-04T19:27:00Z"/>
              <w:moveTo w:id="68" w:author="Abdullah Khan Zehady" w:date="2020-01-04T19:27:00Z"/>
              <w:color w:val="000000" w:themeColor="text1"/>
              <w:sz w:val="24"/>
              <w:szCs w:val="24"/>
            </w:rPr>
          </w:rPrChange>
        </w:rPr>
      </w:pPr>
      <w:r>
        <w:rPr>
          <w:color w:val="000000" w:themeColor="text1"/>
          <w:sz w:val="24"/>
          <w:szCs w:val="24"/>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w:t>
      </w:r>
      <w:del w:id="69" w:author="Abdullah Khan Zehady" w:date="2020-01-09T11:06:00Z">
        <w:r w:rsidDel="004845A8">
          <w:rPr>
            <w:color w:val="000000" w:themeColor="text1"/>
            <w:sz w:val="24"/>
            <w:szCs w:val="24"/>
          </w:rPr>
          <w:delText>florish</w:delText>
        </w:r>
      </w:del>
      <w:ins w:id="70" w:author="Abdullah Khan Zehady" w:date="2020-01-09T11:06:00Z">
        <w:r w:rsidR="004845A8">
          <w:rPr>
            <w:color w:val="000000" w:themeColor="text1"/>
            <w:sz w:val="24"/>
            <w:szCs w:val="24"/>
          </w:rPr>
          <w:t>flourish</w:t>
        </w:r>
      </w:ins>
      <w:r>
        <w:rPr>
          <w:color w:val="000000" w:themeColor="text1"/>
          <w:sz w:val="24"/>
          <w:szCs w:val="24"/>
        </w:rPr>
        <w:t xml:space="preserve">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ecological success of </w:t>
      </w:r>
      <w:r>
        <w:rPr>
          <w:color w:val="000000" w:themeColor="text1"/>
          <w:sz w:val="24"/>
          <w:szCs w:val="24"/>
        </w:rPr>
        <w:lastRenderedPageBreak/>
        <w:t>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w:t>
      </w:r>
      <w:r w:rsidR="00EB43E5">
        <w:rPr>
          <w:color w:val="000000" w:themeColor="text1"/>
          <w:sz w:val="24"/>
          <w:szCs w:val="24"/>
        </w:rPr>
        <w:t xml:space="preserve"> </w:t>
      </w:r>
      <w:r>
        <w:rPr>
          <w:color w:val="000000" w:themeColor="text1"/>
          <w:sz w:val="24"/>
          <w:szCs w:val="24"/>
        </w:rPr>
        <w:t>These shells are made of calcium carbonate and are fundamental components of many rocks. For example, The pyramids in Egypt</w:t>
      </w:r>
      <w:del w:id="71" w:author="Abdullah Khan Zehady" w:date="2020-01-09T11:07:00Z">
        <w:r w:rsidDel="0049568D">
          <w:rPr>
            <w:color w:val="000000" w:themeColor="text1"/>
            <w:sz w:val="24"/>
            <w:szCs w:val="24"/>
          </w:rPr>
          <w:delText>s</w:delText>
        </w:r>
      </w:del>
      <w:r>
        <w:rPr>
          <w:color w:val="000000" w:themeColor="text1"/>
          <w:sz w:val="24"/>
          <w:szCs w:val="24"/>
        </w:rPr>
        <w:t xml:space="preserve"> are made up of limestone containing largest foraminifer species named </w:t>
      </w:r>
      <w:proofErr w:type="spellStart"/>
      <w:r>
        <w:rPr>
          <w:color w:val="000000" w:themeColor="text1"/>
          <w:sz w:val="24"/>
          <w:szCs w:val="24"/>
        </w:rPr>
        <w:t>Nummulite</w:t>
      </w:r>
      <w:proofErr w:type="spellEnd"/>
      <w:r>
        <w:rPr>
          <w:color w:val="000000" w:themeColor="text1"/>
          <w:sz w:val="24"/>
          <w:szCs w:val="24"/>
        </w:rPr>
        <w:t xml:space="preserve">. </w:t>
      </w:r>
      <w:r w:rsidR="00EB43E5">
        <w:rPr>
          <w:color w:val="000000" w:themeColor="text1"/>
          <w:sz w:val="24"/>
          <w:szCs w:val="24"/>
        </w:rPr>
        <w:t xml:space="preserve">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w:t>
      </w:r>
      <w:ins w:id="72" w:author="Abdullah Khan Zehady" w:date="2020-01-04T19:39:00Z">
        <w:r w:rsidR="004845A8">
          <w:rPr>
            <w:color w:val="000000" w:themeColor="text1"/>
            <w:sz w:val="24"/>
            <w:szCs w:val="24"/>
          </w:rPr>
          <w:t>Foraminifer samples collected from s</w:t>
        </w:r>
      </w:ins>
      <w:ins w:id="73" w:author="Abdullah Khan Zehady" w:date="2020-01-04T19:36:00Z">
        <w:r w:rsidR="004845A8">
          <w:rPr>
            <w:color w:val="000000" w:themeColor="text1"/>
            <w:sz w:val="24"/>
            <w:szCs w:val="24"/>
          </w:rPr>
          <w:t>ediments</w:t>
        </w:r>
      </w:ins>
      <w:ins w:id="74" w:author="Abdullah Khan Zehady" w:date="2020-01-04T19:39:00Z">
        <w:r w:rsidR="004845A8">
          <w:rPr>
            <w:color w:val="000000" w:themeColor="text1"/>
            <w:sz w:val="24"/>
            <w:szCs w:val="24"/>
          </w:rPr>
          <w:t xml:space="preserve"> can be </w:t>
        </w:r>
      </w:ins>
      <w:ins w:id="75" w:author="Abdullah Khan Zehady" w:date="2020-01-04T19:40:00Z">
        <w:r w:rsidR="004845A8">
          <w:rPr>
            <w:color w:val="000000" w:themeColor="text1"/>
            <w:sz w:val="24"/>
            <w:szCs w:val="24"/>
          </w:rPr>
          <w:t>compared with similar living foraminifera and past environment can be de</w:t>
        </w:r>
      </w:ins>
      <w:ins w:id="76" w:author="Abdullah Khan Zehady" w:date="2020-01-04T19:41:00Z">
        <w:r w:rsidR="004845A8">
          <w:rPr>
            <w:color w:val="000000" w:themeColor="text1"/>
            <w:sz w:val="24"/>
            <w:szCs w:val="24"/>
          </w:rPr>
          <w:t xml:space="preserve"> deduced.</w:t>
        </w:r>
      </w:ins>
      <w:ins w:id="77" w:author="Abdullah Khan Zehady" w:date="2020-01-04T19:36:00Z">
        <w:r w:rsidR="004845A8">
          <w:rPr>
            <w:color w:val="000000" w:themeColor="text1"/>
            <w:sz w:val="24"/>
            <w:szCs w:val="24"/>
          </w:rPr>
          <w:t xml:space="preserve"> </w:t>
        </w:r>
      </w:ins>
      <w:ins w:id="78" w:author="Abdullah Khan Zehady" w:date="2020-01-04T19:42:00Z">
        <w:r w:rsidR="004845A8">
          <w:rPr>
            <w:color w:val="000000" w:themeColor="text1"/>
            <w:sz w:val="24"/>
            <w:szCs w:val="24"/>
          </w:rPr>
          <w:t>D</w:t>
        </w:r>
      </w:ins>
      <w:ins w:id="79" w:author="Abdullah Khan Zehady" w:date="2020-01-04T19:41:00Z">
        <w:r w:rsidR="004845A8">
          <w:rPr>
            <w:color w:val="000000" w:themeColor="text1"/>
            <w:sz w:val="24"/>
            <w:szCs w:val="24"/>
          </w:rPr>
          <w:t xml:space="preserve">iversity of extinct </w:t>
        </w:r>
      </w:ins>
      <w:ins w:id="80" w:author="Abdullah Khan Zehady" w:date="2020-01-04T19:42:00Z">
        <w:r w:rsidR="004845A8">
          <w:rPr>
            <w:color w:val="000000" w:themeColor="text1"/>
            <w:sz w:val="24"/>
            <w:szCs w:val="24"/>
          </w:rPr>
          <w:t xml:space="preserve">species, shell type ratio, shell chemistry can be used as powerful tools too. </w:t>
        </w:r>
      </w:ins>
      <w:r w:rsidR="00EB43E5">
        <w:rPr>
          <w:color w:val="000000" w:themeColor="text1"/>
          <w:sz w:val="24"/>
          <w:szCs w:val="24"/>
        </w:rPr>
        <w:t>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w:t>
      </w:r>
      <w:r w:rsidR="00E377E7">
        <w:rPr>
          <w:color w:val="000000" w:themeColor="text1"/>
          <w:sz w:val="24"/>
          <w:szCs w:val="24"/>
        </w:rPr>
        <w:t xml:space="preserve"> </w:t>
      </w:r>
      <w:r w:rsidR="00EB43E5">
        <w:rPr>
          <w:color w:val="000000" w:themeColor="text1"/>
          <w:sz w:val="24"/>
          <w:szCs w:val="24"/>
        </w:rPr>
        <w:t xml:space="preserve"> </w:t>
      </w:r>
      <w:moveToRangeStart w:id="81" w:author="Abdullah Khan Zehady" w:date="2020-01-04T19:27:00Z" w:name="move29058452"/>
      <w:moveTo w:id="82" w:author="Abdullah Khan Zehady" w:date="2020-01-04T19:27:00Z">
        <w:del w:id="83" w:author="Abdullah Khan Zehady" w:date="2020-01-04T19:42:00Z">
          <w:r w:rsidR="004845A8" w:rsidRPr="004845A8" w:rsidDel="004845A8">
            <w:rPr>
              <w:i/>
              <w:iCs/>
              <w:color w:val="000000" w:themeColor="text1"/>
              <w:sz w:val="24"/>
              <w:szCs w:val="24"/>
              <w:rPrChange w:id="84" w:author="Abdullah Khan Zehady" w:date="2020-01-04T19:27:00Z">
                <w:rPr>
                  <w:color w:val="000000" w:themeColor="text1"/>
                  <w:sz w:val="24"/>
                  <w:szCs w:val="24"/>
                </w:rPr>
              </w:rPrChange>
            </w:rPr>
            <w:delText>If a sample of fossil foraminifera contains many extant species, the present-day distribution of those species can be used to infer the environment at that site when the fossils were alive. If samples contain all or mostly extinct species, there are still numerous clues that can be used to infer past environments. These include species diversity, the relative numbers of planktonic and benthic species, the ratios of different shell types, and shell chemistry.</w:delText>
          </w:r>
        </w:del>
      </w:moveTo>
    </w:p>
    <w:moveToRangeEnd w:id="81"/>
    <w:p w14:paraId="4C7EB538" w14:textId="5A8A360C" w:rsidR="00EA619C" w:rsidDel="004845A8" w:rsidRDefault="00EA619C">
      <w:pPr>
        <w:spacing w:line="480" w:lineRule="auto"/>
        <w:jc w:val="left"/>
        <w:rPr>
          <w:del w:id="85" w:author="Abdullah Khan Zehady" w:date="2020-01-04T19:43:00Z"/>
          <w:color w:val="000000" w:themeColor="text1"/>
          <w:sz w:val="24"/>
          <w:szCs w:val="24"/>
        </w:rPr>
        <w:pPrChange w:id="86" w:author="Abdullah Khan Zehady" w:date="2020-01-04T19:42:00Z">
          <w:pPr>
            <w:jc w:val="left"/>
          </w:pPr>
        </w:pPrChange>
      </w:pPr>
    </w:p>
    <w:p w14:paraId="731CB733" w14:textId="2FAD153E" w:rsidR="00EB43E5" w:rsidRDefault="00EB43E5">
      <w:pPr>
        <w:spacing w:line="480" w:lineRule="auto"/>
        <w:jc w:val="left"/>
        <w:rPr>
          <w:color w:val="000000" w:themeColor="text1"/>
          <w:sz w:val="24"/>
          <w:szCs w:val="24"/>
        </w:rPr>
        <w:pPrChange w:id="87" w:author="Abdullah Khan Zehady" w:date="2020-01-04T19:23:00Z">
          <w:pPr>
            <w:jc w:val="left"/>
          </w:pPr>
        </w:pPrChange>
      </w:pPr>
    </w:p>
    <w:p w14:paraId="3CB527EA" w14:textId="77777777" w:rsidR="004845A8" w:rsidRDefault="004845A8" w:rsidP="004845A8">
      <w:pPr>
        <w:spacing w:line="480" w:lineRule="auto"/>
        <w:jc w:val="left"/>
        <w:rPr>
          <w:ins w:id="88" w:author="Abdullah Khan Zehady" w:date="2020-01-04T21:36:00Z"/>
          <w:color w:val="000000" w:themeColor="text1"/>
          <w:sz w:val="24"/>
          <w:szCs w:val="24"/>
        </w:rPr>
      </w:pPr>
    </w:p>
    <w:p w14:paraId="031127F0" w14:textId="1EDDC401" w:rsidR="004845A8" w:rsidRDefault="00EB43E5" w:rsidP="004845A8">
      <w:pPr>
        <w:spacing w:line="480" w:lineRule="auto"/>
        <w:jc w:val="left"/>
        <w:rPr>
          <w:ins w:id="89" w:author="Abdullah Khan Zehady" w:date="2020-01-04T21:32:00Z"/>
          <w:color w:val="000000" w:themeColor="text1"/>
          <w:sz w:val="24"/>
          <w:szCs w:val="24"/>
        </w:rPr>
      </w:pPr>
      <w:del w:id="90" w:author="Abdullah Khan Zehady" w:date="2020-01-04T21:36:00Z">
        <w:r w:rsidDel="004845A8">
          <w:rPr>
            <w:color w:val="000000" w:themeColor="text1"/>
            <w:sz w:val="24"/>
            <w:szCs w:val="24"/>
          </w:rPr>
          <w:delText>(Intro paragraph on Calcareous nannofossil)</w:delText>
        </w:r>
      </w:del>
      <w:ins w:id="91" w:author="Abdullah Khan Zehady" w:date="2020-01-04T21:24:00Z">
        <w:r w:rsidR="004845A8">
          <w:rPr>
            <w:color w:val="000000" w:themeColor="text1"/>
            <w:sz w:val="24"/>
            <w:szCs w:val="24"/>
          </w:rPr>
          <w:t>Calcareous nannofossils include coccolith and coccolithophores</w:t>
        </w:r>
      </w:ins>
      <w:ins w:id="92" w:author="Abdullah Khan Zehady" w:date="2020-01-04T21:25:00Z">
        <w:r w:rsidR="004845A8">
          <w:rPr>
            <w:color w:val="000000" w:themeColor="text1"/>
            <w:sz w:val="24"/>
            <w:szCs w:val="24"/>
          </w:rPr>
          <w:t xml:space="preserve">. Coccolith are plates made of </w:t>
        </w:r>
      </w:ins>
      <w:ins w:id="93" w:author="Abdullah Khan Zehady" w:date="2020-01-04T21:26:00Z">
        <w:r w:rsidR="004845A8">
          <w:rPr>
            <w:color w:val="000000" w:themeColor="text1"/>
            <w:sz w:val="24"/>
            <w:szCs w:val="24"/>
          </w:rPr>
          <w:t>limestone(</w:t>
        </w:r>
      </w:ins>
      <w:ins w:id="94" w:author="Abdullah Khan Zehady" w:date="2020-01-04T21:25:00Z">
        <w:r w:rsidR="004845A8">
          <w:rPr>
            <w:color w:val="000000" w:themeColor="text1"/>
            <w:sz w:val="24"/>
            <w:szCs w:val="24"/>
          </w:rPr>
          <w:t>calcium carbonate</w:t>
        </w:r>
      </w:ins>
      <w:ins w:id="95" w:author="Abdullah Khan Zehady" w:date="2020-01-04T21:26:00Z">
        <w:r w:rsidR="004845A8">
          <w:rPr>
            <w:color w:val="000000" w:themeColor="text1"/>
            <w:sz w:val="24"/>
            <w:szCs w:val="24"/>
          </w:rPr>
          <w:t>)</w:t>
        </w:r>
      </w:ins>
      <w:ins w:id="96" w:author="Abdullah Khan Zehady" w:date="2020-01-04T21:25:00Z">
        <w:r w:rsidR="004845A8">
          <w:rPr>
            <w:color w:val="000000" w:themeColor="text1"/>
            <w:sz w:val="24"/>
            <w:szCs w:val="24"/>
          </w:rPr>
          <w:t xml:space="preserve"> formed by single celled plant-like organism called coccolithophores.</w:t>
        </w:r>
      </w:ins>
      <w:ins w:id="97" w:author="Abdullah Khan Zehady" w:date="2020-01-04T21:28:00Z">
        <w:r w:rsidR="004845A8">
          <w:rPr>
            <w:color w:val="000000" w:themeColor="text1"/>
            <w:sz w:val="24"/>
            <w:szCs w:val="24"/>
          </w:rPr>
          <w:t xml:space="preserve"> After death of these organisms, the coccolith plates get separated from the </w:t>
        </w:r>
        <w:proofErr w:type="spellStart"/>
        <w:r w:rsidR="004845A8">
          <w:rPr>
            <w:color w:val="000000" w:themeColor="text1"/>
            <w:sz w:val="24"/>
            <w:szCs w:val="24"/>
          </w:rPr>
          <w:t>coccosphere</w:t>
        </w:r>
        <w:proofErr w:type="spellEnd"/>
        <w:r w:rsidR="004845A8">
          <w:rPr>
            <w:color w:val="000000" w:themeColor="text1"/>
            <w:sz w:val="24"/>
            <w:szCs w:val="24"/>
          </w:rPr>
          <w:t xml:space="preserve"> and</w:t>
        </w:r>
      </w:ins>
      <w:ins w:id="98" w:author="Abdullah Khan Zehady" w:date="2020-01-04T21:29:00Z">
        <w:r w:rsidR="004845A8">
          <w:rPr>
            <w:color w:val="000000" w:themeColor="text1"/>
            <w:sz w:val="24"/>
            <w:szCs w:val="24"/>
          </w:rPr>
          <w:t xml:space="preserve"> preserved in sedimentary rocks.</w:t>
        </w:r>
      </w:ins>
      <w:ins w:id="99" w:author="Abdullah Khan Zehady" w:date="2020-01-04T21:30:00Z">
        <w:r w:rsidR="004845A8">
          <w:rPr>
            <w:color w:val="000000" w:themeColor="text1"/>
            <w:sz w:val="24"/>
            <w:szCs w:val="24"/>
          </w:rPr>
          <w:t xml:space="preserve"> The </w:t>
        </w:r>
        <w:r w:rsidR="004845A8" w:rsidRPr="004845A8">
          <w:rPr>
            <w:color w:val="000000" w:themeColor="text1"/>
            <w:sz w:val="24"/>
            <w:szCs w:val="24"/>
          </w:rPr>
          <w:t>skeletons</w:t>
        </w:r>
        <w:r w:rsidR="004845A8">
          <w:rPr>
            <w:color w:val="000000" w:themeColor="text1"/>
            <w:sz w:val="24"/>
            <w:szCs w:val="24"/>
          </w:rPr>
          <w:t xml:space="preserve"> of coccolithophores</w:t>
        </w:r>
        <w:r w:rsidR="004845A8" w:rsidRPr="004845A8">
          <w:rPr>
            <w:color w:val="000000" w:themeColor="text1"/>
            <w:sz w:val="24"/>
            <w:szCs w:val="24"/>
          </w:rPr>
          <w:t xml:space="preserve"> are </w:t>
        </w:r>
      </w:ins>
      <w:ins w:id="100" w:author="Abdullah Khan Zehady" w:date="2020-01-04T21:31:00Z">
        <w:r w:rsidR="004845A8">
          <w:rPr>
            <w:color w:val="000000" w:themeColor="text1"/>
            <w:sz w:val="24"/>
            <w:szCs w:val="24"/>
          </w:rPr>
          <w:t xml:space="preserve">vastly available </w:t>
        </w:r>
      </w:ins>
      <w:ins w:id="101" w:author="Abdullah Khan Zehady" w:date="2020-01-04T21:30:00Z">
        <w:r w:rsidR="004845A8" w:rsidRPr="004845A8">
          <w:rPr>
            <w:color w:val="000000" w:themeColor="text1"/>
            <w:sz w:val="24"/>
            <w:szCs w:val="24"/>
          </w:rPr>
          <w:t>in marine deposits</w:t>
        </w:r>
      </w:ins>
      <w:ins w:id="102" w:author="Abdullah Khan Zehady" w:date="2020-01-04T21:31:00Z">
        <w:r w:rsidR="004845A8">
          <w:rPr>
            <w:color w:val="000000" w:themeColor="text1"/>
            <w:sz w:val="24"/>
            <w:szCs w:val="24"/>
          </w:rPr>
          <w:t xml:space="preserve"> and </w:t>
        </w:r>
      </w:ins>
      <w:ins w:id="103" w:author="Abdullah Khan Zehady" w:date="2020-01-04T21:30:00Z">
        <w:r w:rsidR="004845A8" w:rsidRPr="004845A8">
          <w:rPr>
            <w:color w:val="000000" w:themeColor="text1"/>
            <w:sz w:val="24"/>
            <w:szCs w:val="24"/>
          </w:rPr>
          <w:t xml:space="preserve"> </w:t>
        </w:r>
      </w:ins>
      <w:ins w:id="104" w:author="Abdullah Khan Zehady" w:date="2020-01-04T21:32:00Z">
        <w:r w:rsidR="004845A8">
          <w:rPr>
            <w:color w:val="000000" w:themeColor="text1"/>
            <w:sz w:val="24"/>
            <w:szCs w:val="24"/>
          </w:rPr>
          <w:t xml:space="preserve">are one of the </w:t>
        </w:r>
      </w:ins>
      <w:ins w:id="105" w:author="Abdullah Khan Zehady" w:date="2020-01-04T21:30:00Z">
        <w:r w:rsidR="004845A8" w:rsidRPr="004845A8">
          <w:rPr>
            <w:color w:val="000000" w:themeColor="text1"/>
            <w:sz w:val="24"/>
            <w:szCs w:val="24"/>
          </w:rPr>
          <w:t>major</w:t>
        </w:r>
      </w:ins>
      <w:ins w:id="106" w:author="Abdullah Khan Zehady" w:date="2020-01-04T21:32:00Z">
        <w:r w:rsidR="004845A8">
          <w:rPr>
            <w:color w:val="000000" w:themeColor="text1"/>
            <w:sz w:val="24"/>
            <w:szCs w:val="24"/>
          </w:rPr>
          <w:t xml:space="preserve"> </w:t>
        </w:r>
      </w:ins>
      <w:ins w:id="107" w:author="Abdullah Khan Zehady" w:date="2020-01-04T21:30:00Z">
        <w:r w:rsidR="004845A8" w:rsidRPr="004845A8">
          <w:rPr>
            <w:color w:val="000000" w:themeColor="text1"/>
            <w:sz w:val="24"/>
            <w:szCs w:val="24"/>
          </w:rPr>
          <w:t>rock</w:t>
        </w:r>
      </w:ins>
      <w:ins w:id="108" w:author="Abdullah Khan Zehady" w:date="2020-01-04T21:32:00Z">
        <w:r w:rsidR="004845A8">
          <w:rPr>
            <w:color w:val="000000" w:themeColor="text1"/>
            <w:sz w:val="24"/>
            <w:szCs w:val="24"/>
          </w:rPr>
          <w:t xml:space="preserve"> components (e.g. </w:t>
        </w:r>
      </w:ins>
      <w:ins w:id="109" w:author="Abdullah Khan Zehady" w:date="2020-01-04T21:30:00Z">
        <w:r w:rsidR="004845A8" w:rsidRPr="004845A8">
          <w:rPr>
            <w:color w:val="000000" w:themeColor="text1"/>
            <w:sz w:val="24"/>
            <w:szCs w:val="24"/>
          </w:rPr>
          <w:t xml:space="preserve">chalk of </w:t>
        </w:r>
      </w:ins>
      <w:ins w:id="110" w:author="Abdullah Khan Zehady" w:date="2020-01-04T21:33:00Z">
        <w:r w:rsidR="004845A8">
          <w:rPr>
            <w:color w:val="000000" w:themeColor="text1"/>
            <w:sz w:val="24"/>
            <w:szCs w:val="24"/>
          </w:rPr>
          <w:t>island Rugen in Baltic sea</w:t>
        </w:r>
      </w:ins>
      <w:ins w:id="111" w:author="Abdullah Khan Zehady" w:date="2020-01-04T21:32:00Z">
        <w:r w:rsidR="004845A8">
          <w:rPr>
            <w:color w:val="000000" w:themeColor="text1"/>
            <w:sz w:val="24"/>
            <w:szCs w:val="24"/>
          </w:rPr>
          <w:t>).</w:t>
        </w:r>
      </w:ins>
      <w:ins w:id="112" w:author="Abdullah Khan Zehady" w:date="2020-01-04T21:33:00Z">
        <w:r w:rsidR="004845A8">
          <w:rPr>
            <w:color w:val="000000" w:themeColor="text1"/>
            <w:sz w:val="24"/>
            <w:szCs w:val="24"/>
          </w:rPr>
          <w:t xml:space="preserve"> </w:t>
        </w:r>
      </w:ins>
      <w:ins w:id="113" w:author="Abdullah Khan Zehady" w:date="2020-01-04T21:34:00Z">
        <w:r w:rsidR="004845A8">
          <w:rPr>
            <w:color w:val="000000" w:themeColor="text1"/>
            <w:sz w:val="24"/>
            <w:szCs w:val="24"/>
          </w:rPr>
          <w:t xml:space="preserve">These nannofossil, due to their small size, are well distributed across </w:t>
        </w:r>
      </w:ins>
      <w:ins w:id="114" w:author="Abdullah Khan Zehady" w:date="2020-01-04T21:35:00Z">
        <w:r w:rsidR="004845A8">
          <w:rPr>
            <w:color w:val="000000" w:themeColor="text1"/>
            <w:sz w:val="24"/>
            <w:szCs w:val="24"/>
          </w:rPr>
          <w:t xml:space="preserve">all habitats and thus can be used similarly as foraminifer to study paleo climate and their abundance </w:t>
        </w:r>
      </w:ins>
      <w:ins w:id="115" w:author="Abdullah Khan Zehady" w:date="2020-01-04T21:36:00Z">
        <w:r w:rsidR="004845A8">
          <w:rPr>
            <w:color w:val="000000" w:themeColor="text1"/>
            <w:sz w:val="24"/>
            <w:szCs w:val="24"/>
          </w:rPr>
          <w:t>and diversity make them amazingly useful for macroevolution studies.</w:t>
        </w:r>
      </w:ins>
    </w:p>
    <w:p w14:paraId="015C797A" w14:textId="77777777" w:rsidR="004845A8" w:rsidRDefault="004845A8" w:rsidP="004845A8">
      <w:pPr>
        <w:spacing w:line="480" w:lineRule="auto"/>
        <w:jc w:val="left"/>
        <w:rPr>
          <w:ins w:id="116" w:author="Abdullah Khan Zehady" w:date="2020-01-04T19:31:00Z"/>
          <w:color w:val="000000" w:themeColor="text1"/>
          <w:sz w:val="24"/>
          <w:szCs w:val="24"/>
        </w:rPr>
      </w:pPr>
    </w:p>
    <w:p w14:paraId="6C8F03E7" w14:textId="3DD29E9A" w:rsidR="004845A8" w:rsidDel="004845A8" w:rsidRDefault="004845A8" w:rsidP="004845A8">
      <w:pPr>
        <w:keepNext/>
        <w:spacing w:line="480" w:lineRule="auto"/>
        <w:jc w:val="left"/>
        <w:rPr>
          <w:del w:id="117" w:author="Abdullah Khan Zehady" w:date="2020-01-04T19:35:00Z"/>
          <w:color w:val="000000" w:themeColor="text1"/>
          <w:sz w:val="24"/>
          <w:szCs w:val="24"/>
        </w:rPr>
      </w:pPr>
      <w:ins w:id="118" w:author="Abdullah Khan Zehady" w:date="2020-01-04T19:31:00Z">
        <w:r w:rsidRPr="00EB3A38">
          <w:rPr>
            <w:bCs/>
            <w:color w:val="000000" w:themeColor="text1"/>
            <w:sz w:val="24"/>
            <w:szCs w:val="24"/>
          </w:rPr>
          <w:lastRenderedPageBreak/>
          <w:t>Microfossil</w:t>
        </w:r>
      </w:ins>
      <w:ins w:id="119" w:author="Abdullah Khan Zehady" w:date="2020-01-04T19:32:00Z">
        <w:r>
          <w:rPr>
            <w:bCs/>
            <w:color w:val="000000" w:themeColor="text1"/>
            <w:sz w:val="24"/>
            <w:szCs w:val="24"/>
          </w:rPr>
          <w:t xml:space="preserve"> appearance ages and diversity rate information </w:t>
        </w:r>
      </w:ins>
      <w:ins w:id="120" w:author="Abdullah Khan Zehady" w:date="2020-01-04T19:31:00Z">
        <w:r w:rsidRPr="00EB3A38">
          <w:rPr>
            <w:bCs/>
            <w:color w:val="000000" w:themeColor="text1"/>
            <w:sz w:val="24"/>
            <w:szCs w:val="24"/>
          </w:rPr>
          <w:t>are</w:t>
        </w:r>
      </w:ins>
      <w:ins w:id="121" w:author="Abdullah Khan Zehady" w:date="2020-01-04T19:32:00Z">
        <w:r>
          <w:rPr>
            <w:bCs/>
            <w:color w:val="000000" w:themeColor="text1"/>
            <w:sz w:val="24"/>
            <w:szCs w:val="24"/>
          </w:rPr>
          <w:t xml:space="preserve"> heavily informative</w:t>
        </w:r>
      </w:ins>
      <w:ins w:id="122" w:author="Abdullah Khan Zehady" w:date="2020-01-04T19:31:00Z">
        <w:r w:rsidRPr="00EB3A38">
          <w:rPr>
            <w:bCs/>
            <w:color w:val="000000" w:themeColor="text1"/>
            <w:sz w:val="24"/>
            <w:szCs w:val="24"/>
          </w:rPr>
          <w:t xml:space="preserve"> in </w:t>
        </w:r>
        <w:r>
          <w:rPr>
            <w:bCs/>
            <w:color w:val="000000" w:themeColor="text1"/>
            <w:sz w:val="24"/>
            <w:szCs w:val="24"/>
          </w:rPr>
          <w:t>oil and gas reservoir</w:t>
        </w:r>
        <w:r w:rsidRPr="00EB3A38">
          <w:rPr>
            <w:bCs/>
            <w:color w:val="000000" w:themeColor="text1"/>
            <w:sz w:val="24"/>
            <w:szCs w:val="24"/>
          </w:rPr>
          <w:t xml:space="preserve"> exploration.  </w:t>
        </w:r>
      </w:ins>
      <w:ins w:id="123" w:author="Abdullah Khan Zehady" w:date="2020-01-04T19:33:00Z">
        <w:r>
          <w:rPr>
            <w:bCs/>
            <w:color w:val="000000" w:themeColor="text1"/>
            <w:sz w:val="24"/>
            <w:szCs w:val="24"/>
          </w:rPr>
          <w:t xml:space="preserve">Using benthic foraminifera, </w:t>
        </w:r>
      </w:ins>
      <w:ins w:id="124" w:author="Abdullah Khan Zehady" w:date="2020-01-04T19:31:00Z">
        <w:r>
          <w:rPr>
            <w:rFonts w:ascii="Calibri" w:hAnsi="Calibri" w:cs="Calibri"/>
            <w:color w:val="000000" w:themeColor="text1"/>
            <w:sz w:val="24"/>
            <w:szCs w:val="24"/>
          </w:rPr>
          <w:t>P</w:t>
        </w:r>
        <w:r w:rsidRPr="00EB3A38">
          <w:rPr>
            <w:color w:val="000000" w:themeColor="text1"/>
            <w:sz w:val="24"/>
            <w:szCs w:val="24"/>
          </w:rPr>
          <w:t>lanktonic foraminifera and nannofossils</w:t>
        </w:r>
      </w:ins>
      <w:ins w:id="125" w:author="Abdullah Khan Zehady" w:date="2020-01-04T19:34:00Z">
        <w:r>
          <w:rPr>
            <w:color w:val="000000" w:themeColor="text1"/>
            <w:sz w:val="24"/>
            <w:szCs w:val="24"/>
          </w:rPr>
          <w:t xml:space="preserve">, petroleum industries correlated time in deep wells and constructed </w:t>
        </w:r>
      </w:ins>
      <w:ins w:id="126" w:author="Abdullah Khan Zehady" w:date="2020-01-04T19:31:00Z">
        <w:r w:rsidRPr="00EB3A38">
          <w:rPr>
            <w:color w:val="000000" w:themeColor="text1"/>
            <w:sz w:val="24"/>
            <w:szCs w:val="24"/>
          </w:rPr>
          <w:t>global Cenozoic timescales.</w:t>
        </w:r>
      </w:ins>
      <w:ins w:id="127" w:author="Abdullah Khan Zehady" w:date="2020-01-09T11:09:00Z">
        <w:r w:rsidR="0049568D">
          <w:rPr>
            <w:color w:val="000000" w:themeColor="text1"/>
            <w:sz w:val="24"/>
            <w:szCs w:val="24"/>
          </w:rPr>
          <w:t xml:space="preserve"> Th</w:t>
        </w:r>
      </w:ins>
      <w:ins w:id="128" w:author="Abdullah Khan Zehady" w:date="2020-01-09T11:11:00Z">
        <w:r w:rsidR="0049568D">
          <w:rPr>
            <w:color w:val="000000" w:themeColor="text1"/>
            <w:sz w:val="24"/>
            <w:szCs w:val="24"/>
          </w:rPr>
          <w:t>is paper contributes further to the study of</w:t>
        </w:r>
      </w:ins>
      <w:ins w:id="129" w:author="Abdullah Khan Zehady" w:date="2020-01-09T11:09:00Z">
        <w:r w:rsidR="0049568D">
          <w:rPr>
            <w:color w:val="000000" w:themeColor="text1"/>
            <w:sz w:val="24"/>
            <w:szCs w:val="24"/>
          </w:rPr>
          <w:t xml:space="preserve"> finding links between climatic </w:t>
        </w:r>
      </w:ins>
      <w:ins w:id="130" w:author="Abdullah Khan Zehady" w:date="2020-01-09T11:10:00Z">
        <w:r w:rsidR="0049568D">
          <w:rPr>
            <w:color w:val="000000" w:themeColor="text1"/>
            <w:sz w:val="24"/>
            <w:szCs w:val="24"/>
          </w:rPr>
          <w:t>events</w:t>
        </w:r>
      </w:ins>
      <w:ins w:id="131" w:author="Abdullah Khan Zehady" w:date="2020-01-09T11:09:00Z">
        <w:r w:rsidR="0049568D">
          <w:rPr>
            <w:color w:val="000000" w:themeColor="text1"/>
            <w:sz w:val="24"/>
            <w:szCs w:val="24"/>
          </w:rPr>
          <w:t xml:space="preserve"> </w:t>
        </w:r>
      </w:ins>
      <w:ins w:id="132" w:author="Abdullah Khan Zehady" w:date="2020-01-09T11:10:00Z">
        <w:r w:rsidR="0049568D">
          <w:rPr>
            <w:color w:val="000000" w:themeColor="text1"/>
            <w:sz w:val="24"/>
            <w:szCs w:val="24"/>
          </w:rPr>
          <w:t>due to planetary rotation and their effect on marine species</w:t>
        </w:r>
      </w:ins>
      <w:ins w:id="133" w:author="Abdullah Khan Zehady" w:date="2020-01-09T11:11:00Z">
        <w:r w:rsidR="0049568D">
          <w:rPr>
            <w:color w:val="000000" w:themeColor="text1"/>
            <w:sz w:val="24"/>
            <w:szCs w:val="24"/>
          </w:rPr>
          <w:t xml:space="preserve"> and gives us more insight in answering </w:t>
        </w:r>
      </w:ins>
      <w:ins w:id="134" w:author="Abdullah Khan Zehady" w:date="2020-01-09T11:12:00Z">
        <w:r w:rsidR="0049568D">
          <w:rPr>
            <w:color w:val="000000" w:themeColor="text1"/>
            <w:sz w:val="24"/>
            <w:szCs w:val="24"/>
          </w:rPr>
          <w:t>macroevolutionary questions.</w:t>
        </w:r>
      </w:ins>
    </w:p>
    <w:p w14:paraId="195517A3" w14:textId="77777777" w:rsidR="004845A8" w:rsidRDefault="004845A8" w:rsidP="004845A8">
      <w:pPr>
        <w:keepNext/>
        <w:spacing w:line="480" w:lineRule="auto"/>
        <w:jc w:val="left"/>
        <w:rPr>
          <w:ins w:id="135" w:author="Abdullah Khan Zehady" w:date="2020-01-04T21:36:00Z"/>
          <w:color w:val="000000" w:themeColor="text1"/>
          <w:sz w:val="24"/>
          <w:szCs w:val="24"/>
        </w:rPr>
      </w:pPr>
    </w:p>
    <w:p w14:paraId="23A6BF8A" w14:textId="4F0EDA30" w:rsidR="00EB43E5" w:rsidRDefault="00EB43E5">
      <w:pPr>
        <w:keepNext/>
        <w:spacing w:line="480" w:lineRule="auto"/>
        <w:jc w:val="left"/>
        <w:rPr>
          <w:color w:val="000000" w:themeColor="text1"/>
          <w:sz w:val="24"/>
          <w:szCs w:val="24"/>
        </w:rPr>
        <w:pPrChange w:id="136" w:author="Abdullah Khan Zehady" w:date="2020-01-04T19:35:00Z">
          <w:pPr>
            <w:jc w:val="left"/>
          </w:pPr>
        </w:pPrChange>
      </w:pPr>
    </w:p>
    <w:p w14:paraId="776EEBE3" w14:textId="55E8CFAC" w:rsidR="004845A8" w:rsidRDefault="00EB43E5" w:rsidP="004845A8">
      <w:pPr>
        <w:spacing w:line="480" w:lineRule="auto"/>
        <w:jc w:val="left"/>
        <w:rPr>
          <w:ins w:id="137" w:author="Abdullah Khan Zehady" w:date="2020-01-04T21:37:00Z"/>
          <w:color w:val="000000" w:themeColor="text1"/>
          <w:sz w:val="24"/>
          <w:szCs w:val="24"/>
        </w:rPr>
      </w:pPr>
      <w:r>
        <w:rPr>
          <w:color w:val="000000" w:themeColor="text1"/>
          <w:sz w:val="24"/>
          <w:szCs w:val="24"/>
        </w:rPr>
        <w:t>In this paper, we are focusing on the evolution of Planktonic foraminifer and calcareous nannofossil during the Cenozoic era</w:t>
      </w:r>
      <w:r w:rsidR="00E377E7">
        <w:rPr>
          <w:color w:val="000000" w:themeColor="text1"/>
          <w:sz w:val="24"/>
          <w:szCs w:val="24"/>
        </w:rPr>
        <w:t>(~65 million years)</w:t>
      </w:r>
      <w:ins w:id="138" w:author="Abdullah Khan Zehady" w:date="2020-01-04T21:37:00Z">
        <w:r w:rsidR="004845A8">
          <w:rPr>
            <w:color w:val="000000" w:themeColor="text1"/>
            <w:sz w:val="24"/>
            <w:szCs w:val="24"/>
          </w:rPr>
          <w:t xml:space="preserve"> / Oligocene ~ Miocene</w:t>
        </w:r>
      </w:ins>
      <w:r>
        <w:rPr>
          <w:color w:val="000000" w:themeColor="text1"/>
          <w:sz w:val="24"/>
          <w:szCs w:val="24"/>
        </w:rPr>
        <w:t>.</w:t>
      </w:r>
      <w:ins w:id="139" w:author="Abdullah Khan Zehady" w:date="2020-01-04T21:37:00Z">
        <w:r w:rsidR="004845A8">
          <w:rPr>
            <w:color w:val="000000" w:themeColor="text1"/>
            <w:sz w:val="24"/>
            <w:szCs w:val="24"/>
          </w:rPr>
          <w:t xml:space="preserve"> We </w:t>
        </w:r>
      </w:ins>
      <w:ins w:id="140" w:author="Abdullah Khan Zehady" w:date="2020-01-09T11:12:00Z">
        <w:r w:rsidR="0049568D">
          <w:rPr>
            <w:color w:val="000000" w:themeColor="text1"/>
            <w:sz w:val="24"/>
            <w:szCs w:val="24"/>
          </w:rPr>
          <w:t xml:space="preserve">have found more evidence to </w:t>
        </w:r>
      </w:ins>
      <w:ins w:id="141" w:author="Abdullah Khan Zehady" w:date="2020-01-04T21:38:00Z">
        <w:r w:rsidR="004845A8">
          <w:rPr>
            <w:color w:val="000000" w:themeColor="text1"/>
            <w:sz w:val="24"/>
            <w:szCs w:val="24"/>
          </w:rPr>
          <w:t>prove</w:t>
        </w:r>
      </w:ins>
      <w:ins w:id="142" w:author="Abdullah Khan Zehady" w:date="2020-01-04T21:37:00Z">
        <w:r w:rsidR="004845A8">
          <w:rPr>
            <w:color w:val="000000" w:themeColor="text1"/>
            <w:sz w:val="24"/>
            <w:szCs w:val="24"/>
          </w:rPr>
          <w:t xml:space="preserve"> the climate-turnover hypothesis</w:t>
        </w:r>
      </w:ins>
      <w:ins w:id="143" w:author="Abdullah Khan Zehady" w:date="2020-01-04T21:38:00Z">
        <w:r w:rsidR="004845A8">
          <w:rPr>
            <w:color w:val="000000" w:themeColor="text1"/>
            <w:sz w:val="24"/>
            <w:szCs w:val="24"/>
          </w:rPr>
          <w:t xml:space="preserve"> in the evolutionary data of foraminifer and nannofossil. </w:t>
        </w:r>
      </w:ins>
      <w:moveToRangeStart w:id="144" w:author="Abdullah Khan Zehady" w:date="2020-01-04T21:39:00Z" w:name="move29066388"/>
      <w:moveTo w:id="145" w:author="Abdullah Khan Zehady" w:date="2020-01-04T21:39:00Z">
        <w:r w:rsidR="004845A8">
          <w:rPr>
            <w:color w:val="000000" w:themeColor="text1"/>
            <w:sz w:val="24"/>
            <w:szCs w:val="24"/>
          </w:rPr>
          <w:t>Evolution of foraminifer and nannofossils show similar trends</w:t>
        </w:r>
      </w:moveTo>
      <w:ins w:id="146" w:author="Abdullah Khan Zehady" w:date="2020-01-04T21:39:00Z">
        <w:r w:rsidR="004845A8">
          <w:rPr>
            <w:color w:val="000000" w:themeColor="text1"/>
            <w:sz w:val="24"/>
            <w:szCs w:val="24"/>
          </w:rPr>
          <w:t>, the burst of the origination and extinction of these</w:t>
        </w:r>
      </w:ins>
      <w:ins w:id="147" w:author="Abdullah Khan Zehady" w:date="2020-01-04T21:40:00Z">
        <w:r w:rsidR="004845A8">
          <w:rPr>
            <w:color w:val="000000" w:themeColor="text1"/>
            <w:sz w:val="24"/>
            <w:szCs w:val="24"/>
          </w:rPr>
          <w:t xml:space="preserve"> species are highly correlated</w:t>
        </w:r>
      </w:ins>
      <w:moveTo w:id="148" w:author="Abdullah Khan Zehady" w:date="2020-01-04T21:39:00Z">
        <w:r w:rsidR="004845A8">
          <w:rPr>
            <w:color w:val="000000" w:themeColor="text1"/>
            <w:sz w:val="24"/>
            <w:szCs w:val="24"/>
          </w:rPr>
          <w:t xml:space="preserve">. We can see cyclic patterns in their turnover timeseries. The cycles (around 2 myr) has been found in many segments of geologic time in different sources. </w:t>
        </w:r>
        <w:del w:id="149" w:author="Abdullah Khan Zehady" w:date="2020-01-09T11:12:00Z">
          <w:r w:rsidR="004845A8" w:rsidDel="0049568D">
            <w:rPr>
              <w:color w:val="000000" w:themeColor="text1"/>
              <w:sz w:val="24"/>
              <w:szCs w:val="24"/>
            </w:rPr>
            <w:delText xml:space="preserve">Planktonic foraminifer are widely available. </w:delText>
          </w:r>
        </w:del>
        <w:r w:rsidR="004845A8">
          <w:rPr>
            <w:color w:val="000000" w:themeColor="text1"/>
            <w:sz w:val="24"/>
            <w:szCs w:val="24"/>
          </w:rPr>
          <w:t xml:space="preserve">We have studied the evolutionary range of each of the </w:t>
        </w:r>
        <w:proofErr w:type="spellStart"/>
        <w:r w:rsidR="004845A8">
          <w:rPr>
            <w:color w:val="000000" w:themeColor="text1"/>
            <w:sz w:val="24"/>
            <w:szCs w:val="24"/>
          </w:rPr>
          <w:t>foram</w:t>
        </w:r>
        <w:proofErr w:type="spellEnd"/>
        <w:r w:rsidR="004845A8">
          <w:rPr>
            <w:color w:val="000000" w:themeColor="text1"/>
            <w:sz w:val="24"/>
            <w:szCs w:val="24"/>
          </w:rPr>
          <w:t xml:space="preserve"> </w:t>
        </w:r>
      </w:moveTo>
      <w:ins w:id="150" w:author="Abdullah Khan Zehady" w:date="2020-01-09T11:13:00Z">
        <w:r w:rsidR="0049568D">
          <w:rPr>
            <w:color w:val="000000" w:themeColor="text1"/>
            <w:sz w:val="24"/>
            <w:szCs w:val="24"/>
          </w:rPr>
          <w:t xml:space="preserve">and nannofossil </w:t>
        </w:r>
      </w:ins>
      <w:moveTo w:id="151" w:author="Abdullah Khan Zehady" w:date="2020-01-04T21:39:00Z">
        <w:r w:rsidR="004845A8">
          <w:rPr>
            <w:color w:val="000000" w:themeColor="text1"/>
            <w:sz w:val="24"/>
            <w:szCs w:val="24"/>
          </w:rPr>
          <w:t xml:space="preserve">species and calculated the temporal speciation and extinction events. Interestingly, such speciation and extinction events </w:t>
        </w:r>
      </w:moveTo>
      <w:ins w:id="152" w:author="Abdullah Khan Zehady" w:date="2020-01-09T11:13:00Z">
        <w:r w:rsidR="0049568D">
          <w:rPr>
            <w:color w:val="000000" w:themeColor="text1"/>
            <w:sz w:val="24"/>
            <w:szCs w:val="24"/>
          </w:rPr>
          <w:t>show quasi</w:t>
        </w:r>
      </w:ins>
      <w:ins w:id="153" w:author="Abdullah Khan Zehady" w:date="2020-01-09T11:14:00Z">
        <w:r w:rsidR="0049568D">
          <w:rPr>
            <w:color w:val="000000" w:themeColor="text1"/>
            <w:sz w:val="24"/>
            <w:szCs w:val="24"/>
          </w:rPr>
          <w:t>-</w:t>
        </w:r>
      </w:ins>
      <w:ins w:id="154" w:author="Abdullah Khan Zehady" w:date="2020-01-09T11:13:00Z">
        <w:r w:rsidR="0049568D">
          <w:rPr>
            <w:color w:val="000000" w:themeColor="text1"/>
            <w:sz w:val="24"/>
            <w:szCs w:val="24"/>
          </w:rPr>
          <w:t xml:space="preserve">cyclicity which </w:t>
        </w:r>
      </w:ins>
      <w:ins w:id="155" w:author="Abdullah Khan Zehady" w:date="2020-01-09T11:14:00Z">
        <w:r w:rsidR="0049568D">
          <w:rPr>
            <w:color w:val="000000" w:themeColor="text1"/>
            <w:sz w:val="24"/>
            <w:szCs w:val="24"/>
          </w:rPr>
          <w:t>are believed to be produced by the amplitude modulation of various Milankovitch cycles</w:t>
        </w:r>
      </w:ins>
      <w:moveTo w:id="156" w:author="Abdullah Khan Zehady" w:date="2020-01-04T21:39:00Z">
        <w:del w:id="157" w:author="Abdullah Khan Zehady" w:date="2020-01-09T11:13:00Z">
          <w:r w:rsidR="004845A8" w:rsidDel="0049568D">
            <w:rPr>
              <w:color w:val="000000" w:themeColor="text1"/>
              <w:sz w:val="24"/>
              <w:szCs w:val="24"/>
            </w:rPr>
            <w:delText>cluster</w:delText>
          </w:r>
        </w:del>
        <w:del w:id="158" w:author="Abdullah Khan Zehady" w:date="2020-01-09T11:14:00Z">
          <w:r w:rsidR="004845A8" w:rsidDel="0049568D">
            <w:rPr>
              <w:color w:val="000000" w:themeColor="text1"/>
              <w:sz w:val="24"/>
              <w:szCs w:val="24"/>
            </w:rPr>
            <w:delText xml:space="preserve"> together</w:delText>
          </w:r>
        </w:del>
        <w:r w:rsidR="004845A8">
          <w:rPr>
            <w:color w:val="000000" w:themeColor="text1"/>
            <w:sz w:val="24"/>
            <w:szCs w:val="24"/>
          </w:rPr>
          <w:t>. What gives birth to new species versus what causes the extinction of existing species?</w:t>
        </w:r>
      </w:moveTo>
      <w:moveToRangeEnd w:id="144"/>
    </w:p>
    <w:p w14:paraId="706916E8" w14:textId="77777777" w:rsidR="004845A8" w:rsidRDefault="004845A8" w:rsidP="004845A8">
      <w:pPr>
        <w:spacing w:line="480" w:lineRule="auto"/>
        <w:jc w:val="left"/>
        <w:rPr>
          <w:ins w:id="159" w:author="Abdullah Khan Zehady" w:date="2020-01-04T21:37:00Z"/>
          <w:color w:val="000000" w:themeColor="text1"/>
          <w:sz w:val="24"/>
          <w:szCs w:val="24"/>
        </w:rPr>
      </w:pPr>
    </w:p>
    <w:p w14:paraId="07D5411A" w14:textId="39AC75FD" w:rsidR="00EB43E5" w:rsidDel="004845A8" w:rsidRDefault="00EB43E5">
      <w:pPr>
        <w:spacing w:line="480" w:lineRule="auto"/>
        <w:jc w:val="left"/>
        <w:rPr>
          <w:del w:id="160" w:author="Abdullah Khan Zehady" w:date="2020-01-04T21:40:00Z"/>
          <w:color w:val="000000" w:themeColor="text1"/>
          <w:sz w:val="24"/>
          <w:szCs w:val="24"/>
        </w:rPr>
        <w:pPrChange w:id="161" w:author="Abdullah Khan Zehady" w:date="2020-01-04T21:40:00Z">
          <w:pPr>
            <w:jc w:val="left"/>
          </w:pPr>
        </w:pPrChange>
      </w:pPr>
      <w:r>
        <w:rPr>
          <w:color w:val="000000" w:themeColor="text1"/>
          <w:sz w:val="24"/>
          <w:szCs w:val="24"/>
        </w:rPr>
        <w:t xml:space="preserve"> </w:t>
      </w:r>
      <w:del w:id="162" w:author="Abdullah Khan Zehady" w:date="2020-01-04T21:40:00Z">
        <w:r w:rsidR="00E377E7" w:rsidDel="004845A8">
          <w:rPr>
            <w:color w:val="000000" w:themeColor="text1"/>
            <w:sz w:val="24"/>
            <w:szCs w:val="24"/>
          </w:rPr>
          <w:delText>Aze et al</w:delText>
        </w:r>
      </w:del>
      <w:del w:id="163" w:author="Abdullah Khan Zehady" w:date="2020-01-04T19:06:00Z">
        <w:r w:rsidR="00E377E7" w:rsidDel="002A7342">
          <w:rPr>
            <w:color w:val="000000" w:themeColor="text1"/>
            <w:sz w:val="24"/>
            <w:szCs w:val="24"/>
          </w:rPr>
          <w:delText xml:space="preserve"> [1]</w:delText>
        </w:r>
      </w:del>
      <w:del w:id="164" w:author="Abdullah Khan Zehady" w:date="2020-01-04T21:40:00Z">
        <w:r w:rsidR="00E377E7" w:rsidDel="004845A8">
          <w:rPr>
            <w:color w:val="000000" w:themeColor="text1"/>
            <w:sz w:val="24"/>
            <w:szCs w:val="24"/>
          </w:rPr>
          <w:delText xml:space="preserve"> has compiled a complete collection of planktonic foraminifer detailing the incremental evolution of morphological characteristics in the inferred biological lineages. Barry et al</w:delText>
        </w:r>
      </w:del>
      <w:del w:id="165" w:author="Abdullah Khan Zehady" w:date="2020-01-04T19:06:00Z">
        <w:r w:rsidR="00E377E7" w:rsidDel="002A7342">
          <w:rPr>
            <w:color w:val="000000" w:themeColor="text1"/>
            <w:sz w:val="24"/>
            <w:szCs w:val="24"/>
          </w:rPr>
          <w:delText xml:space="preserve"> [2]</w:delText>
        </w:r>
      </w:del>
      <w:del w:id="166" w:author="Abdullah Khan Zehady" w:date="2020-01-04T21:40:00Z">
        <w:r w:rsidR="00E377E7" w:rsidDel="004845A8">
          <w:rPr>
            <w:color w:val="000000" w:themeColor="text1"/>
            <w:sz w:val="24"/>
            <w:szCs w:val="24"/>
          </w:rPr>
          <w:delText xml:space="preserve"> later incorporated the dataset into the TimeScale Creator software to keep the assigned stratigraphic age updated. Our nannofossil data come from the recently published papers on nannofossil species in the Journal of Nannoplankton Research </w:delText>
        </w:r>
        <w:r w:rsidR="00E377E7" w:rsidRPr="00E377E7" w:rsidDel="004845A8">
          <w:rPr>
            <w:color w:val="000000" w:themeColor="text1"/>
            <w:sz w:val="24"/>
            <w:szCs w:val="24"/>
          </w:rPr>
          <w:delText>(Bergen et al., 2017; Blair et al., 2017, Boesiger et al., 2017; Browning et al., 2017; de Kaenel et al., 2017)</w:delText>
        </w:r>
      </w:del>
    </w:p>
    <w:p w14:paraId="06107A21" w14:textId="283743B4" w:rsidR="00E377E7" w:rsidDel="004845A8" w:rsidRDefault="002A7342">
      <w:pPr>
        <w:spacing w:line="480" w:lineRule="auto"/>
        <w:jc w:val="left"/>
        <w:rPr>
          <w:del w:id="167" w:author="Abdullah Khan Zehady" w:date="2020-01-04T21:40:00Z"/>
          <w:color w:val="000000" w:themeColor="text1"/>
          <w:sz w:val="24"/>
          <w:szCs w:val="24"/>
        </w:rPr>
        <w:pPrChange w:id="168" w:author="Abdullah Khan Zehady" w:date="2020-01-04T21:40:00Z">
          <w:pPr>
            <w:jc w:val="left"/>
          </w:pPr>
        </w:pPrChange>
      </w:pPr>
      <w:del w:id="169" w:author="Abdullah Khan Zehady" w:date="2020-01-04T18:15:00Z">
        <w:r w:rsidDel="002A7342">
          <w:rPr>
            <w:color w:val="000000" w:themeColor="text1"/>
            <w:sz w:val="24"/>
            <w:szCs w:val="24"/>
          </w:rPr>
          <w:delText>m</w:delText>
        </w:r>
      </w:del>
    </w:p>
    <w:p w14:paraId="019538CB" w14:textId="6B2D0D3B" w:rsidR="00EB43E5" w:rsidDel="004845A8" w:rsidRDefault="00EB43E5">
      <w:pPr>
        <w:spacing w:line="480" w:lineRule="auto"/>
        <w:jc w:val="left"/>
        <w:rPr>
          <w:del w:id="170" w:author="Abdullah Khan Zehady" w:date="2020-01-04T21:40:00Z"/>
          <w:color w:val="000000" w:themeColor="text1"/>
          <w:sz w:val="24"/>
          <w:szCs w:val="24"/>
        </w:rPr>
        <w:pPrChange w:id="171" w:author="Abdullah Khan Zehady" w:date="2020-01-04T21:40:00Z">
          <w:pPr>
            <w:jc w:val="left"/>
          </w:pPr>
        </w:pPrChange>
      </w:pPr>
    </w:p>
    <w:p w14:paraId="0DB89B77" w14:textId="118DBD4E" w:rsidR="00EB43E5" w:rsidRDefault="00EB43E5">
      <w:pPr>
        <w:spacing w:line="480" w:lineRule="auto"/>
        <w:jc w:val="left"/>
        <w:rPr>
          <w:color w:val="000000" w:themeColor="text1"/>
          <w:sz w:val="24"/>
          <w:szCs w:val="24"/>
        </w:rPr>
        <w:pPrChange w:id="172" w:author="Abdullah Khan Zehady" w:date="2020-01-04T21:40:00Z">
          <w:pPr>
            <w:jc w:val="left"/>
          </w:pPr>
        </w:pPrChange>
      </w:pPr>
      <w:del w:id="173" w:author="Abdullah Khan Zehady" w:date="2020-01-04T21:40:00Z">
        <w:r w:rsidRPr="00EB43E5" w:rsidDel="004845A8">
          <w:rPr>
            <w:rFonts w:ascii="Calibri" w:hAnsi="Calibri" w:cs="Calibri"/>
            <w:color w:val="000000" w:themeColor="text1"/>
            <w:sz w:val="24"/>
            <w:szCs w:val="24"/>
          </w:rPr>
          <w:delText>﻿</w:delText>
        </w:r>
        <w:r w:rsidRPr="00EB43E5" w:rsidDel="004845A8">
          <w:rPr>
            <w:color w:val="000000" w:themeColor="text1"/>
            <w:sz w:val="24"/>
            <w:szCs w:val="24"/>
          </w:rPr>
          <w:delText>Aze &amp; others [7] (below, abbreviated as the “2011” study, dataset, trees, etc.) provided a critical compilation of</w:delText>
        </w:r>
        <w:r w:rsidR="00E377E7" w:rsidDel="004845A8">
          <w:rPr>
            <w:color w:val="000000" w:themeColor="text1"/>
            <w:sz w:val="24"/>
            <w:szCs w:val="24"/>
          </w:rPr>
          <w:delText xml:space="preserve"> </w:delText>
        </w:r>
        <w:r w:rsidRPr="00EB43E5" w:rsidDel="004845A8">
          <w:rPr>
            <w:color w:val="000000" w:themeColor="text1"/>
            <w:sz w:val="24"/>
            <w:szCs w:val="24"/>
          </w:rPr>
          <w:delText>ancestor–descendant relationships and time ranges among most living and fossil Cenozoic planktonic foraminifera, those belonging to the monophyletic macroperforate group. Very importantly especially for macroevolutionary studies, that work reconfigured the established morphospecies taxa to recognise paleobiological lineages, thus attempting to eliminate taxonomic effects arising from “pseudoextinction” and “pseudospeciation”. Their linked and stratigraphically dated phylogenies ofmorphospecies and lineages for Cenozoic macro- perforate planktonic foraminifera, the first attempt at both concepts published in decades, now provides a valuable dataset to more effectively explore a broad suite oftopics, be it say, macroevolutionary dynamics, reliability ofchronostratigraphic indices, or phylogenetic inter</w:delText>
        </w:r>
      </w:del>
      <w:del w:id="174" w:author="Abdullah Khan Zehady" w:date="2020-01-04T19:29:00Z">
        <w:r w:rsidRPr="00EB43E5" w:rsidDel="004845A8">
          <w:rPr>
            <w:color w:val="000000" w:themeColor="text1"/>
            <w:sz w:val="24"/>
            <w:szCs w:val="24"/>
          </w:rPr>
          <w:delText xml:space="preserve">- </w:delText>
        </w:r>
      </w:del>
      <w:del w:id="175" w:author="Abdullah Khan Zehady" w:date="2020-01-04T21:40:00Z">
        <w:r w:rsidRPr="00EB43E5" w:rsidDel="004845A8">
          <w:rPr>
            <w:color w:val="000000" w:themeColor="text1"/>
            <w:sz w:val="24"/>
            <w:szCs w:val="24"/>
          </w:rPr>
          <w:delText>pretation ofthe genome.</w:delText>
        </w:r>
      </w:del>
    </w:p>
    <w:p w14:paraId="7390101F" w14:textId="78C767F9" w:rsidR="00EB43E5" w:rsidRDefault="00EB43E5">
      <w:pPr>
        <w:spacing w:line="480" w:lineRule="auto"/>
        <w:jc w:val="left"/>
        <w:rPr>
          <w:color w:val="000000" w:themeColor="text1"/>
          <w:sz w:val="24"/>
          <w:szCs w:val="24"/>
        </w:rPr>
        <w:pPrChange w:id="176" w:author="Abdullah Khan Zehady" w:date="2020-01-04T19:23:00Z">
          <w:pPr>
            <w:jc w:val="left"/>
          </w:pPr>
        </w:pPrChange>
      </w:pPr>
    </w:p>
    <w:p w14:paraId="078D6431" w14:textId="582F3495" w:rsidR="00EB43E5" w:rsidRDefault="00EB43E5">
      <w:pPr>
        <w:spacing w:line="480" w:lineRule="auto"/>
        <w:jc w:val="left"/>
        <w:rPr>
          <w:color w:val="000000" w:themeColor="text1"/>
          <w:sz w:val="24"/>
          <w:szCs w:val="24"/>
        </w:rPr>
        <w:pPrChange w:id="177" w:author="Abdullah Khan Zehady" w:date="2020-01-04T19:23:00Z">
          <w:pPr>
            <w:jc w:val="left"/>
          </w:pPr>
        </w:pPrChange>
      </w:pPr>
    </w:p>
    <w:p w14:paraId="2E6DFC8F" w14:textId="5CCA43F3" w:rsidR="00EA619C" w:rsidRDefault="00EA619C">
      <w:pPr>
        <w:keepNext/>
        <w:spacing w:line="480" w:lineRule="auto"/>
        <w:jc w:val="left"/>
        <w:rPr>
          <w:rFonts w:ascii="Calibri" w:hAnsi="Calibri" w:cs="Calibri"/>
          <w:b/>
          <w:color w:val="000000" w:themeColor="text1"/>
          <w:sz w:val="24"/>
          <w:szCs w:val="24"/>
        </w:rPr>
        <w:pPrChange w:id="178" w:author="Abdullah Khan Zehady" w:date="2020-01-04T19:23:00Z">
          <w:pPr>
            <w:keepNext/>
            <w:jc w:val="left"/>
          </w:pPr>
        </w:pPrChange>
      </w:pPr>
    </w:p>
    <w:p w14:paraId="3D186C41" w14:textId="5C987F90" w:rsidR="00EB3A38" w:rsidRPr="00EB43E5" w:rsidDel="004845A8" w:rsidRDefault="00EB3A38">
      <w:pPr>
        <w:keepNext/>
        <w:spacing w:line="480" w:lineRule="auto"/>
        <w:jc w:val="left"/>
        <w:rPr>
          <w:del w:id="179" w:author="Abdullah Khan Zehady" w:date="2020-01-04T19:31:00Z"/>
          <w:b/>
          <w:color w:val="000000" w:themeColor="text1"/>
          <w:sz w:val="24"/>
          <w:szCs w:val="24"/>
        </w:rPr>
        <w:pPrChange w:id="180" w:author="Abdullah Khan Zehady" w:date="2020-01-04T19:23:00Z">
          <w:pPr>
            <w:keepNext/>
            <w:jc w:val="left"/>
          </w:pPr>
        </w:pPrChange>
      </w:pPr>
      <w:del w:id="181" w:author="Abdullah Khan Zehady" w:date="2020-01-04T19:31:00Z">
        <w:r w:rsidRPr="00EB3A38" w:rsidDel="004845A8">
          <w:rPr>
            <w:bCs/>
            <w:color w:val="000000" w:themeColor="text1"/>
            <w:sz w:val="24"/>
            <w:szCs w:val="24"/>
          </w:rPr>
          <w:delText xml:space="preserve">Microfossils are an important, arguably integral tool in subsurface petroleum exploration. </w:delText>
        </w:r>
      </w:del>
      <w:del w:id="182" w:author="Abdullah Khan Zehady" w:date="2020-01-04T19:29:00Z">
        <w:r w:rsidRPr="00EB3A38" w:rsidDel="004845A8">
          <w:rPr>
            <w:bCs/>
            <w:color w:val="000000" w:themeColor="text1"/>
            <w:sz w:val="24"/>
            <w:szCs w:val="24"/>
          </w:rPr>
          <w:delText>Conventional exploration has reached into new regions and basins, while further development takes place in stratigraphically and structurally complicated fields with increased requirements for finer correlation in reservoir intervals (i.e., the need for increased resolution in the expanded sections that are typically targeted in offshore exploration). Application of published Cenozoic global biozonations (Blow, 1969; Martini, 1971; Okada and Bukry, 1980) in deep-water exploration was not ideal, especially with the combined effects produced by sediment dilution on microfossil recovery, different taxonomic concepts, and varied methodologies. This necessitated improvement beyond published global biozonations and stimulated petroleum companies to support research that improved their biostratigraphic databases and frameworks.</w:delText>
        </w:r>
      </w:del>
      <w:del w:id="183" w:author="Abdullah Khan Zehady" w:date="2020-01-04T19:31:00Z">
        <w:r w:rsidRPr="00EB3A38" w:rsidDel="004845A8">
          <w:rPr>
            <w:bCs/>
            <w:color w:val="000000" w:themeColor="text1"/>
            <w:sz w:val="24"/>
            <w:szCs w:val="24"/>
          </w:rPr>
          <w:delText xml:space="preserve"> The first industrial applications of microfossil biostratigraphy along the U.S. Gulf of Mexico Coast began with benthic foraminifera nearly a century ago (Loutit et al., 1988) and</w:delText>
        </w:r>
        <w:r w:rsidR="00EB43E5" w:rsidDel="004845A8">
          <w:rPr>
            <w:b/>
            <w:color w:val="000000" w:themeColor="text1"/>
            <w:sz w:val="24"/>
            <w:szCs w:val="24"/>
          </w:rPr>
          <w:delText xml:space="preserve"> </w:delText>
        </w:r>
        <w:r w:rsidDel="004845A8">
          <w:rPr>
            <w:rFonts w:ascii="Calibri" w:hAnsi="Calibri" w:cs="Calibri"/>
            <w:color w:val="000000" w:themeColor="text1"/>
            <w:sz w:val="24"/>
            <w:szCs w:val="24"/>
          </w:rPr>
          <w:delText>P</w:delText>
        </w:r>
        <w:r w:rsidRPr="00EB3A38" w:rsidDel="004845A8">
          <w:rPr>
            <w:color w:val="000000" w:themeColor="text1"/>
            <w:sz w:val="24"/>
            <w:szCs w:val="24"/>
          </w:rPr>
          <w:delText xml:space="preserve">lanktonic foraminifera and nannofossils are the primary groups used for time correlation in deep water wells and the construction of global Cenozoic timescales. </w:delText>
        </w:r>
      </w:del>
    </w:p>
    <w:p w14:paraId="33F9E93A" w14:textId="630E598A" w:rsidR="00EB3A38" w:rsidDel="004845A8" w:rsidRDefault="000D30A5">
      <w:pPr>
        <w:spacing w:line="480" w:lineRule="auto"/>
        <w:jc w:val="left"/>
        <w:rPr>
          <w:del w:id="184" w:author="Abdullah Khan Zehady" w:date="2020-01-04T19:26:00Z"/>
          <w:color w:val="000000" w:themeColor="text1"/>
          <w:sz w:val="24"/>
          <w:szCs w:val="24"/>
        </w:rPr>
        <w:pPrChange w:id="185" w:author="Abdullah Khan Zehady" w:date="2020-01-04T19:26:00Z">
          <w:pPr>
            <w:jc w:val="left"/>
          </w:pPr>
        </w:pPrChange>
      </w:pPr>
      <w:r>
        <w:rPr>
          <w:color w:val="000000" w:themeColor="text1"/>
          <w:sz w:val="24"/>
          <w:szCs w:val="24"/>
        </w:rPr>
        <w:t xml:space="preserve">    </w:t>
      </w:r>
      <w:r w:rsidR="003817C0">
        <w:rPr>
          <w:color w:val="000000" w:themeColor="text1"/>
          <w:sz w:val="24"/>
          <w:szCs w:val="24"/>
        </w:rPr>
        <w:t xml:space="preserve"> </w:t>
      </w:r>
    </w:p>
    <w:p w14:paraId="459B7575" w14:textId="388DFB65" w:rsidR="00EB3A38" w:rsidDel="004845A8" w:rsidRDefault="00EB3A38">
      <w:pPr>
        <w:spacing w:line="480" w:lineRule="auto"/>
        <w:jc w:val="left"/>
        <w:rPr>
          <w:del w:id="186" w:author="Abdullah Khan Zehady" w:date="2020-01-04T19:26:00Z"/>
          <w:color w:val="000000" w:themeColor="text1"/>
          <w:sz w:val="24"/>
          <w:szCs w:val="24"/>
        </w:rPr>
        <w:pPrChange w:id="187" w:author="Abdullah Khan Zehady" w:date="2020-01-04T19:26:00Z">
          <w:pPr>
            <w:jc w:val="left"/>
          </w:pPr>
        </w:pPrChange>
      </w:pPr>
    </w:p>
    <w:p w14:paraId="30C045E4" w14:textId="17CDD0FD" w:rsidR="00EB3A38" w:rsidRDefault="00EB3A38">
      <w:pPr>
        <w:spacing w:line="480" w:lineRule="auto"/>
        <w:jc w:val="left"/>
        <w:rPr>
          <w:color w:val="000000" w:themeColor="text1"/>
          <w:sz w:val="24"/>
          <w:szCs w:val="24"/>
        </w:rPr>
        <w:pPrChange w:id="188" w:author="Abdullah Khan Zehady" w:date="2020-01-04T19:26:00Z">
          <w:pPr>
            <w:jc w:val="left"/>
          </w:pPr>
        </w:pPrChange>
      </w:pPr>
      <w:del w:id="189" w:author="Abdullah Khan Zehady" w:date="2020-01-04T19:26:00Z">
        <w:r w:rsidRPr="00EB3A38" w:rsidDel="004845A8">
          <w:rPr>
            <w:color w:val="000000" w:themeColor="text1"/>
            <w:sz w:val="24"/>
            <w:szCs w:val="24"/>
          </w:rPr>
          <w:delText>Because different species of foraminifera are found in different environments, paleontologists can use the fossils to determine environments in the past. Foraminifera have been used to map past distributions of the tropics, locate ancient shorelines, and track global ocean temperature changes during the ice ages.</w:delText>
        </w:r>
      </w:del>
      <w:moveFromRangeStart w:id="190" w:author="Abdullah Khan Zehady" w:date="2020-01-04T19:27:00Z" w:name="move29058452"/>
      <w:moveFrom w:id="191" w:author="Abdullah Khan Zehady" w:date="2020-01-04T19:27:00Z">
        <w:r w:rsidRPr="00EB3A38" w:rsidDel="004845A8">
          <w:rPr>
            <w:color w:val="000000" w:themeColor="text1"/>
            <w:sz w:val="24"/>
            <w:szCs w:val="24"/>
          </w:rPr>
          <w:t xml:space="preserve"> If a sample of fossil foraminifera contains many extant species, the present-day distribution of those species can be used to infer the environment at that site when the fossils were alive. If samples contain all or mostly extinct species, there are still numerous clues that can be used to infer past environments. These include species diversity, the relative numbers of planktonic and benthic species, the ratios of different shell types, and shell chemistry.</w:t>
        </w:r>
      </w:moveFrom>
      <w:moveFromRangeEnd w:id="190"/>
    </w:p>
    <w:p w14:paraId="7592BEF9" w14:textId="19B5589C" w:rsidR="00EB3A38" w:rsidRDefault="00EB3A38">
      <w:pPr>
        <w:spacing w:line="480" w:lineRule="auto"/>
        <w:jc w:val="left"/>
        <w:rPr>
          <w:color w:val="000000" w:themeColor="text1"/>
          <w:sz w:val="24"/>
          <w:szCs w:val="24"/>
        </w:rPr>
        <w:pPrChange w:id="192" w:author="Abdullah Khan Zehady" w:date="2020-01-04T19:23:00Z">
          <w:pPr>
            <w:jc w:val="left"/>
          </w:pPr>
        </w:pPrChange>
      </w:pPr>
    </w:p>
    <w:p w14:paraId="53E12442" w14:textId="32BF0BEC" w:rsidR="00EB3A38" w:rsidRPr="00EB3A38" w:rsidDel="004845A8" w:rsidRDefault="00EB3A38">
      <w:pPr>
        <w:spacing w:line="480" w:lineRule="auto"/>
        <w:jc w:val="left"/>
        <w:rPr>
          <w:del w:id="193" w:author="Abdullah Khan Zehady" w:date="2020-01-04T21:39:00Z"/>
          <w:color w:val="000000" w:themeColor="text1"/>
          <w:sz w:val="24"/>
          <w:szCs w:val="24"/>
        </w:rPr>
        <w:pPrChange w:id="194" w:author="Abdullah Khan Zehady" w:date="2020-01-04T19:23:00Z">
          <w:pPr>
            <w:jc w:val="left"/>
          </w:pPr>
        </w:pPrChange>
      </w:pPr>
      <w:del w:id="195" w:author="Abdullah Khan Zehady" w:date="2020-01-04T21:39:00Z">
        <w:r w:rsidRPr="00EB3A38" w:rsidDel="004845A8">
          <w:rPr>
            <w:color w:val="000000" w:themeColor="text1"/>
            <w:sz w:val="24"/>
            <w:szCs w:val="24"/>
          </w:rPr>
          <w:delText>As previously mentioned, foraminifera have been utilised for biostratigraphy for many years, and they have also proven invaluable in palaeoenvironmental reconstructions most recently for palaeoceanographical and palaeoclimatological purposes. For example palaeobathymetry, where assemblage composition is used and palaeotemperature where isotope analysis of foraminifera tests is a standard procedure. In terms of biostratigraphy, foraminifera have become extremely useful, different forms have shown evolutionary bursts at different periods and generally if one form is not available to be utili</w:delText>
        </w:r>
        <w:r w:rsidR="00EB43E5" w:rsidDel="004845A8">
          <w:rPr>
            <w:color w:val="000000" w:themeColor="text1"/>
            <w:sz w:val="24"/>
            <w:szCs w:val="24"/>
          </w:rPr>
          <w:delText>z</w:delText>
        </w:r>
        <w:r w:rsidRPr="00EB3A38" w:rsidDel="004845A8">
          <w:rPr>
            <w:color w:val="000000" w:themeColor="text1"/>
            <w:sz w:val="24"/>
            <w:szCs w:val="24"/>
          </w:rPr>
          <w:delText>ed for biostratigraphy another is. For example preservation of calcareous walled foraminifera is dependent on the depth of the water column and Carbonate Compensation Depth (the depth below which dissolution of calcium carbonate exceeds the rate of its deposition), if calcareous walled foraminifera are therefore not preserved agglutinated forms may be. The oldest rocks for which foraminifera have been biostratigraphically useful are Upper Carboniferous to Permian strata, which have been zoned using the larger benthic fusulinids. Planktic foraminifera have become increasingly important biostratigraphic tools, especially as petroleum exploration has extended to offshore environments of increasing depths. The first and last occurrence of distinctive "marker species" from the Cretaceous to Recent (particularly during the Upper Cretaceous) has allowed the development of a well established fine scale biozonation.</w:delText>
        </w:r>
      </w:del>
    </w:p>
    <w:p w14:paraId="5D152B51" w14:textId="77C86716" w:rsidR="00EB3A38" w:rsidDel="004845A8" w:rsidRDefault="00EB3A38">
      <w:pPr>
        <w:spacing w:line="480" w:lineRule="auto"/>
        <w:jc w:val="left"/>
        <w:rPr>
          <w:del w:id="196" w:author="Abdullah Khan Zehady" w:date="2020-01-04T21:39:00Z"/>
          <w:color w:val="000000" w:themeColor="text1"/>
          <w:sz w:val="24"/>
          <w:szCs w:val="24"/>
        </w:rPr>
        <w:pPrChange w:id="197" w:author="Abdullah Khan Zehady" w:date="2020-01-04T19:23:00Z">
          <w:pPr>
            <w:jc w:val="left"/>
          </w:pPr>
        </w:pPrChange>
      </w:pPr>
      <w:del w:id="198" w:author="Abdullah Khan Zehady" w:date="2020-01-04T21:39:00Z">
        <w:r w:rsidRPr="00EB3A38" w:rsidDel="004845A8">
          <w:rPr>
            <w:color w:val="000000" w:themeColor="text1"/>
            <w:sz w:val="24"/>
            <w:szCs w:val="24"/>
          </w:rPr>
          <w:delText>Benthic foraminifera have been used for palaeobathymetry since the 1930's and modern studies utilise a variety of techniques to reconstruct palaeodepths. For studies of relatively recent deposits simple comparison to the known depth distribution of modern extant species is used. For older material changes in species diversity, planktic to benthic ratios, shell-type ratios and test morpholgy have all been utilised. Variations in the water temperature inferred from oxygen isotopes from the test calcite can be used to reconstruct palaeoceanographic conditions by careful comparison of changes in oxygen isotope levels as seen in benthic forms (for bottom waters) and planktic forms(for mid to upper waters). This type of study has allowed the reconstruction of oceanic conditions during the Eocene-Oligocene, the Miocene and the Quaternary. Benthic foraminifera have been divided into morphogroups based on the test shape and these groups used to infer palaeo-habitats and substrates; infaunal species tending to be elongate and streamlined in order to burrow into the substrate and epifaunal species tending to be more globular with one relatively flatter side in order to facilitate movement on top of the substrate. It should be remembered, however, that a large variety of morphologies and possible habitats have been recogni</w:delText>
        </w:r>
        <w:r w:rsidR="00EB43E5" w:rsidDel="004845A8">
          <w:rPr>
            <w:color w:val="000000" w:themeColor="text1"/>
            <w:sz w:val="24"/>
            <w:szCs w:val="24"/>
          </w:rPr>
          <w:delText>z</w:delText>
        </w:r>
        <w:r w:rsidRPr="00EB3A38" w:rsidDel="004845A8">
          <w:rPr>
            <w:color w:val="000000" w:themeColor="text1"/>
            <w:sz w:val="24"/>
            <w:szCs w:val="24"/>
          </w:rPr>
          <w:delText>ed making such generali</w:delText>
        </w:r>
        <w:r w:rsidR="00EB43E5" w:rsidDel="004845A8">
          <w:rPr>
            <w:color w:val="000000" w:themeColor="text1"/>
            <w:sz w:val="24"/>
            <w:szCs w:val="24"/>
          </w:rPr>
          <w:delText>z</w:delText>
        </w:r>
        <w:r w:rsidRPr="00EB3A38" w:rsidDel="004845A8">
          <w:rPr>
            <w:color w:val="000000" w:themeColor="text1"/>
            <w:sz w:val="24"/>
            <w:szCs w:val="24"/>
          </w:rPr>
          <w:delText>ations of only limited use. Studies of modern foraminifera have recogni</w:delText>
        </w:r>
        <w:r w:rsidR="00EB43E5" w:rsidDel="004845A8">
          <w:rPr>
            <w:color w:val="000000" w:themeColor="text1"/>
            <w:sz w:val="24"/>
            <w:szCs w:val="24"/>
          </w:rPr>
          <w:delText>z</w:delText>
        </w:r>
        <w:r w:rsidRPr="00EB3A38" w:rsidDel="004845A8">
          <w:rPr>
            <w:color w:val="000000" w:themeColor="text1"/>
            <w:sz w:val="24"/>
            <w:szCs w:val="24"/>
          </w:rPr>
          <w:delText>ed correlations between test wall type (for instance porcelaneous, hyaline, agglutinated), palaeodepths and salinity by plotting them onto triangular diagrams.</w:delText>
        </w:r>
      </w:del>
    </w:p>
    <w:p w14:paraId="22DAF4F8" w14:textId="77777777" w:rsidR="003817C0" w:rsidDel="004845A8" w:rsidRDefault="003817C0">
      <w:pPr>
        <w:spacing w:line="480" w:lineRule="auto"/>
        <w:jc w:val="left"/>
        <w:rPr>
          <w:del w:id="199" w:author="Abdullah Khan Zehady" w:date="2020-01-04T21:39:00Z"/>
          <w:color w:val="000000" w:themeColor="text1"/>
          <w:sz w:val="24"/>
          <w:szCs w:val="24"/>
        </w:rPr>
        <w:pPrChange w:id="200" w:author="Abdullah Khan Zehady" w:date="2020-01-04T19:23:00Z">
          <w:pPr>
            <w:jc w:val="left"/>
          </w:pPr>
        </w:pPrChange>
      </w:pPr>
    </w:p>
    <w:p w14:paraId="4224F0BA" w14:textId="5B0FA64F" w:rsidR="00CA58B0" w:rsidRDefault="000D30A5">
      <w:pPr>
        <w:spacing w:line="480" w:lineRule="auto"/>
        <w:jc w:val="left"/>
        <w:rPr>
          <w:color w:val="000000" w:themeColor="text1"/>
          <w:sz w:val="24"/>
          <w:szCs w:val="24"/>
        </w:rPr>
        <w:pPrChange w:id="201" w:author="Abdullah Khan Zehady" w:date="2020-01-04T19:23:00Z">
          <w:pPr>
            <w:jc w:val="left"/>
          </w:pPr>
        </w:pPrChange>
      </w:pPr>
      <w:moveFromRangeStart w:id="202" w:author="Abdullah Khan Zehady" w:date="2020-01-04T21:39:00Z" w:name="move29066388"/>
      <w:moveFrom w:id="203" w:author="Abdullah Khan Zehady" w:date="2020-01-04T21:39:00Z">
        <w:r w:rsidDel="004845A8">
          <w:rPr>
            <w:color w:val="000000" w:themeColor="text1"/>
            <w:sz w:val="24"/>
            <w:szCs w:val="24"/>
          </w:rPr>
          <w:t xml:space="preserve">Evolution of foraminifer and nannofossils show similar trends. </w:t>
        </w:r>
        <w:r w:rsidR="007631CF" w:rsidDel="004845A8">
          <w:rPr>
            <w:color w:val="000000" w:themeColor="text1"/>
            <w:sz w:val="24"/>
            <w:szCs w:val="24"/>
          </w:rPr>
          <w:t>We can see cyclic patterns in their turnover timeseries. The cycles (around 2 myr) has been found in many segments of geologic time in different sources.</w:t>
        </w:r>
        <w:r w:rsidR="003817C0" w:rsidDel="004845A8">
          <w:rPr>
            <w:color w:val="000000" w:themeColor="text1"/>
            <w:sz w:val="24"/>
            <w:szCs w:val="24"/>
          </w:rPr>
          <w:t xml:space="preserve"> Planktonic foraminifer are widely available. We have studied the evolutionary range of each of the foram species and calculated the temporal speciation and extinction events. Interestingly, such speciation and extinction events cluster together. What gives birth to new species versus what causes the extinction of existing species?</w:t>
        </w:r>
      </w:moveFrom>
      <w:moveFromRangeEnd w:id="202"/>
      <w:r w:rsidR="003817C0">
        <w:rPr>
          <w:color w:val="000000" w:themeColor="text1"/>
          <w:sz w:val="24"/>
          <w:szCs w:val="24"/>
        </w:rPr>
        <w:tab/>
      </w:r>
      <w:r w:rsidR="003817C0">
        <w:rPr>
          <w:color w:val="000000" w:themeColor="text1"/>
          <w:sz w:val="24"/>
          <w:szCs w:val="24"/>
        </w:rPr>
        <w:tab/>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4" w:author="Abdullah Khan Zehady" w:date="2020-01-09T14:3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53"/>
        <w:gridCol w:w="2087"/>
        <w:gridCol w:w="4435"/>
        <w:gridCol w:w="2500"/>
        <w:tblGridChange w:id="205">
          <w:tblGrid>
            <w:gridCol w:w="831"/>
            <w:gridCol w:w="806"/>
            <w:gridCol w:w="4719"/>
            <w:gridCol w:w="1232"/>
            <w:gridCol w:w="1580"/>
          </w:tblGrid>
        </w:tblGridChange>
      </w:tblGrid>
      <w:tr w:rsidR="000601A0" w:rsidRPr="000601A0" w14:paraId="097388FE" w14:textId="77777777" w:rsidTr="000601A0">
        <w:trPr>
          <w:trHeight w:val="320"/>
          <w:ins w:id="206" w:author="Abdullah Khan Zehady" w:date="2020-01-09T14:33:00Z"/>
          <w:trPrChange w:id="207" w:author="Abdullah Khan Zehady" w:date="2020-01-09T14:34:00Z">
            <w:trPr>
              <w:trHeight w:val="320"/>
            </w:trPr>
          </w:trPrChange>
        </w:trPr>
        <w:tc>
          <w:tcPr>
            <w:tcW w:w="7575" w:type="dxa"/>
            <w:gridSpan w:val="3"/>
            <w:shd w:val="clear" w:color="auto" w:fill="auto"/>
            <w:noWrap/>
            <w:vAlign w:val="bottom"/>
            <w:hideMark/>
            <w:tcPrChange w:id="208" w:author="Abdullah Khan Zehady" w:date="2020-01-09T14:34:00Z">
              <w:tcPr>
                <w:tcW w:w="7555" w:type="dxa"/>
                <w:gridSpan w:val="4"/>
                <w:shd w:val="clear" w:color="auto" w:fill="auto"/>
                <w:noWrap/>
                <w:vAlign w:val="bottom"/>
                <w:hideMark/>
              </w:tcPr>
            </w:tcPrChange>
          </w:tcPr>
          <w:p w14:paraId="55567DB5" w14:textId="77777777" w:rsidR="000601A0" w:rsidRPr="000601A0" w:rsidRDefault="000601A0">
            <w:pPr>
              <w:widowControl/>
              <w:jc w:val="center"/>
              <w:rPr>
                <w:ins w:id="209" w:author="Abdullah Khan Zehady" w:date="2020-01-09T14:33:00Z"/>
                <w:rFonts w:ascii="Calibri" w:hAnsi="Calibri"/>
                <w:color w:val="000000"/>
                <w:sz w:val="24"/>
                <w:szCs w:val="24"/>
              </w:rPr>
              <w:pPrChange w:id="210" w:author="Abdullah Khan Zehady" w:date="2020-01-09T14:33:00Z">
                <w:pPr>
                  <w:widowControl/>
                  <w:jc w:val="left"/>
                </w:pPr>
              </w:pPrChange>
            </w:pPr>
            <w:ins w:id="211" w:author="Abdullah Khan Zehady" w:date="2020-01-09T14:33:00Z">
              <w:r w:rsidRPr="000601A0">
                <w:rPr>
                  <w:rFonts w:ascii="Calibri" w:hAnsi="Calibri"/>
                  <w:color w:val="000000"/>
                  <w:sz w:val="24"/>
                  <w:szCs w:val="24"/>
                </w:rPr>
                <w:lastRenderedPageBreak/>
                <w:t>Table: Studies showing grand cycle (1.2-6Myr)</w:t>
              </w:r>
            </w:ins>
          </w:p>
        </w:tc>
        <w:tc>
          <w:tcPr>
            <w:tcW w:w="2500" w:type="dxa"/>
            <w:shd w:val="clear" w:color="auto" w:fill="auto"/>
            <w:noWrap/>
            <w:vAlign w:val="bottom"/>
            <w:hideMark/>
            <w:tcPrChange w:id="212" w:author="Abdullah Khan Zehady" w:date="2020-01-09T14:34:00Z">
              <w:tcPr>
                <w:tcW w:w="1613" w:type="dxa"/>
                <w:shd w:val="clear" w:color="auto" w:fill="auto"/>
                <w:noWrap/>
                <w:vAlign w:val="bottom"/>
                <w:hideMark/>
              </w:tcPr>
            </w:tcPrChange>
          </w:tcPr>
          <w:p w14:paraId="72217ADE" w14:textId="77777777" w:rsidR="000601A0" w:rsidRPr="000601A0" w:rsidRDefault="000601A0" w:rsidP="000601A0">
            <w:pPr>
              <w:widowControl/>
              <w:jc w:val="left"/>
              <w:rPr>
                <w:ins w:id="213" w:author="Abdullah Khan Zehady" w:date="2020-01-09T14:33:00Z"/>
                <w:rFonts w:ascii="Calibri" w:hAnsi="Calibri"/>
                <w:color w:val="000000"/>
                <w:sz w:val="24"/>
                <w:szCs w:val="24"/>
              </w:rPr>
            </w:pPr>
          </w:p>
        </w:tc>
      </w:tr>
      <w:tr w:rsidR="000601A0" w:rsidRPr="000601A0" w14:paraId="1DAE09E0" w14:textId="77777777" w:rsidTr="000601A0">
        <w:trPr>
          <w:trHeight w:val="320"/>
          <w:ins w:id="214" w:author="Abdullah Khan Zehady" w:date="2020-01-09T14:33:00Z"/>
          <w:trPrChange w:id="215" w:author="Abdullah Khan Zehady" w:date="2020-01-09T14:34:00Z">
            <w:trPr>
              <w:trHeight w:val="320"/>
            </w:trPr>
          </w:trPrChange>
        </w:trPr>
        <w:tc>
          <w:tcPr>
            <w:tcW w:w="1053" w:type="dxa"/>
            <w:shd w:val="clear" w:color="auto" w:fill="auto"/>
            <w:noWrap/>
            <w:vAlign w:val="bottom"/>
            <w:hideMark/>
            <w:tcPrChange w:id="216" w:author="Abdullah Khan Zehady" w:date="2020-01-09T14:34:00Z">
              <w:tcPr>
                <w:tcW w:w="1415" w:type="dxa"/>
                <w:shd w:val="clear" w:color="auto" w:fill="auto"/>
                <w:noWrap/>
                <w:vAlign w:val="bottom"/>
                <w:hideMark/>
              </w:tcPr>
            </w:tcPrChange>
          </w:tcPr>
          <w:p w14:paraId="305B32F2" w14:textId="531B2124" w:rsidR="000601A0" w:rsidRPr="000601A0" w:rsidRDefault="000601A0">
            <w:pPr>
              <w:widowControl/>
              <w:jc w:val="center"/>
              <w:rPr>
                <w:ins w:id="217" w:author="Abdullah Khan Zehady" w:date="2020-01-09T14:33:00Z"/>
                <w:rFonts w:ascii="Calibri" w:hAnsi="Calibri"/>
                <w:color w:val="000000"/>
                <w:sz w:val="24"/>
                <w:szCs w:val="24"/>
              </w:rPr>
              <w:pPrChange w:id="218" w:author="Abdullah Khan Zehady" w:date="2020-01-09T14:33:00Z">
                <w:pPr>
                  <w:widowControl/>
                  <w:jc w:val="left"/>
                </w:pPr>
              </w:pPrChange>
            </w:pPr>
            <w:ins w:id="219" w:author="Abdullah Khan Zehady" w:date="2020-01-09T14:33:00Z">
              <w:r w:rsidRPr="000601A0">
                <w:rPr>
                  <w:rFonts w:ascii="Calibri" w:hAnsi="Calibri"/>
                  <w:color w:val="000000"/>
                  <w:sz w:val="24"/>
                  <w:szCs w:val="24"/>
                </w:rPr>
                <w:t>Age</w:t>
              </w:r>
            </w:ins>
          </w:p>
        </w:tc>
        <w:tc>
          <w:tcPr>
            <w:tcW w:w="2087" w:type="dxa"/>
            <w:shd w:val="clear" w:color="auto" w:fill="auto"/>
            <w:noWrap/>
            <w:vAlign w:val="bottom"/>
            <w:hideMark/>
            <w:tcPrChange w:id="220" w:author="Abdullah Khan Zehady" w:date="2020-01-09T14:34:00Z">
              <w:tcPr>
                <w:tcW w:w="1366" w:type="dxa"/>
                <w:shd w:val="clear" w:color="auto" w:fill="auto"/>
                <w:noWrap/>
                <w:vAlign w:val="bottom"/>
                <w:hideMark/>
              </w:tcPr>
            </w:tcPrChange>
          </w:tcPr>
          <w:p w14:paraId="35BE2A02" w14:textId="52D336BF" w:rsidR="000601A0" w:rsidRPr="000601A0" w:rsidRDefault="000601A0">
            <w:pPr>
              <w:widowControl/>
              <w:jc w:val="center"/>
              <w:rPr>
                <w:ins w:id="221" w:author="Abdullah Khan Zehady" w:date="2020-01-09T14:33:00Z"/>
                <w:rFonts w:ascii="Calibri" w:hAnsi="Calibri"/>
                <w:color w:val="000000"/>
                <w:sz w:val="24"/>
                <w:szCs w:val="24"/>
              </w:rPr>
              <w:pPrChange w:id="222" w:author="Abdullah Khan Zehady" w:date="2020-01-09T14:33:00Z">
                <w:pPr>
                  <w:widowControl/>
                  <w:jc w:val="left"/>
                </w:pPr>
              </w:pPrChange>
            </w:pPr>
            <w:ins w:id="223" w:author="Abdullah Khan Zehady" w:date="2020-01-09T14:33:00Z">
              <w:r w:rsidRPr="000601A0">
                <w:rPr>
                  <w:rFonts w:ascii="Calibri" w:hAnsi="Calibri"/>
                  <w:color w:val="000000"/>
                  <w:sz w:val="24"/>
                  <w:szCs w:val="24"/>
                </w:rPr>
                <w:t>Cycle</w:t>
              </w:r>
            </w:ins>
          </w:p>
        </w:tc>
        <w:tc>
          <w:tcPr>
            <w:tcW w:w="4435" w:type="dxa"/>
            <w:shd w:val="clear" w:color="auto" w:fill="auto"/>
            <w:noWrap/>
            <w:vAlign w:val="bottom"/>
            <w:hideMark/>
            <w:tcPrChange w:id="224" w:author="Abdullah Khan Zehady" w:date="2020-01-09T14:34:00Z">
              <w:tcPr>
                <w:tcW w:w="8999" w:type="dxa"/>
                <w:shd w:val="clear" w:color="auto" w:fill="auto"/>
                <w:noWrap/>
                <w:vAlign w:val="bottom"/>
                <w:hideMark/>
              </w:tcPr>
            </w:tcPrChange>
          </w:tcPr>
          <w:p w14:paraId="5B5E5C20" w14:textId="0BE820F8" w:rsidR="000601A0" w:rsidRPr="000601A0" w:rsidRDefault="000601A0">
            <w:pPr>
              <w:widowControl/>
              <w:jc w:val="center"/>
              <w:rPr>
                <w:ins w:id="225" w:author="Abdullah Khan Zehady" w:date="2020-01-09T14:33:00Z"/>
                <w:rFonts w:ascii="Calibri" w:hAnsi="Calibri"/>
                <w:color w:val="000000"/>
                <w:sz w:val="24"/>
                <w:szCs w:val="24"/>
              </w:rPr>
              <w:pPrChange w:id="226" w:author="Abdullah Khan Zehady" w:date="2020-01-09T14:33:00Z">
                <w:pPr>
                  <w:widowControl/>
                  <w:jc w:val="left"/>
                </w:pPr>
              </w:pPrChange>
            </w:pPr>
            <w:ins w:id="227" w:author="Abdullah Khan Zehady" w:date="2020-01-09T14:33:00Z">
              <w:r w:rsidRPr="000601A0">
                <w:rPr>
                  <w:rFonts w:ascii="Calibri" w:hAnsi="Calibri"/>
                  <w:color w:val="000000"/>
                  <w:sz w:val="24"/>
                  <w:szCs w:val="24"/>
                </w:rPr>
                <w:t>Proxy</w:t>
              </w:r>
            </w:ins>
          </w:p>
        </w:tc>
        <w:tc>
          <w:tcPr>
            <w:tcW w:w="2500" w:type="dxa"/>
            <w:shd w:val="clear" w:color="auto" w:fill="auto"/>
            <w:noWrap/>
            <w:vAlign w:val="bottom"/>
            <w:hideMark/>
            <w:tcPrChange w:id="228" w:author="Abdullah Khan Zehady" w:date="2020-01-09T14:34:00Z">
              <w:tcPr>
                <w:tcW w:w="5280" w:type="dxa"/>
                <w:gridSpan w:val="2"/>
                <w:shd w:val="clear" w:color="auto" w:fill="auto"/>
                <w:noWrap/>
                <w:vAlign w:val="bottom"/>
                <w:hideMark/>
              </w:tcPr>
            </w:tcPrChange>
          </w:tcPr>
          <w:p w14:paraId="4E0129D1" w14:textId="77777777" w:rsidR="000601A0" w:rsidRPr="000601A0" w:rsidRDefault="000601A0" w:rsidP="000601A0">
            <w:pPr>
              <w:widowControl/>
              <w:jc w:val="left"/>
              <w:rPr>
                <w:ins w:id="229" w:author="Abdullah Khan Zehady" w:date="2020-01-09T14:33:00Z"/>
                <w:rFonts w:ascii="Calibri" w:hAnsi="Calibri"/>
                <w:color w:val="000000"/>
                <w:sz w:val="24"/>
                <w:szCs w:val="24"/>
              </w:rPr>
            </w:pPr>
            <w:ins w:id="230" w:author="Abdullah Khan Zehady" w:date="2020-01-09T14:33:00Z">
              <w:r w:rsidRPr="000601A0">
                <w:rPr>
                  <w:rFonts w:ascii="Calibri" w:hAnsi="Calibri"/>
                  <w:color w:val="000000"/>
                  <w:sz w:val="24"/>
                  <w:szCs w:val="24"/>
                </w:rPr>
                <w:t>Reference</w:t>
              </w:r>
            </w:ins>
          </w:p>
        </w:tc>
      </w:tr>
      <w:tr w:rsidR="000601A0" w:rsidRPr="000601A0" w14:paraId="50495F11" w14:textId="77777777" w:rsidTr="000601A0">
        <w:trPr>
          <w:trHeight w:val="320"/>
          <w:ins w:id="231" w:author="Abdullah Khan Zehady" w:date="2020-01-09T14:33:00Z"/>
          <w:trPrChange w:id="232" w:author="Abdullah Khan Zehady" w:date="2020-01-09T14:34:00Z">
            <w:trPr>
              <w:trHeight w:val="320"/>
            </w:trPr>
          </w:trPrChange>
        </w:trPr>
        <w:tc>
          <w:tcPr>
            <w:tcW w:w="1053" w:type="dxa"/>
            <w:shd w:val="clear" w:color="auto" w:fill="auto"/>
            <w:noWrap/>
            <w:vAlign w:val="bottom"/>
            <w:hideMark/>
            <w:tcPrChange w:id="233" w:author="Abdullah Khan Zehady" w:date="2020-01-09T14:34:00Z">
              <w:tcPr>
                <w:tcW w:w="1415" w:type="dxa"/>
                <w:shd w:val="clear" w:color="auto" w:fill="auto"/>
                <w:noWrap/>
                <w:vAlign w:val="bottom"/>
                <w:hideMark/>
              </w:tcPr>
            </w:tcPrChange>
          </w:tcPr>
          <w:p w14:paraId="38BD8CC6" w14:textId="77777777" w:rsidR="000601A0" w:rsidRPr="000601A0" w:rsidRDefault="000601A0">
            <w:pPr>
              <w:widowControl/>
              <w:jc w:val="center"/>
              <w:rPr>
                <w:ins w:id="234" w:author="Abdullah Khan Zehady" w:date="2020-01-09T14:33:00Z"/>
                <w:rFonts w:ascii="Calibri" w:hAnsi="Calibri"/>
                <w:color w:val="000000"/>
                <w:sz w:val="24"/>
                <w:szCs w:val="24"/>
              </w:rPr>
              <w:pPrChange w:id="235" w:author="Abdullah Khan Zehady" w:date="2020-01-09T14:33:00Z">
                <w:pPr>
                  <w:widowControl/>
                  <w:jc w:val="left"/>
                </w:pPr>
              </w:pPrChange>
            </w:pPr>
            <w:ins w:id="236" w:author="Abdullah Khan Zehady" w:date="2020-01-09T14:33:00Z">
              <w:r w:rsidRPr="000601A0">
                <w:rPr>
                  <w:rFonts w:ascii="Calibri" w:hAnsi="Calibri"/>
                  <w:color w:val="000000"/>
                  <w:sz w:val="24"/>
                  <w:szCs w:val="24"/>
                </w:rPr>
                <w:t>0-24 Ma</w:t>
              </w:r>
            </w:ins>
          </w:p>
        </w:tc>
        <w:tc>
          <w:tcPr>
            <w:tcW w:w="2087" w:type="dxa"/>
            <w:shd w:val="clear" w:color="auto" w:fill="auto"/>
            <w:noWrap/>
            <w:vAlign w:val="bottom"/>
            <w:hideMark/>
            <w:tcPrChange w:id="237" w:author="Abdullah Khan Zehady" w:date="2020-01-09T14:34:00Z">
              <w:tcPr>
                <w:tcW w:w="1366" w:type="dxa"/>
                <w:shd w:val="clear" w:color="auto" w:fill="auto"/>
                <w:noWrap/>
                <w:vAlign w:val="bottom"/>
                <w:hideMark/>
              </w:tcPr>
            </w:tcPrChange>
          </w:tcPr>
          <w:p w14:paraId="5ACE5CD2" w14:textId="77777777" w:rsidR="000601A0" w:rsidRPr="000601A0" w:rsidRDefault="000601A0">
            <w:pPr>
              <w:widowControl/>
              <w:jc w:val="center"/>
              <w:rPr>
                <w:ins w:id="238" w:author="Abdullah Khan Zehady" w:date="2020-01-09T14:33:00Z"/>
                <w:rFonts w:ascii="Calibri" w:hAnsi="Calibri"/>
                <w:color w:val="000000"/>
                <w:sz w:val="24"/>
                <w:szCs w:val="24"/>
              </w:rPr>
              <w:pPrChange w:id="239" w:author="Abdullah Khan Zehady" w:date="2020-01-09T14:33:00Z">
                <w:pPr>
                  <w:widowControl/>
                  <w:jc w:val="left"/>
                </w:pPr>
              </w:pPrChange>
            </w:pPr>
            <w:ins w:id="240" w:author="Abdullah Khan Zehady" w:date="2020-01-09T14:33:00Z">
              <w:r w:rsidRPr="000601A0">
                <w:rPr>
                  <w:rFonts w:ascii="Calibri" w:hAnsi="Calibri"/>
                  <w:color w:val="000000"/>
                  <w:sz w:val="24"/>
                  <w:szCs w:val="24"/>
                </w:rPr>
                <w:t>~1.2-2.5 Myr</w:t>
              </w:r>
            </w:ins>
          </w:p>
        </w:tc>
        <w:tc>
          <w:tcPr>
            <w:tcW w:w="4435" w:type="dxa"/>
            <w:shd w:val="clear" w:color="auto" w:fill="auto"/>
            <w:noWrap/>
            <w:vAlign w:val="bottom"/>
            <w:hideMark/>
            <w:tcPrChange w:id="241" w:author="Abdullah Khan Zehady" w:date="2020-01-09T14:34:00Z">
              <w:tcPr>
                <w:tcW w:w="8999" w:type="dxa"/>
                <w:shd w:val="clear" w:color="auto" w:fill="auto"/>
                <w:noWrap/>
                <w:vAlign w:val="bottom"/>
                <w:hideMark/>
              </w:tcPr>
            </w:tcPrChange>
          </w:tcPr>
          <w:p w14:paraId="39CBDCC6" w14:textId="77777777" w:rsidR="000601A0" w:rsidRPr="000601A0" w:rsidRDefault="000601A0">
            <w:pPr>
              <w:widowControl/>
              <w:jc w:val="center"/>
              <w:rPr>
                <w:ins w:id="242" w:author="Abdullah Khan Zehady" w:date="2020-01-09T14:33:00Z"/>
                <w:rFonts w:ascii="Calibri" w:hAnsi="Calibri"/>
                <w:color w:val="000000"/>
                <w:sz w:val="24"/>
                <w:szCs w:val="24"/>
              </w:rPr>
              <w:pPrChange w:id="243" w:author="Abdullah Khan Zehady" w:date="2020-01-09T14:33:00Z">
                <w:pPr>
                  <w:widowControl/>
                  <w:jc w:val="left"/>
                </w:pPr>
              </w:pPrChange>
            </w:pPr>
            <w:ins w:id="244" w:author="Abdullah Khan Zehady" w:date="2020-01-09T14:33:00Z">
              <w:r w:rsidRPr="000601A0">
                <w:rPr>
                  <w:rFonts w:ascii="Calibri" w:hAnsi="Calibri"/>
                  <w:color w:val="000000"/>
                  <w:sz w:val="24"/>
                  <w:szCs w:val="24"/>
                </w:rPr>
                <w:t>Rodent turnover</w:t>
              </w:r>
            </w:ins>
          </w:p>
        </w:tc>
        <w:tc>
          <w:tcPr>
            <w:tcW w:w="2500" w:type="dxa"/>
            <w:shd w:val="clear" w:color="auto" w:fill="auto"/>
            <w:noWrap/>
            <w:vAlign w:val="bottom"/>
            <w:hideMark/>
            <w:tcPrChange w:id="245" w:author="Abdullah Khan Zehady" w:date="2020-01-09T14:34:00Z">
              <w:tcPr>
                <w:tcW w:w="5280" w:type="dxa"/>
                <w:gridSpan w:val="2"/>
                <w:shd w:val="clear" w:color="auto" w:fill="auto"/>
                <w:noWrap/>
                <w:vAlign w:val="bottom"/>
                <w:hideMark/>
              </w:tcPr>
            </w:tcPrChange>
          </w:tcPr>
          <w:p w14:paraId="5CE174C4" w14:textId="77777777" w:rsidR="000601A0" w:rsidRPr="000601A0" w:rsidRDefault="000601A0" w:rsidP="000601A0">
            <w:pPr>
              <w:widowControl/>
              <w:jc w:val="left"/>
              <w:rPr>
                <w:ins w:id="246" w:author="Abdullah Khan Zehady" w:date="2020-01-09T14:33:00Z"/>
                <w:rFonts w:ascii="Calibri" w:hAnsi="Calibri"/>
                <w:color w:val="000000"/>
                <w:sz w:val="24"/>
                <w:szCs w:val="24"/>
              </w:rPr>
            </w:pPr>
            <w:ins w:id="247" w:author="Abdullah Khan Zehady" w:date="2020-01-09T14:33:00Z">
              <w:r w:rsidRPr="000601A0">
                <w:rPr>
                  <w:rFonts w:ascii="Calibri" w:hAnsi="Calibri"/>
                  <w:color w:val="000000"/>
                  <w:sz w:val="24"/>
                  <w:szCs w:val="24"/>
                </w:rPr>
                <w:t>Van Dam et al. (2006)</w:t>
              </w:r>
            </w:ins>
          </w:p>
        </w:tc>
      </w:tr>
      <w:tr w:rsidR="000601A0" w:rsidRPr="000601A0" w14:paraId="3CDE3AAA" w14:textId="77777777" w:rsidTr="000601A0">
        <w:trPr>
          <w:trHeight w:val="320"/>
          <w:ins w:id="248" w:author="Abdullah Khan Zehady" w:date="2020-01-09T14:33:00Z"/>
          <w:trPrChange w:id="249" w:author="Abdullah Khan Zehady" w:date="2020-01-09T14:34:00Z">
            <w:trPr>
              <w:trHeight w:val="320"/>
            </w:trPr>
          </w:trPrChange>
        </w:trPr>
        <w:tc>
          <w:tcPr>
            <w:tcW w:w="1053" w:type="dxa"/>
            <w:shd w:val="clear" w:color="auto" w:fill="auto"/>
            <w:noWrap/>
            <w:vAlign w:val="bottom"/>
            <w:hideMark/>
            <w:tcPrChange w:id="250" w:author="Abdullah Khan Zehady" w:date="2020-01-09T14:34:00Z">
              <w:tcPr>
                <w:tcW w:w="1415" w:type="dxa"/>
                <w:shd w:val="clear" w:color="auto" w:fill="auto"/>
                <w:noWrap/>
                <w:vAlign w:val="bottom"/>
                <w:hideMark/>
              </w:tcPr>
            </w:tcPrChange>
          </w:tcPr>
          <w:p w14:paraId="29D0DD2E" w14:textId="77777777" w:rsidR="000601A0" w:rsidRPr="000601A0" w:rsidRDefault="000601A0">
            <w:pPr>
              <w:widowControl/>
              <w:jc w:val="center"/>
              <w:rPr>
                <w:ins w:id="251" w:author="Abdullah Khan Zehady" w:date="2020-01-09T14:33:00Z"/>
                <w:rFonts w:ascii="Calibri" w:hAnsi="Calibri"/>
                <w:color w:val="000000"/>
                <w:sz w:val="24"/>
                <w:szCs w:val="24"/>
              </w:rPr>
              <w:pPrChange w:id="252" w:author="Abdullah Khan Zehady" w:date="2020-01-09T14:33:00Z">
                <w:pPr>
                  <w:widowControl/>
                  <w:jc w:val="left"/>
                </w:pPr>
              </w:pPrChange>
            </w:pPr>
            <w:ins w:id="253" w:author="Abdullah Khan Zehady" w:date="2020-01-09T14:33:00Z">
              <w:r w:rsidRPr="000601A0">
                <w:rPr>
                  <w:rFonts w:ascii="Calibri" w:hAnsi="Calibri"/>
                  <w:color w:val="000000"/>
                  <w:sz w:val="24"/>
                  <w:szCs w:val="24"/>
                </w:rPr>
                <w:t>0-35 Ma</w:t>
              </w:r>
            </w:ins>
          </w:p>
        </w:tc>
        <w:tc>
          <w:tcPr>
            <w:tcW w:w="2087" w:type="dxa"/>
            <w:shd w:val="clear" w:color="auto" w:fill="auto"/>
            <w:noWrap/>
            <w:vAlign w:val="bottom"/>
            <w:hideMark/>
            <w:tcPrChange w:id="254" w:author="Abdullah Khan Zehady" w:date="2020-01-09T14:34:00Z">
              <w:tcPr>
                <w:tcW w:w="1366" w:type="dxa"/>
                <w:shd w:val="clear" w:color="auto" w:fill="auto"/>
                <w:noWrap/>
                <w:vAlign w:val="bottom"/>
                <w:hideMark/>
              </w:tcPr>
            </w:tcPrChange>
          </w:tcPr>
          <w:p w14:paraId="4CC1E48F" w14:textId="77777777" w:rsidR="000601A0" w:rsidRPr="000601A0" w:rsidRDefault="000601A0">
            <w:pPr>
              <w:widowControl/>
              <w:jc w:val="center"/>
              <w:rPr>
                <w:ins w:id="255" w:author="Abdullah Khan Zehady" w:date="2020-01-09T14:33:00Z"/>
                <w:rFonts w:ascii="Calibri" w:hAnsi="Calibri"/>
                <w:color w:val="000000"/>
                <w:sz w:val="24"/>
                <w:szCs w:val="24"/>
              </w:rPr>
              <w:pPrChange w:id="256" w:author="Abdullah Khan Zehady" w:date="2020-01-09T14:33:00Z">
                <w:pPr>
                  <w:widowControl/>
                  <w:jc w:val="left"/>
                </w:pPr>
              </w:pPrChange>
            </w:pPr>
            <w:ins w:id="257" w:author="Abdullah Khan Zehady" w:date="2020-01-09T14:33:00Z">
              <w:r w:rsidRPr="000601A0">
                <w:rPr>
                  <w:rFonts w:ascii="Calibri" w:hAnsi="Calibri"/>
                  <w:color w:val="000000"/>
                  <w:sz w:val="24"/>
                  <w:szCs w:val="24"/>
                </w:rPr>
                <w:t>~1.8-2.4 Myr</w:t>
              </w:r>
            </w:ins>
          </w:p>
        </w:tc>
        <w:tc>
          <w:tcPr>
            <w:tcW w:w="4435" w:type="dxa"/>
            <w:shd w:val="clear" w:color="auto" w:fill="auto"/>
            <w:noWrap/>
            <w:vAlign w:val="bottom"/>
            <w:hideMark/>
            <w:tcPrChange w:id="258" w:author="Abdullah Khan Zehady" w:date="2020-01-09T14:34:00Z">
              <w:tcPr>
                <w:tcW w:w="8999" w:type="dxa"/>
                <w:shd w:val="clear" w:color="auto" w:fill="auto"/>
                <w:noWrap/>
                <w:vAlign w:val="bottom"/>
                <w:hideMark/>
              </w:tcPr>
            </w:tcPrChange>
          </w:tcPr>
          <w:p w14:paraId="456A1A4A" w14:textId="77777777" w:rsidR="000601A0" w:rsidRPr="000601A0" w:rsidRDefault="000601A0">
            <w:pPr>
              <w:widowControl/>
              <w:jc w:val="center"/>
              <w:rPr>
                <w:ins w:id="259" w:author="Abdullah Khan Zehady" w:date="2020-01-09T14:33:00Z"/>
                <w:rFonts w:ascii="Calibri" w:hAnsi="Calibri"/>
                <w:color w:val="000000"/>
                <w:sz w:val="24"/>
                <w:szCs w:val="24"/>
              </w:rPr>
              <w:pPrChange w:id="260" w:author="Abdullah Khan Zehady" w:date="2020-01-09T14:33:00Z">
                <w:pPr>
                  <w:widowControl/>
                  <w:jc w:val="left"/>
                </w:pPr>
              </w:pPrChange>
            </w:pPr>
            <w:ins w:id="261" w:author="Abdullah Khan Zehady" w:date="2020-01-09T14:33:00Z">
              <w:r w:rsidRPr="000601A0">
                <w:rPr>
                  <w:rFonts w:ascii="Calibri" w:hAnsi="Calibri"/>
                  <w:color w:val="000000"/>
                  <w:sz w:val="24"/>
                  <w:szCs w:val="24"/>
                </w:rPr>
                <w:t>Oxygen isotope of benthic foraminifera</w:t>
              </w:r>
            </w:ins>
          </w:p>
        </w:tc>
        <w:tc>
          <w:tcPr>
            <w:tcW w:w="2500" w:type="dxa"/>
            <w:shd w:val="clear" w:color="auto" w:fill="auto"/>
            <w:noWrap/>
            <w:vAlign w:val="bottom"/>
            <w:hideMark/>
            <w:tcPrChange w:id="262" w:author="Abdullah Khan Zehady" w:date="2020-01-09T14:34:00Z">
              <w:tcPr>
                <w:tcW w:w="5280" w:type="dxa"/>
                <w:gridSpan w:val="2"/>
                <w:shd w:val="clear" w:color="auto" w:fill="auto"/>
                <w:noWrap/>
                <w:vAlign w:val="bottom"/>
                <w:hideMark/>
              </w:tcPr>
            </w:tcPrChange>
          </w:tcPr>
          <w:p w14:paraId="127F68A5" w14:textId="77777777" w:rsidR="000601A0" w:rsidRPr="000601A0" w:rsidRDefault="000601A0" w:rsidP="000601A0">
            <w:pPr>
              <w:widowControl/>
              <w:jc w:val="left"/>
              <w:rPr>
                <w:ins w:id="263" w:author="Abdullah Khan Zehady" w:date="2020-01-09T14:33:00Z"/>
                <w:rFonts w:ascii="Calibri" w:hAnsi="Calibri"/>
                <w:color w:val="000000"/>
                <w:sz w:val="24"/>
                <w:szCs w:val="24"/>
              </w:rPr>
            </w:pPr>
            <w:ins w:id="264" w:author="Abdullah Khan Zehady" w:date="2020-01-09T14:33:00Z">
              <w:r w:rsidRPr="000601A0">
                <w:rPr>
                  <w:rFonts w:ascii="Calibri" w:hAnsi="Calibri"/>
                  <w:color w:val="000000"/>
                  <w:sz w:val="24"/>
                  <w:szCs w:val="24"/>
                </w:rPr>
                <w:t xml:space="preserve">De </w:t>
              </w:r>
              <w:proofErr w:type="spellStart"/>
              <w:r w:rsidRPr="000601A0">
                <w:rPr>
                  <w:rFonts w:ascii="Calibri" w:hAnsi="Calibri"/>
                  <w:color w:val="000000"/>
                  <w:sz w:val="24"/>
                  <w:szCs w:val="24"/>
                </w:rPr>
                <w:t>Vleeschouwer</w:t>
              </w:r>
              <w:proofErr w:type="spellEnd"/>
              <w:r w:rsidRPr="000601A0">
                <w:rPr>
                  <w:rFonts w:ascii="Calibri" w:hAnsi="Calibri"/>
                  <w:color w:val="000000"/>
                  <w:sz w:val="24"/>
                  <w:szCs w:val="24"/>
                </w:rPr>
                <w:t xml:space="preserve"> et al. (2017)</w:t>
              </w:r>
            </w:ins>
          </w:p>
        </w:tc>
      </w:tr>
      <w:tr w:rsidR="000601A0" w:rsidRPr="000601A0" w14:paraId="2BFE4884" w14:textId="77777777" w:rsidTr="000601A0">
        <w:trPr>
          <w:trHeight w:val="320"/>
          <w:ins w:id="265" w:author="Abdullah Khan Zehady" w:date="2020-01-09T14:33:00Z"/>
          <w:trPrChange w:id="266" w:author="Abdullah Khan Zehady" w:date="2020-01-09T14:34:00Z">
            <w:trPr>
              <w:trHeight w:val="320"/>
            </w:trPr>
          </w:trPrChange>
        </w:trPr>
        <w:tc>
          <w:tcPr>
            <w:tcW w:w="1053" w:type="dxa"/>
            <w:shd w:val="clear" w:color="auto" w:fill="auto"/>
            <w:noWrap/>
            <w:vAlign w:val="bottom"/>
            <w:hideMark/>
            <w:tcPrChange w:id="267" w:author="Abdullah Khan Zehady" w:date="2020-01-09T14:34:00Z">
              <w:tcPr>
                <w:tcW w:w="1415" w:type="dxa"/>
                <w:shd w:val="clear" w:color="auto" w:fill="auto"/>
                <w:noWrap/>
                <w:vAlign w:val="bottom"/>
                <w:hideMark/>
              </w:tcPr>
            </w:tcPrChange>
          </w:tcPr>
          <w:p w14:paraId="347D527E" w14:textId="77777777" w:rsidR="000601A0" w:rsidRPr="000601A0" w:rsidRDefault="000601A0">
            <w:pPr>
              <w:widowControl/>
              <w:jc w:val="center"/>
              <w:rPr>
                <w:ins w:id="268" w:author="Abdullah Khan Zehady" w:date="2020-01-09T14:33:00Z"/>
                <w:rFonts w:ascii="Calibri" w:hAnsi="Calibri"/>
                <w:color w:val="000000"/>
                <w:sz w:val="24"/>
                <w:szCs w:val="24"/>
              </w:rPr>
              <w:pPrChange w:id="269" w:author="Abdullah Khan Zehady" w:date="2020-01-09T14:33:00Z">
                <w:pPr>
                  <w:widowControl/>
                  <w:jc w:val="left"/>
                </w:pPr>
              </w:pPrChange>
            </w:pPr>
            <w:ins w:id="270" w:author="Abdullah Khan Zehady" w:date="2020-01-09T14:33:00Z">
              <w:r w:rsidRPr="000601A0">
                <w:rPr>
                  <w:rFonts w:ascii="Calibri" w:hAnsi="Calibri"/>
                  <w:color w:val="000000"/>
                  <w:sz w:val="24"/>
                  <w:szCs w:val="24"/>
                </w:rPr>
                <w:t>0-80 Ma</w:t>
              </w:r>
            </w:ins>
          </w:p>
        </w:tc>
        <w:tc>
          <w:tcPr>
            <w:tcW w:w="2087" w:type="dxa"/>
            <w:shd w:val="clear" w:color="auto" w:fill="auto"/>
            <w:noWrap/>
            <w:vAlign w:val="bottom"/>
            <w:hideMark/>
            <w:tcPrChange w:id="271" w:author="Abdullah Khan Zehady" w:date="2020-01-09T14:34:00Z">
              <w:tcPr>
                <w:tcW w:w="1366" w:type="dxa"/>
                <w:shd w:val="clear" w:color="auto" w:fill="auto"/>
                <w:noWrap/>
                <w:vAlign w:val="bottom"/>
                <w:hideMark/>
              </w:tcPr>
            </w:tcPrChange>
          </w:tcPr>
          <w:p w14:paraId="46D2713B" w14:textId="77777777" w:rsidR="000601A0" w:rsidRPr="000601A0" w:rsidRDefault="000601A0">
            <w:pPr>
              <w:widowControl/>
              <w:jc w:val="center"/>
              <w:rPr>
                <w:ins w:id="272" w:author="Abdullah Khan Zehady" w:date="2020-01-09T14:33:00Z"/>
                <w:rFonts w:ascii="Calibri" w:hAnsi="Calibri"/>
                <w:color w:val="000000"/>
                <w:sz w:val="24"/>
                <w:szCs w:val="24"/>
              </w:rPr>
              <w:pPrChange w:id="273" w:author="Abdullah Khan Zehady" w:date="2020-01-09T14:33:00Z">
                <w:pPr>
                  <w:widowControl/>
                  <w:jc w:val="left"/>
                </w:pPr>
              </w:pPrChange>
            </w:pPr>
            <w:ins w:id="274" w:author="Abdullah Khan Zehady" w:date="2020-01-09T14:33:00Z">
              <w:r w:rsidRPr="000601A0">
                <w:rPr>
                  <w:rFonts w:ascii="Calibri" w:hAnsi="Calibri"/>
                  <w:color w:val="000000"/>
                  <w:sz w:val="24"/>
                  <w:szCs w:val="24"/>
                </w:rPr>
                <w:t>~1.2-2.4 Myr</w:t>
              </w:r>
            </w:ins>
          </w:p>
        </w:tc>
        <w:tc>
          <w:tcPr>
            <w:tcW w:w="4435" w:type="dxa"/>
            <w:shd w:val="clear" w:color="auto" w:fill="auto"/>
            <w:noWrap/>
            <w:vAlign w:val="bottom"/>
            <w:hideMark/>
            <w:tcPrChange w:id="275" w:author="Abdullah Khan Zehady" w:date="2020-01-09T14:34:00Z">
              <w:tcPr>
                <w:tcW w:w="8999" w:type="dxa"/>
                <w:shd w:val="clear" w:color="auto" w:fill="auto"/>
                <w:noWrap/>
                <w:vAlign w:val="bottom"/>
                <w:hideMark/>
              </w:tcPr>
            </w:tcPrChange>
          </w:tcPr>
          <w:p w14:paraId="124ECCE3" w14:textId="694BC790" w:rsidR="000601A0" w:rsidRPr="000601A0" w:rsidRDefault="000601A0">
            <w:pPr>
              <w:widowControl/>
              <w:jc w:val="center"/>
              <w:rPr>
                <w:ins w:id="276" w:author="Abdullah Khan Zehady" w:date="2020-01-09T14:33:00Z"/>
                <w:rFonts w:ascii="Calibri" w:hAnsi="Calibri"/>
                <w:color w:val="000000"/>
                <w:sz w:val="24"/>
                <w:szCs w:val="24"/>
              </w:rPr>
              <w:pPrChange w:id="277" w:author="Abdullah Khan Zehady" w:date="2020-01-09T14:33:00Z">
                <w:pPr>
                  <w:widowControl/>
                  <w:jc w:val="left"/>
                </w:pPr>
              </w:pPrChange>
            </w:pPr>
            <w:ins w:id="278" w:author="Abdullah Khan Zehady" w:date="2020-01-09T14:33:00Z">
              <w:r w:rsidRPr="000601A0">
                <w:rPr>
                  <w:rFonts w:ascii="Calibri" w:hAnsi="Calibri"/>
                  <w:color w:val="000000"/>
                  <w:sz w:val="24"/>
                  <w:szCs w:val="24"/>
                </w:rPr>
                <w:t>Carbon</w:t>
              </w:r>
            </w:ins>
            <w:ins w:id="279" w:author="Abdullah Khan Zehady" w:date="2020-01-10T15:01:00Z">
              <w:r w:rsidR="00605994">
                <w:rPr>
                  <w:rFonts w:ascii="Calibri" w:hAnsi="Calibri"/>
                  <w:color w:val="000000"/>
                  <w:sz w:val="24"/>
                  <w:szCs w:val="24"/>
                </w:rPr>
                <w:t xml:space="preserve"> </w:t>
              </w:r>
            </w:ins>
            <w:bookmarkStart w:id="280" w:name="_GoBack"/>
            <w:bookmarkEnd w:id="280"/>
            <w:ins w:id="281" w:author="Abdullah Khan Zehady" w:date="2020-01-09T14:33:00Z">
              <w:r w:rsidRPr="000601A0">
                <w:rPr>
                  <w:rFonts w:ascii="Calibri" w:hAnsi="Calibri"/>
                  <w:color w:val="000000"/>
                  <w:sz w:val="24"/>
                  <w:szCs w:val="24"/>
                </w:rPr>
                <w:t>and oxygen isotope of benthic foraminifera</w:t>
              </w:r>
            </w:ins>
          </w:p>
        </w:tc>
        <w:tc>
          <w:tcPr>
            <w:tcW w:w="2500" w:type="dxa"/>
            <w:shd w:val="clear" w:color="auto" w:fill="auto"/>
            <w:noWrap/>
            <w:vAlign w:val="bottom"/>
            <w:hideMark/>
            <w:tcPrChange w:id="282" w:author="Abdullah Khan Zehady" w:date="2020-01-09T14:34:00Z">
              <w:tcPr>
                <w:tcW w:w="5280" w:type="dxa"/>
                <w:gridSpan w:val="2"/>
                <w:shd w:val="clear" w:color="auto" w:fill="auto"/>
                <w:noWrap/>
                <w:vAlign w:val="bottom"/>
                <w:hideMark/>
              </w:tcPr>
            </w:tcPrChange>
          </w:tcPr>
          <w:p w14:paraId="7416DBE1" w14:textId="77777777" w:rsidR="000601A0" w:rsidRPr="000601A0" w:rsidRDefault="000601A0" w:rsidP="000601A0">
            <w:pPr>
              <w:widowControl/>
              <w:jc w:val="left"/>
              <w:rPr>
                <w:ins w:id="283" w:author="Abdullah Khan Zehady" w:date="2020-01-09T14:33:00Z"/>
                <w:rFonts w:ascii="Calibri" w:hAnsi="Calibri"/>
                <w:color w:val="000000"/>
                <w:sz w:val="24"/>
                <w:szCs w:val="24"/>
              </w:rPr>
            </w:pPr>
            <w:ins w:id="284" w:author="Abdullah Khan Zehady" w:date="2020-01-09T14:33:00Z">
              <w:r w:rsidRPr="000601A0">
                <w:rPr>
                  <w:rFonts w:ascii="Calibri" w:hAnsi="Calibri"/>
                  <w:color w:val="000000"/>
                  <w:sz w:val="24"/>
                  <w:szCs w:val="24"/>
                </w:rPr>
                <w:t>Cramer et al. (2009)</w:t>
              </w:r>
            </w:ins>
          </w:p>
        </w:tc>
      </w:tr>
      <w:tr w:rsidR="000601A0" w:rsidRPr="000601A0" w14:paraId="2D0E1B28" w14:textId="77777777" w:rsidTr="000601A0">
        <w:trPr>
          <w:trHeight w:val="320"/>
          <w:ins w:id="285" w:author="Abdullah Khan Zehady" w:date="2020-01-09T14:33:00Z"/>
          <w:trPrChange w:id="286" w:author="Abdullah Khan Zehady" w:date="2020-01-09T14:34:00Z">
            <w:trPr>
              <w:trHeight w:val="320"/>
            </w:trPr>
          </w:trPrChange>
        </w:trPr>
        <w:tc>
          <w:tcPr>
            <w:tcW w:w="1053" w:type="dxa"/>
            <w:shd w:val="clear" w:color="auto" w:fill="auto"/>
            <w:noWrap/>
            <w:vAlign w:val="bottom"/>
            <w:hideMark/>
            <w:tcPrChange w:id="287" w:author="Abdullah Khan Zehady" w:date="2020-01-09T14:34:00Z">
              <w:tcPr>
                <w:tcW w:w="1415" w:type="dxa"/>
                <w:shd w:val="clear" w:color="auto" w:fill="auto"/>
                <w:noWrap/>
                <w:vAlign w:val="bottom"/>
                <w:hideMark/>
              </w:tcPr>
            </w:tcPrChange>
          </w:tcPr>
          <w:p w14:paraId="5530BA81" w14:textId="77777777" w:rsidR="000601A0" w:rsidRPr="000601A0" w:rsidRDefault="000601A0">
            <w:pPr>
              <w:widowControl/>
              <w:jc w:val="center"/>
              <w:rPr>
                <w:ins w:id="288" w:author="Abdullah Khan Zehady" w:date="2020-01-09T14:33:00Z"/>
                <w:rFonts w:ascii="Calibri" w:hAnsi="Calibri"/>
                <w:color w:val="000000"/>
                <w:sz w:val="24"/>
                <w:szCs w:val="24"/>
              </w:rPr>
              <w:pPrChange w:id="289" w:author="Abdullah Khan Zehady" w:date="2020-01-09T14:33:00Z">
                <w:pPr>
                  <w:widowControl/>
                  <w:jc w:val="left"/>
                </w:pPr>
              </w:pPrChange>
            </w:pPr>
            <w:ins w:id="290" w:author="Abdullah Khan Zehady" w:date="2020-01-09T14:33:00Z">
              <w:r w:rsidRPr="000601A0">
                <w:rPr>
                  <w:rFonts w:ascii="Calibri" w:hAnsi="Calibri"/>
                  <w:color w:val="000000"/>
                  <w:sz w:val="24"/>
                  <w:szCs w:val="24"/>
                </w:rPr>
                <w:t>11.5-15.2 Ma</w:t>
              </w:r>
            </w:ins>
          </w:p>
        </w:tc>
        <w:tc>
          <w:tcPr>
            <w:tcW w:w="2087" w:type="dxa"/>
            <w:shd w:val="clear" w:color="auto" w:fill="auto"/>
            <w:noWrap/>
            <w:vAlign w:val="bottom"/>
            <w:hideMark/>
            <w:tcPrChange w:id="291" w:author="Abdullah Khan Zehady" w:date="2020-01-09T14:34:00Z">
              <w:tcPr>
                <w:tcW w:w="1366" w:type="dxa"/>
                <w:shd w:val="clear" w:color="auto" w:fill="auto"/>
                <w:noWrap/>
                <w:vAlign w:val="bottom"/>
                <w:hideMark/>
              </w:tcPr>
            </w:tcPrChange>
          </w:tcPr>
          <w:p w14:paraId="496FDCCD" w14:textId="77777777" w:rsidR="000601A0" w:rsidRPr="000601A0" w:rsidRDefault="000601A0">
            <w:pPr>
              <w:widowControl/>
              <w:jc w:val="center"/>
              <w:rPr>
                <w:ins w:id="292" w:author="Abdullah Khan Zehady" w:date="2020-01-09T14:33:00Z"/>
                <w:rFonts w:ascii="Calibri" w:hAnsi="Calibri"/>
                <w:color w:val="000000"/>
                <w:sz w:val="24"/>
                <w:szCs w:val="24"/>
              </w:rPr>
              <w:pPrChange w:id="293" w:author="Abdullah Khan Zehady" w:date="2020-01-09T14:33:00Z">
                <w:pPr>
                  <w:widowControl/>
                  <w:jc w:val="left"/>
                </w:pPr>
              </w:pPrChange>
            </w:pPr>
            <w:ins w:id="294" w:author="Abdullah Khan Zehady" w:date="2020-01-09T14:33:00Z">
              <w:r w:rsidRPr="000601A0">
                <w:rPr>
                  <w:rFonts w:ascii="Calibri" w:hAnsi="Calibri"/>
                  <w:color w:val="000000"/>
                  <w:sz w:val="24"/>
                  <w:szCs w:val="24"/>
                </w:rPr>
                <w:t>~2.4 Myr</w:t>
              </w:r>
            </w:ins>
          </w:p>
        </w:tc>
        <w:tc>
          <w:tcPr>
            <w:tcW w:w="4435" w:type="dxa"/>
            <w:shd w:val="clear" w:color="auto" w:fill="auto"/>
            <w:noWrap/>
            <w:vAlign w:val="bottom"/>
            <w:hideMark/>
            <w:tcPrChange w:id="295" w:author="Abdullah Khan Zehady" w:date="2020-01-09T14:34:00Z">
              <w:tcPr>
                <w:tcW w:w="8999" w:type="dxa"/>
                <w:shd w:val="clear" w:color="auto" w:fill="auto"/>
                <w:noWrap/>
                <w:vAlign w:val="bottom"/>
                <w:hideMark/>
              </w:tcPr>
            </w:tcPrChange>
          </w:tcPr>
          <w:p w14:paraId="63767A90" w14:textId="63458CEE" w:rsidR="000601A0" w:rsidRPr="000601A0" w:rsidRDefault="000601A0">
            <w:pPr>
              <w:widowControl/>
              <w:jc w:val="center"/>
              <w:rPr>
                <w:ins w:id="296" w:author="Abdullah Khan Zehady" w:date="2020-01-09T14:33:00Z"/>
                <w:rFonts w:ascii="Calibri" w:hAnsi="Calibri"/>
                <w:color w:val="000000"/>
                <w:sz w:val="24"/>
                <w:szCs w:val="24"/>
              </w:rPr>
              <w:pPrChange w:id="297" w:author="Abdullah Khan Zehady" w:date="2020-01-09T14:33:00Z">
                <w:pPr>
                  <w:widowControl/>
                  <w:jc w:val="left"/>
                </w:pPr>
              </w:pPrChange>
            </w:pPr>
            <w:ins w:id="298" w:author="Abdullah Khan Zehady" w:date="2020-01-09T14:33:00Z">
              <w:r w:rsidRPr="000601A0">
                <w:rPr>
                  <w:rFonts w:ascii="Calibri" w:hAnsi="Calibri"/>
                  <w:color w:val="000000"/>
                  <w:sz w:val="24"/>
                  <w:szCs w:val="24"/>
                </w:rPr>
                <w:t>L* of lake sediments</w:t>
              </w:r>
            </w:ins>
          </w:p>
        </w:tc>
        <w:tc>
          <w:tcPr>
            <w:tcW w:w="2500" w:type="dxa"/>
            <w:shd w:val="clear" w:color="auto" w:fill="auto"/>
            <w:noWrap/>
            <w:vAlign w:val="bottom"/>
            <w:hideMark/>
            <w:tcPrChange w:id="299" w:author="Abdullah Khan Zehady" w:date="2020-01-09T14:34:00Z">
              <w:tcPr>
                <w:tcW w:w="5280" w:type="dxa"/>
                <w:gridSpan w:val="2"/>
                <w:shd w:val="clear" w:color="auto" w:fill="auto"/>
                <w:noWrap/>
                <w:vAlign w:val="bottom"/>
                <w:hideMark/>
              </w:tcPr>
            </w:tcPrChange>
          </w:tcPr>
          <w:p w14:paraId="5348DB33" w14:textId="77777777" w:rsidR="000601A0" w:rsidRPr="000601A0" w:rsidRDefault="000601A0" w:rsidP="000601A0">
            <w:pPr>
              <w:widowControl/>
              <w:jc w:val="left"/>
              <w:rPr>
                <w:ins w:id="300" w:author="Abdullah Khan Zehady" w:date="2020-01-09T14:33:00Z"/>
                <w:rFonts w:ascii="Calibri" w:hAnsi="Calibri"/>
                <w:color w:val="000000"/>
                <w:sz w:val="24"/>
                <w:szCs w:val="24"/>
              </w:rPr>
            </w:pPr>
            <w:proofErr w:type="spellStart"/>
            <w:ins w:id="301" w:author="Abdullah Khan Zehady" w:date="2020-01-09T14:33:00Z">
              <w:r w:rsidRPr="000601A0">
                <w:rPr>
                  <w:rFonts w:ascii="Calibri" w:hAnsi="Calibri"/>
                  <w:color w:val="000000"/>
                  <w:sz w:val="24"/>
                  <w:szCs w:val="24"/>
                </w:rPr>
                <w:t>Abels</w:t>
              </w:r>
              <w:proofErr w:type="spellEnd"/>
              <w:r w:rsidRPr="000601A0">
                <w:rPr>
                  <w:rFonts w:ascii="Calibri" w:hAnsi="Calibri"/>
                  <w:color w:val="000000"/>
                  <w:sz w:val="24"/>
                  <w:szCs w:val="24"/>
                </w:rPr>
                <w:t xml:space="preserve"> et al. (2010)</w:t>
              </w:r>
            </w:ins>
          </w:p>
        </w:tc>
      </w:tr>
      <w:tr w:rsidR="000601A0" w:rsidRPr="000601A0" w14:paraId="629373E3" w14:textId="77777777" w:rsidTr="000601A0">
        <w:trPr>
          <w:trHeight w:val="320"/>
          <w:ins w:id="302" w:author="Abdullah Khan Zehady" w:date="2020-01-09T14:33:00Z"/>
          <w:trPrChange w:id="303" w:author="Abdullah Khan Zehady" w:date="2020-01-09T14:34:00Z">
            <w:trPr>
              <w:trHeight w:val="320"/>
            </w:trPr>
          </w:trPrChange>
        </w:trPr>
        <w:tc>
          <w:tcPr>
            <w:tcW w:w="1053" w:type="dxa"/>
            <w:shd w:val="clear" w:color="auto" w:fill="auto"/>
            <w:noWrap/>
            <w:vAlign w:val="bottom"/>
            <w:hideMark/>
            <w:tcPrChange w:id="304" w:author="Abdullah Khan Zehady" w:date="2020-01-09T14:34:00Z">
              <w:tcPr>
                <w:tcW w:w="1415" w:type="dxa"/>
                <w:shd w:val="clear" w:color="auto" w:fill="auto"/>
                <w:noWrap/>
                <w:vAlign w:val="bottom"/>
                <w:hideMark/>
              </w:tcPr>
            </w:tcPrChange>
          </w:tcPr>
          <w:p w14:paraId="11348907" w14:textId="77777777" w:rsidR="000601A0" w:rsidRPr="000601A0" w:rsidRDefault="000601A0">
            <w:pPr>
              <w:widowControl/>
              <w:jc w:val="center"/>
              <w:rPr>
                <w:ins w:id="305" w:author="Abdullah Khan Zehady" w:date="2020-01-09T14:33:00Z"/>
                <w:rFonts w:ascii="Calibri" w:hAnsi="Calibri"/>
                <w:color w:val="000000"/>
                <w:sz w:val="24"/>
                <w:szCs w:val="24"/>
              </w:rPr>
              <w:pPrChange w:id="306" w:author="Abdullah Khan Zehady" w:date="2020-01-09T14:33:00Z">
                <w:pPr>
                  <w:widowControl/>
                  <w:jc w:val="left"/>
                </w:pPr>
              </w:pPrChange>
            </w:pPr>
            <w:ins w:id="307" w:author="Abdullah Khan Zehady" w:date="2020-01-09T14:33:00Z">
              <w:r w:rsidRPr="000601A0">
                <w:rPr>
                  <w:rFonts w:ascii="Calibri" w:hAnsi="Calibri"/>
                  <w:color w:val="000000"/>
                  <w:sz w:val="24"/>
                  <w:szCs w:val="24"/>
                </w:rPr>
                <w:t>14-36 Ma</w:t>
              </w:r>
            </w:ins>
          </w:p>
        </w:tc>
        <w:tc>
          <w:tcPr>
            <w:tcW w:w="2087" w:type="dxa"/>
            <w:shd w:val="clear" w:color="auto" w:fill="auto"/>
            <w:noWrap/>
            <w:vAlign w:val="bottom"/>
            <w:hideMark/>
            <w:tcPrChange w:id="308" w:author="Abdullah Khan Zehady" w:date="2020-01-09T14:34:00Z">
              <w:tcPr>
                <w:tcW w:w="1366" w:type="dxa"/>
                <w:shd w:val="clear" w:color="auto" w:fill="auto"/>
                <w:noWrap/>
                <w:vAlign w:val="bottom"/>
                <w:hideMark/>
              </w:tcPr>
            </w:tcPrChange>
          </w:tcPr>
          <w:p w14:paraId="27798D90" w14:textId="77777777" w:rsidR="000601A0" w:rsidRPr="000601A0" w:rsidRDefault="000601A0">
            <w:pPr>
              <w:widowControl/>
              <w:jc w:val="center"/>
              <w:rPr>
                <w:ins w:id="309" w:author="Abdullah Khan Zehady" w:date="2020-01-09T14:33:00Z"/>
                <w:rFonts w:ascii="Calibri" w:hAnsi="Calibri"/>
                <w:color w:val="000000"/>
                <w:sz w:val="24"/>
                <w:szCs w:val="24"/>
              </w:rPr>
              <w:pPrChange w:id="310" w:author="Abdullah Khan Zehady" w:date="2020-01-09T14:33:00Z">
                <w:pPr>
                  <w:widowControl/>
                  <w:jc w:val="left"/>
                </w:pPr>
              </w:pPrChange>
            </w:pPr>
            <w:ins w:id="311" w:author="Abdullah Khan Zehady" w:date="2020-01-09T14:33:00Z">
              <w:r w:rsidRPr="000601A0">
                <w:rPr>
                  <w:rFonts w:ascii="Calibri" w:hAnsi="Calibri"/>
                  <w:color w:val="000000"/>
                  <w:sz w:val="24"/>
                  <w:szCs w:val="24"/>
                </w:rPr>
                <w:t>~2.4 Myr</w:t>
              </w:r>
            </w:ins>
          </w:p>
        </w:tc>
        <w:tc>
          <w:tcPr>
            <w:tcW w:w="4435" w:type="dxa"/>
            <w:shd w:val="clear" w:color="auto" w:fill="auto"/>
            <w:noWrap/>
            <w:vAlign w:val="bottom"/>
            <w:hideMark/>
            <w:tcPrChange w:id="312" w:author="Abdullah Khan Zehady" w:date="2020-01-09T14:34:00Z">
              <w:tcPr>
                <w:tcW w:w="8999" w:type="dxa"/>
                <w:shd w:val="clear" w:color="auto" w:fill="auto"/>
                <w:noWrap/>
                <w:vAlign w:val="bottom"/>
                <w:hideMark/>
              </w:tcPr>
            </w:tcPrChange>
          </w:tcPr>
          <w:p w14:paraId="7D3893BE" w14:textId="77777777" w:rsidR="000601A0" w:rsidRPr="000601A0" w:rsidRDefault="000601A0">
            <w:pPr>
              <w:widowControl/>
              <w:jc w:val="center"/>
              <w:rPr>
                <w:ins w:id="313" w:author="Abdullah Khan Zehady" w:date="2020-01-09T14:33:00Z"/>
                <w:rFonts w:ascii="Calibri" w:hAnsi="Calibri"/>
                <w:color w:val="000000"/>
                <w:sz w:val="24"/>
                <w:szCs w:val="24"/>
              </w:rPr>
              <w:pPrChange w:id="314" w:author="Abdullah Khan Zehady" w:date="2020-01-09T14:33:00Z">
                <w:pPr>
                  <w:widowControl/>
                  <w:jc w:val="left"/>
                </w:pPr>
              </w:pPrChange>
            </w:pPr>
            <w:ins w:id="315" w:author="Abdullah Khan Zehady" w:date="2020-01-09T14:33:00Z">
              <w:r w:rsidRPr="000601A0">
                <w:rPr>
                  <w:rFonts w:ascii="Calibri" w:hAnsi="Calibri"/>
                  <w:color w:val="000000"/>
                  <w:sz w:val="24"/>
                  <w:szCs w:val="24"/>
                </w:rPr>
                <w:t>Sedimentary facies of lake sediment</w:t>
              </w:r>
            </w:ins>
          </w:p>
        </w:tc>
        <w:tc>
          <w:tcPr>
            <w:tcW w:w="2500" w:type="dxa"/>
            <w:shd w:val="clear" w:color="auto" w:fill="auto"/>
            <w:noWrap/>
            <w:vAlign w:val="bottom"/>
            <w:hideMark/>
            <w:tcPrChange w:id="316" w:author="Abdullah Khan Zehady" w:date="2020-01-09T14:34:00Z">
              <w:tcPr>
                <w:tcW w:w="5280" w:type="dxa"/>
                <w:gridSpan w:val="2"/>
                <w:shd w:val="clear" w:color="auto" w:fill="auto"/>
                <w:noWrap/>
                <w:vAlign w:val="bottom"/>
                <w:hideMark/>
              </w:tcPr>
            </w:tcPrChange>
          </w:tcPr>
          <w:p w14:paraId="7E88D655" w14:textId="77777777" w:rsidR="000601A0" w:rsidRPr="000601A0" w:rsidRDefault="000601A0" w:rsidP="000601A0">
            <w:pPr>
              <w:widowControl/>
              <w:jc w:val="left"/>
              <w:rPr>
                <w:ins w:id="317" w:author="Abdullah Khan Zehady" w:date="2020-01-09T14:33:00Z"/>
                <w:rFonts w:ascii="Calibri" w:hAnsi="Calibri"/>
                <w:color w:val="000000"/>
                <w:sz w:val="24"/>
                <w:szCs w:val="24"/>
              </w:rPr>
            </w:pPr>
            <w:ins w:id="318" w:author="Abdullah Khan Zehady" w:date="2020-01-09T14:33:00Z">
              <w:r w:rsidRPr="000601A0">
                <w:rPr>
                  <w:rFonts w:ascii="Calibri" w:hAnsi="Calibri"/>
                  <w:color w:val="000000"/>
                  <w:sz w:val="24"/>
                  <w:szCs w:val="24"/>
                </w:rPr>
                <w:t>Valero et al. (2014)</w:t>
              </w:r>
            </w:ins>
          </w:p>
        </w:tc>
      </w:tr>
      <w:tr w:rsidR="000601A0" w:rsidRPr="000601A0" w14:paraId="4BD61F4C" w14:textId="77777777" w:rsidTr="000601A0">
        <w:trPr>
          <w:trHeight w:val="320"/>
          <w:ins w:id="319" w:author="Abdullah Khan Zehady" w:date="2020-01-09T14:33:00Z"/>
          <w:trPrChange w:id="320" w:author="Abdullah Khan Zehady" w:date="2020-01-09T14:34:00Z">
            <w:trPr>
              <w:trHeight w:val="320"/>
            </w:trPr>
          </w:trPrChange>
        </w:trPr>
        <w:tc>
          <w:tcPr>
            <w:tcW w:w="1053" w:type="dxa"/>
            <w:shd w:val="clear" w:color="auto" w:fill="auto"/>
            <w:noWrap/>
            <w:vAlign w:val="bottom"/>
            <w:hideMark/>
            <w:tcPrChange w:id="321" w:author="Abdullah Khan Zehady" w:date="2020-01-09T14:34:00Z">
              <w:tcPr>
                <w:tcW w:w="1415" w:type="dxa"/>
                <w:shd w:val="clear" w:color="auto" w:fill="auto"/>
                <w:noWrap/>
                <w:vAlign w:val="bottom"/>
                <w:hideMark/>
              </w:tcPr>
            </w:tcPrChange>
          </w:tcPr>
          <w:p w14:paraId="4DD1B2CA" w14:textId="77777777" w:rsidR="000601A0" w:rsidRPr="000601A0" w:rsidRDefault="000601A0">
            <w:pPr>
              <w:widowControl/>
              <w:jc w:val="center"/>
              <w:rPr>
                <w:ins w:id="322" w:author="Abdullah Khan Zehady" w:date="2020-01-09T14:33:00Z"/>
                <w:rFonts w:ascii="Calibri" w:hAnsi="Calibri"/>
                <w:color w:val="000000"/>
                <w:sz w:val="24"/>
                <w:szCs w:val="24"/>
              </w:rPr>
              <w:pPrChange w:id="323" w:author="Abdullah Khan Zehady" w:date="2020-01-09T14:33:00Z">
                <w:pPr>
                  <w:widowControl/>
                  <w:jc w:val="left"/>
                </w:pPr>
              </w:pPrChange>
            </w:pPr>
            <w:ins w:id="324" w:author="Abdullah Khan Zehady" w:date="2020-01-09T14:33:00Z">
              <w:r w:rsidRPr="000601A0">
                <w:rPr>
                  <w:rFonts w:ascii="Calibri" w:hAnsi="Calibri"/>
                  <w:color w:val="000000"/>
                  <w:sz w:val="24"/>
                  <w:szCs w:val="24"/>
                </w:rPr>
                <w:t>47-53 Ma</w:t>
              </w:r>
            </w:ins>
          </w:p>
        </w:tc>
        <w:tc>
          <w:tcPr>
            <w:tcW w:w="2087" w:type="dxa"/>
            <w:shd w:val="clear" w:color="auto" w:fill="auto"/>
            <w:noWrap/>
            <w:vAlign w:val="bottom"/>
            <w:hideMark/>
            <w:tcPrChange w:id="325" w:author="Abdullah Khan Zehady" w:date="2020-01-09T14:34:00Z">
              <w:tcPr>
                <w:tcW w:w="1366" w:type="dxa"/>
                <w:shd w:val="clear" w:color="auto" w:fill="auto"/>
                <w:noWrap/>
                <w:vAlign w:val="bottom"/>
                <w:hideMark/>
              </w:tcPr>
            </w:tcPrChange>
          </w:tcPr>
          <w:p w14:paraId="00C4DBBC" w14:textId="77777777" w:rsidR="000601A0" w:rsidRPr="000601A0" w:rsidRDefault="000601A0">
            <w:pPr>
              <w:widowControl/>
              <w:jc w:val="center"/>
              <w:rPr>
                <w:ins w:id="326" w:author="Abdullah Khan Zehady" w:date="2020-01-09T14:33:00Z"/>
                <w:rFonts w:ascii="Calibri" w:hAnsi="Calibri"/>
                <w:color w:val="000000"/>
                <w:sz w:val="24"/>
                <w:szCs w:val="24"/>
              </w:rPr>
              <w:pPrChange w:id="327" w:author="Abdullah Khan Zehady" w:date="2020-01-09T14:33:00Z">
                <w:pPr>
                  <w:widowControl/>
                  <w:jc w:val="left"/>
                </w:pPr>
              </w:pPrChange>
            </w:pPr>
            <w:ins w:id="328" w:author="Abdullah Khan Zehady" w:date="2020-01-09T14:33:00Z">
              <w:r w:rsidRPr="000601A0">
                <w:rPr>
                  <w:rFonts w:ascii="Calibri" w:hAnsi="Calibri"/>
                  <w:color w:val="000000"/>
                  <w:sz w:val="24"/>
                  <w:szCs w:val="24"/>
                </w:rPr>
                <w:t>~2.4 Myr</w:t>
              </w:r>
            </w:ins>
          </w:p>
        </w:tc>
        <w:tc>
          <w:tcPr>
            <w:tcW w:w="4435" w:type="dxa"/>
            <w:shd w:val="clear" w:color="auto" w:fill="auto"/>
            <w:noWrap/>
            <w:vAlign w:val="bottom"/>
            <w:hideMark/>
            <w:tcPrChange w:id="329" w:author="Abdullah Khan Zehady" w:date="2020-01-09T14:34:00Z">
              <w:tcPr>
                <w:tcW w:w="8999" w:type="dxa"/>
                <w:shd w:val="clear" w:color="auto" w:fill="auto"/>
                <w:noWrap/>
                <w:vAlign w:val="bottom"/>
                <w:hideMark/>
              </w:tcPr>
            </w:tcPrChange>
          </w:tcPr>
          <w:p w14:paraId="1B2E6170" w14:textId="7E3C6132" w:rsidR="000601A0" w:rsidRPr="000601A0" w:rsidRDefault="000601A0">
            <w:pPr>
              <w:widowControl/>
              <w:jc w:val="center"/>
              <w:rPr>
                <w:ins w:id="330" w:author="Abdullah Khan Zehady" w:date="2020-01-09T14:33:00Z"/>
                <w:rFonts w:ascii="Calibri" w:hAnsi="Calibri"/>
                <w:color w:val="000000"/>
                <w:sz w:val="24"/>
                <w:szCs w:val="24"/>
              </w:rPr>
              <w:pPrChange w:id="331" w:author="Abdullah Khan Zehady" w:date="2020-01-09T14:33:00Z">
                <w:pPr>
                  <w:widowControl/>
                  <w:jc w:val="left"/>
                </w:pPr>
              </w:pPrChange>
            </w:pPr>
            <w:ins w:id="332" w:author="Abdullah Khan Zehady" w:date="2020-01-09T14:33:00Z">
              <w:r w:rsidRPr="000601A0">
                <w:rPr>
                  <w:rFonts w:ascii="Calibri" w:hAnsi="Calibri"/>
                  <w:color w:val="000000"/>
                  <w:sz w:val="24"/>
                  <w:szCs w:val="24"/>
                </w:rPr>
                <w:t>Fe intensity of pelagic marine succession</w:t>
              </w:r>
            </w:ins>
          </w:p>
        </w:tc>
        <w:tc>
          <w:tcPr>
            <w:tcW w:w="2500" w:type="dxa"/>
            <w:shd w:val="clear" w:color="auto" w:fill="auto"/>
            <w:noWrap/>
            <w:vAlign w:val="bottom"/>
            <w:hideMark/>
            <w:tcPrChange w:id="333" w:author="Abdullah Khan Zehady" w:date="2020-01-09T14:34:00Z">
              <w:tcPr>
                <w:tcW w:w="5280" w:type="dxa"/>
                <w:gridSpan w:val="2"/>
                <w:shd w:val="clear" w:color="auto" w:fill="auto"/>
                <w:noWrap/>
                <w:vAlign w:val="bottom"/>
                <w:hideMark/>
              </w:tcPr>
            </w:tcPrChange>
          </w:tcPr>
          <w:p w14:paraId="5D5CCA9F" w14:textId="77777777" w:rsidR="000601A0" w:rsidRPr="000601A0" w:rsidRDefault="000601A0" w:rsidP="000601A0">
            <w:pPr>
              <w:widowControl/>
              <w:jc w:val="left"/>
              <w:rPr>
                <w:ins w:id="334" w:author="Abdullah Khan Zehady" w:date="2020-01-09T14:33:00Z"/>
                <w:rFonts w:ascii="Calibri" w:hAnsi="Calibri"/>
                <w:color w:val="000000"/>
                <w:sz w:val="24"/>
                <w:szCs w:val="24"/>
              </w:rPr>
            </w:pPr>
            <w:proofErr w:type="spellStart"/>
            <w:ins w:id="335" w:author="Abdullah Khan Zehady" w:date="2020-01-09T14:33:00Z">
              <w:r w:rsidRPr="000601A0">
                <w:rPr>
                  <w:rFonts w:ascii="Calibri" w:hAnsi="Calibri"/>
                  <w:color w:val="000000"/>
                  <w:sz w:val="24"/>
                  <w:szCs w:val="24"/>
                </w:rPr>
                <w:t>Westerhold</w:t>
              </w:r>
              <w:proofErr w:type="spellEnd"/>
              <w:r w:rsidRPr="000601A0">
                <w:rPr>
                  <w:rFonts w:ascii="Calibri" w:hAnsi="Calibri"/>
                  <w:color w:val="000000"/>
                  <w:sz w:val="24"/>
                  <w:szCs w:val="24"/>
                </w:rPr>
                <w:t xml:space="preserve"> et al. (2012)</w:t>
              </w:r>
            </w:ins>
          </w:p>
        </w:tc>
      </w:tr>
      <w:tr w:rsidR="000601A0" w:rsidRPr="000601A0" w14:paraId="2BF0150D" w14:textId="77777777" w:rsidTr="000601A0">
        <w:trPr>
          <w:trHeight w:val="320"/>
          <w:ins w:id="336" w:author="Abdullah Khan Zehady" w:date="2020-01-09T14:33:00Z"/>
          <w:trPrChange w:id="337" w:author="Abdullah Khan Zehady" w:date="2020-01-09T14:34:00Z">
            <w:trPr>
              <w:trHeight w:val="320"/>
            </w:trPr>
          </w:trPrChange>
        </w:trPr>
        <w:tc>
          <w:tcPr>
            <w:tcW w:w="1053" w:type="dxa"/>
            <w:shd w:val="clear" w:color="auto" w:fill="auto"/>
            <w:noWrap/>
            <w:vAlign w:val="bottom"/>
            <w:hideMark/>
            <w:tcPrChange w:id="338" w:author="Abdullah Khan Zehady" w:date="2020-01-09T14:34:00Z">
              <w:tcPr>
                <w:tcW w:w="1415" w:type="dxa"/>
                <w:shd w:val="clear" w:color="auto" w:fill="auto"/>
                <w:noWrap/>
                <w:vAlign w:val="bottom"/>
                <w:hideMark/>
              </w:tcPr>
            </w:tcPrChange>
          </w:tcPr>
          <w:p w14:paraId="707B8D8F" w14:textId="77777777" w:rsidR="000601A0" w:rsidRPr="000601A0" w:rsidRDefault="000601A0">
            <w:pPr>
              <w:widowControl/>
              <w:jc w:val="center"/>
              <w:rPr>
                <w:ins w:id="339" w:author="Abdullah Khan Zehady" w:date="2020-01-09T14:33:00Z"/>
                <w:rFonts w:ascii="Calibri" w:hAnsi="Calibri"/>
                <w:color w:val="000000"/>
                <w:sz w:val="24"/>
                <w:szCs w:val="24"/>
              </w:rPr>
              <w:pPrChange w:id="340" w:author="Abdullah Khan Zehady" w:date="2020-01-09T14:33:00Z">
                <w:pPr>
                  <w:widowControl/>
                  <w:jc w:val="left"/>
                </w:pPr>
              </w:pPrChange>
            </w:pPr>
            <w:ins w:id="341" w:author="Abdullah Khan Zehady" w:date="2020-01-09T14:33:00Z">
              <w:r w:rsidRPr="000601A0">
                <w:rPr>
                  <w:rFonts w:ascii="Calibri" w:hAnsi="Calibri"/>
                  <w:color w:val="000000"/>
                  <w:sz w:val="24"/>
                  <w:szCs w:val="24"/>
                </w:rPr>
                <w:t>53-57 Ma</w:t>
              </w:r>
            </w:ins>
          </w:p>
        </w:tc>
        <w:tc>
          <w:tcPr>
            <w:tcW w:w="2087" w:type="dxa"/>
            <w:shd w:val="clear" w:color="auto" w:fill="auto"/>
            <w:noWrap/>
            <w:vAlign w:val="bottom"/>
            <w:hideMark/>
            <w:tcPrChange w:id="342" w:author="Abdullah Khan Zehady" w:date="2020-01-09T14:34:00Z">
              <w:tcPr>
                <w:tcW w:w="1366" w:type="dxa"/>
                <w:shd w:val="clear" w:color="auto" w:fill="auto"/>
                <w:noWrap/>
                <w:vAlign w:val="bottom"/>
                <w:hideMark/>
              </w:tcPr>
            </w:tcPrChange>
          </w:tcPr>
          <w:p w14:paraId="4EF296D1" w14:textId="77777777" w:rsidR="000601A0" w:rsidRPr="000601A0" w:rsidRDefault="000601A0">
            <w:pPr>
              <w:widowControl/>
              <w:jc w:val="center"/>
              <w:rPr>
                <w:ins w:id="343" w:author="Abdullah Khan Zehady" w:date="2020-01-09T14:33:00Z"/>
                <w:rFonts w:ascii="Calibri" w:hAnsi="Calibri"/>
                <w:color w:val="000000"/>
                <w:sz w:val="24"/>
                <w:szCs w:val="24"/>
              </w:rPr>
              <w:pPrChange w:id="344" w:author="Abdullah Khan Zehady" w:date="2020-01-09T14:33:00Z">
                <w:pPr>
                  <w:widowControl/>
                  <w:jc w:val="left"/>
                </w:pPr>
              </w:pPrChange>
            </w:pPr>
            <w:ins w:id="345" w:author="Abdullah Khan Zehady" w:date="2020-01-09T14:33:00Z">
              <w:r w:rsidRPr="000601A0">
                <w:rPr>
                  <w:rFonts w:ascii="Calibri" w:hAnsi="Calibri"/>
                  <w:color w:val="000000"/>
                  <w:sz w:val="24"/>
                  <w:szCs w:val="24"/>
                </w:rPr>
                <w:t>~2.25 Myr</w:t>
              </w:r>
            </w:ins>
          </w:p>
        </w:tc>
        <w:tc>
          <w:tcPr>
            <w:tcW w:w="4435" w:type="dxa"/>
            <w:shd w:val="clear" w:color="auto" w:fill="auto"/>
            <w:noWrap/>
            <w:vAlign w:val="bottom"/>
            <w:hideMark/>
            <w:tcPrChange w:id="346" w:author="Abdullah Khan Zehady" w:date="2020-01-09T14:34:00Z">
              <w:tcPr>
                <w:tcW w:w="8999" w:type="dxa"/>
                <w:shd w:val="clear" w:color="auto" w:fill="auto"/>
                <w:noWrap/>
                <w:vAlign w:val="bottom"/>
                <w:hideMark/>
              </w:tcPr>
            </w:tcPrChange>
          </w:tcPr>
          <w:p w14:paraId="4B90B11B" w14:textId="77777777" w:rsidR="000601A0" w:rsidRPr="000601A0" w:rsidRDefault="000601A0">
            <w:pPr>
              <w:widowControl/>
              <w:jc w:val="center"/>
              <w:rPr>
                <w:ins w:id="347" w:author="Abdullah Khan Zehady" w:date="2020-01-09T14:33:00Z"/>
                <w:rFonts w:ascii="Calibri" w:hAnsi="Calibri"/>
                <w:color w:val="000000"/>
                <w:sz w:val="24"/>
                <w:szCs w:val="24"/>
              </w:rPr>
              <w:pPrChange w:id="348" w:author="Abdullah Khan Zehady" w:date="2020-01-09T14:33:00Z">
                <w:pPr>
                  <w:widowControl/>
                  <w:jc w:val="left"/>
                </w:pPr>
              </w:pPrChange>
            </w:pPr>
            <w:ins w:id="349" w:author="Abdullah Khan Zehady" w:date="2020-01-09T14:33:00Z">
              <w:r w:rsidRPr="000601A0">
                <w:rPr>
                  <w:rFonts w:ascii="Calibri" w:hAnsi="Calibri"/>
                  <w:color w:val="000000"/>
                  <w:sz w:val="24"/>
                  <w:szCs w:val="24"/>
                </w:rPr>
                <w:t>Bulk carbonate d13C and magnetic susceptibility (MS) records across the Elmo horizon</w:t>
              </w:r>
            </w:ins>
          </w:p>
        </w:tc>
        <w:tc>
          <w:tcPr>
            <w:tcW w:w="2500" w:type="dxa"/>
            <w:shd w:val="clear" w:color="auto" w:fill="auto"/>
            <w:noWrap/>
            <w:vAlign w:val="bottom"/>
            <w:hideMark/>
            <w:tcPrChange w:id="350" w:author="Abdullah Khan Zehady" w:date="2020-01-09T14:34:00Z">
              <w:tcPr>
                <w:tcW w:w="5280" w:type="dxa"/>
                <w:gridSpan w:val="2"/>
                <w:shd w:val="clear" w:color="auto" w:fill="auto"/>
                <w:noWrap/>
                <w:vAlign w:val="bottom"/>
                <w:hideMark/>
              </w:tcPr>
            </w:tcPrChange>
          </w:tcPr>
          <w:p w14:paraId="08E74934" w14:textId="77777777" w:rsidR="000601A0" w:rsidRPr="000601A0" w:rsidRDefault="000601A0" w:rsidP="000601A0">
            <w:pPr>
              <w:widowControl/>
              <w:jc w:val="left"/>
              <w:rPr>
                <w:ins w:id="351" w:author="Abdullah Khan Zehady" w:date="2020-01-09T14:33:00Z"/>
                <w:rFonts w:ascii="Calibri" w:hAnsi="Calibri"/>
                <w:color w:val="000000"/>
                <w:sz w:val="24"/>
                <w:szCs w:val="24"/>
              </w:rPr>
            </w:pPr>
            <w:ins w:id="352" w:author="Abdullah Khan Zehady" w:date="2020-01-09T14:33:00Z">
              <w:r w:rsidRPr="000601A0">
                <w:rPr>
                  <w:rFonts w:ascii="Calibri" w:hAnsi="Calibri"/>
                  <w:color w:val="000000"/>
                  <w:sz w:val="24"/>
                  <w:szCs w:val="24"/>
                </w:rPr>
                <w:t>Lourens et al. (2005)</w:t>
              </w:r>
            </w:ins>
          </w:p>
        </w:tc>
      </w:tr>
      <w:tr w:rsidR="000601A0" w:rsidRPr="000601A0" w14:paraId="3331C906" w14:textId="77777777" w:rsidTr="000601A0">
        <w:trPr>
          <w:trHeight w:val="320"/>
          <w:ins w:id="353" w:author="Abdullah Khan Zehady" w:date="2020-01-09T14:33:00Z"/>
          <w:trPrChange w:id="354" w:author="Abdullah Khan Zehady" w:date="2020-01-09T14:34:00Z">
            <w:trPr>
              <w:trHeight w:val="320"/>
            </w:trPr>
          </w:trPrChange>
        </w:trPr>
        <w:tc>
          <w:tcPr>
            <w:tcW w:w="1053" w:type="dxa"/>
            <w:shd w:val="clear" w:color="auto" w:fill="auto"/>
            <w:noWrap/>
            <w:vAlign w:val="bottom"/>
            <w:hideMark/>
            <w:tcPrChange w:id="355" w:author="Abdullah Khan Zehady" w:date="2020-01-09T14:34:00Z">
              <w:tcPr>
                <w:tcW w:w="1415" w:type="dxa"/>
                <w:shd w:val="clear" w:color="auto" w:fill="auto"/>
                <w:noWrap/>
                <w:vAlign w:val="bottom"/>
                <w:hideMark/>
              </w:tcPr>
            </w:tcPrChange>
          </w:tcPr>
          <w:p w14:paraId="3464604D" w14:textId="77777777" w:rsidR="000601A0" w:rsidRPr="000601A0" w:rsidRDefault="000601A0">
            <w:pPr>
              <w:widowControl/>
              <w:jc w:val="center"/>
              <w:rPr>
                <w:ins w:id="356" w:author="Abdullah Khan Zehady" w:date="2020-01-09T14:33:00Z"/>
                <w:rFonts w:ascii="Calibri" w:hAnsi="Calibri"/>
                <w:color w:val="000000"/>
                <w:sz w:val="24"/>
                <w:szCs w:val="24"/>
              </w:rPr>
              <w:pPrChange w:id="357" w:author="Abdullah Khan Zehady" w:date="2020-01-09T14:33:00Z">
                <w:pPr>
                  <w:widowControl/>
                  <w:jc w:val="left"/>
                </w:pPr>
              </w:pPrChange>
            </w:pPr>
            <w:ins w:id="358" w:author="Abdullah Khan Zehady" w:date="2020-01-09T14:33:00Z">
              <w:r w:rsidRPr="000601A0">
                <w:rPr>
                  <w:rFonts w:ascii="Calibri" w:hAnsi="Calibri"/>
                  <w:color w:val="000000"/>
                  <w:sz w:val="24"/>
                  <w:szCs w:val="24"/>
                </w:rPr>
                <w:t>60-84 Ma</w:t>
              </w:r>
            </w:ins>
          </w:p>
        </w:tc>
        <w:tc>
          <w:tcPr>
            <w:tcW w:w="2087" w:type="dxa"/>
            <w:shd w:val="clear" w:color="auto" w:fill="auto"/>
            <w:noWrap/>
            <w:vAlign w:val="bottom"/>
            <w:hideMark/>
            <w:tcPrChange w:id="359" w:author="Abdullah Khan Zehady" w:date="2020-01-09T14:34:00Z">
              <w:tcPr>
                <w:tcW w:w="1366" w:type="dxa"/>
                <w:shd w:val="clear" w:color="auto" w:fill="auto"/>
                <w:noWrap/>
                <w:vAlign w:val="bottom"/>
                <w:hideMark/>
              </w:tcPr>
            </w:tcPrChange>
          </w:tcPr>
          <w:p w14:paraId="09CF35E1" w14:textId="77777777" w:rsidR="000601A0" w:rsidRPr="000601A0" w:rsidRDefault="000601A0">
            <w:pPr>
              <w:widowControl/>
              <w:jc w:val="center"/>
              <w:rPr>
                <w:ins w:id="360" w:author="Abdullah Khan Zehady" w:date="2020-01-09T14:33:00Z"/>
                <w:rFonts w:ascii="Calibri" w:hAnsi="Calibri"/>
                <w:color w:val="000000"/>
                <w:sz w:val="24"/>
                <w:szCs w:val="24"/>
              </w:rPr>
              <w:pPrChange w:id="361" w:author="Abdullah Khan Zehady" w:date="2020-01-09T14:33:00Z">
                <w:pPr>
                  <w:widowControl/>
                  <w:jc w:val="left"/>
                </w:pPr>
              </w:pPrChange>
            </w:pPr>
            <w:ins w:id="362" w:author="Abdullah Khan Zehady" w:date="2020-01-09T14:33:00Z">
              <w:r w:rsidRPr="000601A0">
                <w:rPr>
                  <w:rFonts w:ascii="Calibri" w:hAnsi="Calibri"/>
                  <w:color w:val="000000"/>
                  <w:sz w:val="24"/>
                  <w:szCs w:val="24"/>
                </w:rPr>
                <w:t>~2.5 Myr</w:t>
              </w:r>
            </w:ins>
          </w:p>
        </w:tc>
        <w:tc>
          <w:tcPr>
            <w:tcW w:w="4435" w:type="dxa"/>
            <w:shd w:val="clear" w:color="auto" w:fill="auto"/>
            <w:noWrap/>
            <w:vAlign w:val="bottom"/>
            <w:hideMark/>
            <w:tcPrChange w:id="363" w:author="Abdullah Khan Zehady" w:date="2020-01-09T14:34:00Z">
              <w:tcPr>
                <w:tcW w:w="8999" w:type="dxa"/>
                <w:shd w:val="clear" w:color="auto" w:fill="auto"/>
                <w:noWrap/>
                <w:vAlign w:val="bottom"/>
                <w:hideMark/>
              </w:tcPr>
            </w:tcPrChange>
          </w:tcPr>
          <w:p w14:paraId="6D52AC49" w14:textId="6D69BA17" w:rsidR="000601A0" w:rsidRPr="000601A0" w:rsidRDefault="000601A0">
            <w:pPr>
              <w:widowControl/>
              <w:jc w:val="center"/>
              <w:rPr>
                <w:ins w:id="364" w:author="Abdullah Khan Zehady" w:date="2020-01-09T14:33:00Z"/>
                <w:rFonts w:ascii="Calibri" w:hAnsi="Calibri"/>
                <w:color w:val="000000"/>
                <w:sz w:val="24"/>
                <w:szCs w:val="24"/>
              </w:rPr>
              <w:pPrChange w:id="365" w:author="Abdullah Khan Zehady" w:date="2020-01-09T14:33:00Z">
                <w:pPr>
                  <w:widowControl/>
                  <w:jc w:val="left"/>
                </w:pPr>
              </w:pPrChange>
            </w:pPr>
            <w:ins w:id="366" w:author="Abdullah Khan Zehady" w:date="2020-01-09T14:33:00Z">
              <w:r w:rsidRPr="000601A0">
                <w:rPr>
                  <w:rFonts w:ascii="Calibri" w:hAnsi="Calibri"/>
                  <w:color w:val="000000"/>
                  <w:sz w:val="24"/>
                  <w:szCs w:val="24"/>
                </w:rPr>
                <w:t xml:space="preserve">Carbonate content of </w:t>
              </w:r>
              <w:proofErr w:type="spellStart"/>
              <w:r w:rsidRPr="000601A0">
                <w:rPr>
                  <w:rFonts w:ascii="Calibri" w:hAnsi="Calibri"/>
                  <w:color w:val="000000"/>
                  <w:sz w:val="24"/>
                  <w:szCs w:val="24"/>
                </w:rPr>
                <w:t>elagic</w:t>
              </w:r>
              <w:proofErr w:type="spellEnd"/>
              <w:r w:rsidRPr="000601A0">
                <w:rPr>
                  <w:rFonts w:ascii="Calibri" w:hAnsi="Calibri"/>
                  <w:color w:val="000000"/>
                  <w:sz w:val="24"/>
                  <w:szCs w:val="24"/>
                </w:rPr>
                <w:t xml:space="preserve"> marine succession</w:t>
              </w:r>
            </w:ins>
          </w:p>
        </w:tc>
        <w:tc>
          <w:tcPr>
            <w:tcW w:w="2500" w:type="dxa"/>
            <w:shd w:val="clear" w:color="auto" w:fill="auto"/>
            <w:noWrap/>
            <w:vAlign w:val="bottom"/>
            <w:hideMark/>
            <w:tcPrChange w:id="367" w:author="Abdullah Khan Zehady" w:date="2020-01-09T14:34:00Z">
              <w:tcPr>
                <w:tcW w:w="5280" w:type="dxa"/>
                <w:gridSpan w:val="2"/>
                <w:shd w:val="clear" w:color="auto" w:fill="auto"/>
                <w:noWrap/>
                <w:vAlign w:val="bottom"/>
                <w:hideMark/>
              </w:tcPr>
            </w:tcPrChange>
          </w:tcPr>
          <w:p w14:paraId="17A86B87" w14:textId="77777777" w:rsidR="000601A0" w:rsidRPr="000601A0" w:rsidRDefault="000601A0" w:rsidP="000601A0">
            <w:pPr>
              <w:widowControl/>
              <w:jc w:val="left"/>
              <w:rPr>
                <w:ins w:id="368" w:author="Abdullah Khan Zehady" w:date="2020-01-09T14:33:00Z"/>
                <w:rFonts w:ascii="Calibri" w:hAnsi="Calibri"/>
                <w:color w:val="000000"/>
                <w:sz w:val="24"/>
                <w:szCs w:val="24"/>
              </w:rPr>
            </w:pPr>
            <w:proofErr w:type="spellStart"/>
            <w:ins w:id="369" w:author="Abdullah Khan Zehady" w:date="2020-01-09T14:33:00Z">
              <w:r w:rsidRPr="000601A0">
                <w:rPr>
                  <w:rFonts w:ascii="Calibri" w:hAnsi="Calibri"/>
                  <w:color w:val="000000"/>
                  <w:sz w:val="24"/>
                  <w:szCs w:val="24"/>
                </w:rPr>
                <w:t>Herbrt</w:t>
              </w:r>
              <w:proofErr w:type="spellEnd"/>
              <w:r w:rsidRPr="000601A0">
                <w:rPr>
                  <w:rFonts w:ascii="Calibri" w:hAnsi="Calibri"/>
                  <w:color w:val="000000"/>
                  <w:sz w:val="24"/>
                  <w:szCs w:val="24"/>
                </w:rPr>
                <w:t xml:space="preserve"> et al. (1999)</w:t>
              </w:r>
            </w:ins>
          </w:p>
        </w:tc>
      </w:tr>
    </w:tbl>
    <w:p w14:paraId="3DC70407" w14:textId="77777777" w:rsidR="003817C0" w:rsidRDefault="003817C0">
      <w:pPr>
        <w:spacing w:line="480" w:lineRule="auto"/>
        <w:jc w:val="left"/>
        <w:rPr>
          <w:color w:val="000000" w:themeColor="text1"/>
          <w:sz w:val="24"/>
          <w:szCs w:val="24"/>
        </w:rPr>
        <w:pPrChange w:id="370" w:author="Abdullah Khan Zehady" w:date="2020-01-04T19:23:00Z">
          <w:pPr>
            <w:jc w:val="left"/>
          </w:pPr>
        </w:pPrChange>
      </w:pPr>
    </w:p>
    <w:p w14:paraId="64C40ACB" w14:textId="77777777" w:rsidR="007631CF" w:rsidRPr="00E10980" w:rsidRDefault="007631CF">
      <w:pPr>
        <w:spacing w:line="480" w:lineRule="auto"/>
        <w:jc w:val="left"/>
        <w:rPr>
          <w:color w:val="000000" w:themeColor="text1"/>
          <w:sz w:val="24"/>
          <w:szCs w:val="24"/>
        </w:rPr>
        <w:pPrChange w:id="371" w:author="Abdullah Khan Zehady" w:date="2020-01-04T19:23:00Z">
          <w:pPr>
            <w:jc w:val="left"/>
          </w:pPr>
        </w:pPrChange>
      </w:pPr>
    </w:p>
    <w:p w14:paraId="1E33F3FA" w14:textId="77777777" w:rsidR="00CA58B0" w:rsidRPr="00E10980" w:rsidRDefault="00CA58B0">
      <w:pPr>
        <w:spacing w:line="480" w:lineRule="auto"/>
        <w:jc w:val="left"/>
        <w:rPr>
          <w:color w:val="000000" w:themeColor="text1"/>
          <w:sz w:val="24"/>
          <w:szCs w:val="24"/>
        </w:rPr>
        <w:pPrChange w:id="372" w:author="Abdullah Khan Zehady" w:date="2020-01-04T19:23:00Z">
          <w:pPr>
            <w:jc w:val="left"/>
          </w:pPr>
        </w:pPrChange>
      </w:pPr>
    </w:p>
    <w:p w14:paraId="6C651D8B" w14:textId="127284A9" w:rsidR="003817C0" w:rsidDel="0049568D" w:rsidRDefault="003817C0">
      <w:pPr>
        <w:keepNext/>
        <w:spacing w:line="480" w:lineRule="auto"/>
        <w:jc w:val="left"/>
        <w:rPr>
          <w:del w:id="373" w:author="Abdullah Khan Zehady" w:date="2020-01-09T11:15:00Z"/>
          <w:b/>
          <w:color w:val="000000" w:themeColor="text1"/>
          <w:sz w:val="24"/>
          <w:szCs w:val="24"/>
        </w:rPr>
        <w:pPrChange w:id="374" w:author="Abdullah Khan Zehady" w:date="2020-01-04T19:23:00Z">
          <w:pPr>
            <w:keepNext/>
            <w:jc w:val="left"/>
          </w:pPr>
        </w:pPrChange>
      </w:pPr>
    </w:p>
    <w:p w14:paraId="606031A7" w14:textId="4E580476" w:rsidR="003817C0" w:rsidDel="0049568D" w:rsidRDefault="003817C0">
      <w:pPr>
        <w:keepNext/>
        <w:spacing w:line="480" w:lineRule="auto"/>
        <w:jc w:val="left"/>
        <w:rPr>
          <w:del w:id="375" w:author="Abdullah Khan Zehady" w:date="2020-01-09T11:15:00Z"/>
          <w:b/>
          <w:color w:val="000000" w:themeColor="text1"/>
          <w:sz w:val="24"/>
          <w:szCs w:val="24"/>
        </w:rPr>
        <w:pPrChange w:id="376" w:author="Abdullah Khan Zehady" w:date="2020-01-04T19:23:00Z">
          <w:pPr>
            <w:keepNext/>
            <w:jc w:val="left"/>
          </w:pPr>
        </w:pPrChange>
      </w:pPr>
      <w:del w:id="377" w:author="Abdullah Khan Zehady" w:date="2020-01-09T11:15:00Z">
        <w:r w:rsidDel="0049568D">
          <w:rPr>
            <w:b/>
            <w:noProof/>
            <w:color w:val="000000" w:themeColor="text1"/>
            <w:sz w:val="24"/>
            <w:szCs w:val="24"/>
          </w:rPr>
          <w:drawing>
            <wp:inline distT="0" distB="0" distL="0" distR="0" wp14:anchorId="17084FDC" wp14:editId="7B47F442">
              <wp:extent cx="5828030" cy="3276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8030" cy="3276600"/>
                      </a:xfrm>
                      <a:prstGeom prst="rect">
                        <a:avLst/>
                      </a:prstGeom>
                    </pic:spPr>
                  </pic:pic>
                </a:graphicData>
              </a:graphic>
            </wp:inline>
          </w:drawing>
        </w:r>
      </w:del>
    </w:p>
    <w:p w14:paraId="365BF82D" w14:textId="7E2B5B72" w:rsidR="00CA58B0" w:rsidRDefault="000F7665">
      <w:pPr>
        <w:keepNext/>
        <w:spacing w:line="480" w:lineRule="auto"/>
        <w:jc w:val="left"/>
        <w:rPr>
          <w:b/>
          <w:color w:val="000000" w:themeColor="text1"/>
          <w:sz w:val="24"/>
          <w:szCs w:val="24"/>
        </w:rPr>
        <w:pPrChange w:id="378" w:author="Abdullah Khan Zehady" w:date="2020-01-04T19:23:00Z">
          <w:pPr>
            <w:keepNext/>
            <w:jc w:val="left"/>
          </w:pPr>
        </w:pPrChange>
      </w:pPr>
      <w:r w:rsidRPr="00E10980">
        <w:rPr>
          <w:b/>
          <w:color w:val="000000" w:themeColor="text1"/>
          <w:sz w:val="24"/>
          <w:szCs w:val="24"/>
        </w:rPr>
        <w:t xml:space="preserve">2. </w:t>
      </w:r>
      <w:r w:rsidR="005C1F3A">
        <w:rPr>
          <w:b/>
          <w:color w:val="000000" w:themeColor="text1"/>
          <w:sz w:val="24"/>
          <w:szCs w:val="24"/>
        </w:rPr>
        <w:t>Dataset</w:t>
      </w:r>
    </w:p>
    <w:p w14:paraId="0A3E0865" w14:textId="0F66E686" w:rsidR="00D84B3C" w:rsidRDefault="00D84B3C">
      <w:pPr>
        <w:keepNext/>
        <w:spacing w:line="480" w:lineRule="auto"/>
        <w:jc w:val="left"/>
        <w:rPr>
          <w:color w:val="000000" w:themeColor="text1"/>
          <w:sz w:val="24"/>
          <w:szCs w:val="24"/>
        </w:rPr>
        <w:pPrChange w:id="379" w:author="Abdullah Khan Zehady" w:date="2020-01-04T19:23:00Z">
          <w:pPr>
            <w:keepNext/>
            <w:jc w:val="left"/>
          </w:pPr>
        </w:pPrChange>
      </w:pPr>
      <w:r>
        <w:rPr>
          <w:b/>
          <w:color w:val="000000" w:themeColor="text1"/>
          <w:sz w:val="24"/>
          <w:szCs w:val="24"/>
        </w:rPr>
        <w:t xml:space="preserve">      </w:t>
      </w:r>
      <w:r w:rsidR="00EE394C">
        <w:rPr>
          <w:b/>
          <w:color w:val="000000" w:themeColor="text1"/>
          <w:sz w:val="24"/>
          <w:szCs w:val="24"/>
        </w:rPr>
        <w:t xml:space="preserve">1. </w:t>
      </w:r>
      <w:r>
        <w:rPr>
          <w:color w:val="000000" w:themeColor="text1"/>
          <w:sz w:val="24"/>
          <w:szCs w:val="24"/>
        </w:rPr>
        <w:t>Which dataset?</w:t>
      </w:r>
    </w:p>
    <w:p w14:paraId="288A15E4" w14:textId="20CA11B7" w:rsidR="00EE394C" w:rsidRDefault="00EE394C">
      <w:pPr>
        <w:keepNext/>
        <w:spacing w:line="480" w:lineRule="auto"/>
        <w:jc w:val="left"/>
        <w:rPr>
          <w:color w:val="000000" w:themeColor="text1"/>
          <w:sz w:val="24"/>
          <w:szCs w:val="24"/>
        </w:rPr>
        <w:pPrChange w:id="380" w:author="Abdullah Khan Zehady" w:date="2020-01-04T19:23:00Z">
          <w:pPr>
            <w:keepNext/>
            <w:jc w:val="left"/>
          </w:pPr>
        </w:pPrChange>
      </w:pPr>
      <w:r>
        <w:rPr>
          <w:color w:val="000000" w:themeColor="text1"/>
          <w:sz w:val="24"/>
          <w:szCs w:val="24"/>
        </w:rPr>
        <w:t xml:space="preserve">      </w:t>
      </w:r>
      <w:r w:rsidRPr="00D65A6D">
        <w:rPr>
          <w:b/>
          <w:color w:val="000000" w:themeColor="text1"/>
          <w:sz w:val="24"/>
          <w:szCs w:val="24"/>
        </w:rPr>
        <w:t>2.</w:t>
      </w:r>
      <w:r>
        <w:rPr>
          <w:color w:val="000000" w:themeColor="text1"/>
          <w:sz w:val="24"/>
          <w:szCs w:val="24"/>
        </w:rPr>
        <w:t xml:space="preserve"> Source of data</w:t>
      </w:r>
    </w:p>
    <w:p w14:paraId="01BC7B2E" w14:textId="27F97F8E" w:rsidR="00D84B3C" w:rsidRDefault="00EE394C">
      <w:pPr>
        <w:keepNext/>
        <w:spacing w:line="480" w:lineRule="auto"/>
        <w:jc w:val="left"/>
        <w:rPr>
          <w:color w:val="000000" w:themeColor="text1"/>
          <w:sz w:val="24"/>
          <w:szCs w:val="24"/>
        </w:rPr>
        <w:pPrChange w:id="381" w:author="Abdullah Khan Zehady" w:date="2020-01-04T19:23:00Z">
          <w:pPr>
            <w:keepNext/>
            <w:jc w:val="left"/>
          </w:pPr>
        </w:pPrChange>
      </w:pPr>
      <w:r>
        <w:rPr>
          <w:color w:val="000000" w:themeColor="text1"/>
          <w:sz w:val="24"/>
          <w:szCs w:val="24"/>
        </w:rPr>
        <w:t xml:space="preserve">      </w:t>
      </w:r>
      <w:r w:rsidRPr="00D65A6D">
        <w:rPr>
          <w:b/>
          <w:color w:val="000000" w:themeColor="text1"/>
          <w:sz w:val="24"/>
          <w:szCs w:val="24"/>
        </w:rPr>
        <w:t>3.</w:t>
      </w:r>
      <w:r>
        <w:rPr>
          <w:color w:val="000000" w:themeColor="text1"/>
          <w:sz w:val="24"/>
          <w:szCs w:val="24"/>
        </w:rPr>
        <w:t xml:space="preserve"> </w:t>
      </w:r>
      <w:r w:rsidR="00D84B3C">
        <w:rPr>
          <w:color w:val="000000" w:themeColor="text1"/>
          <w:sz w:val="24"/>
          <w:szCs w:val="24"/>
        </w:rPr>
        <w:t xml:space="preserve">Why </w:t>
      </w:r>
      <w:r>
        <w:rPr>
          <w:color w:val="000000" w:themeColor="text1"/>
          <w:sz w:val="24"/>
          <w:szCs w:val="24"/>
        </w:rPr>
        <w:t xml:space="preserve">is </w:t>
      </w:r>
      <w:r w:rsidR="00D84B3C">
        <w:rPr>
          <w:color w:val="000000" w:themeColor="text1"/>
          <w:sz w:val="24"/>
          <w:szCs w:val="24"/>
        </w:rPr>
        <w:t>th</w:t>
      </w:r>
      <w:r>
        <w:rPr>
          <w:color w:val="000000" w:themeColor="text1"/>
          <w:sz w:val="24"/>
          <w:szCs w:val="24"/>
        </w:rPr>
        <w:t>is</w:t>
      </w:r>
      <w:r w:rsidR="00D84B3C">
        <w:rPr>
          <w:color w:val="000000" w:themeColor="text1"/>
          <w:sz w:val="24"/>
          <w:szCs w:val="24"/>
        </w:rPr>
        <w:t xml:space="preserve"> dataset</w:t>
      </w:r>
      <w:r>
        <w:rPr>
          <w:color w:val="000000" w:themeColor="text1"/>
          <w:sz w:val="24"/>
          <w:szCs w:val="24"/>
        </w:rPr>
        <w:t xml:space="preserve"> used</w:t>
      </w:r>
      <w:r w:rsidR="00D84B3C">
        <w:rPr>
          <w:color w:val="000000" w:themeColor="text1"/>
          <w:sz w:val="24"/>
          <w:szCs w:val="24"/>
        </w:rPr>
        <w:t>? What’s the significance of it? Why not something else?</w:t>
      </w:r>
    </w:p>
    <w:p w14:paraId="65175F91" w14:textId="0E402ECA" w:rsidR="00D84B3C" w:rsidRDefault="00D84B3C">
      <w:pPr>
        <w:keepNext/>
        <w:spacing w:line="480" w:lineRule="auto"/>
        <w:jc w:val="left"/>
        <w:rPr>
          <w:color w:val="000000" w:themeColor="text1"/>
          <w:sz w:val="24"/>
          <w:szCs w:val="24"/>
        </w:rPr>
        <w:pPrChange w:id="382" w:author="Abdullah Khan Zehady" w:date="2020-01-04T19:23:00Z">
          <w:pPr>
            <w:keepNext/>
            <w:jc w:val="left"/>
          </w:pPr>
        </w:pPrChange>
      </w:pPr>
      <w:r>
        <w:rPr>
          <w:color w:val="000000" w:themeColor="text1"/>
          <w:sz w:val="24"/>
          <w:szCs w:val="24"/>
        </w:rPr>
        <w:t xml:space="preserve">      </w:t>
      </w:r>
      <w:r w:rsidR="00EE394C" w:rsidRPr="00D65A6D">
        <w:rPr>
          <w:b/>
          <w:color w:val="000000" w:themeColor="text1"/>
          <w:sz w:val="24"/>
          <w:szCs w:val="24"/>
        </w:rPr>
        <w:t>4.</w:t>
      </w:r>
      <w:r w:rsidR="00EE394C">
        <w:rPr>
          <w:color w:val="000000" w:themeColor="text1"/>
          <w:sz w:val="24"/>
          <w:szCs w:val="24"/>
        </w:rPr>
        <w:t xml:space="preserve"> Descriptive statistics of the dataset – lifespan (mean, min, max)</w:t>
      </w:r>
    </w:p>
    <w:p w14:paraId="55B49BBA" w14:textId="57B1F647" w:rsidR="00EE394C" w:rsidRDefault="00EE394C">
      <w:pPr>
        <w:keepNext/>
        <w:spacing w:line="480" w:lineRule="auto"/>
        <w:jc w:val="left"/>
        <w:rPr>
          <w:color w:val="000000" w:themeColor="text1"/>
          <w:sz w:val="24"/>
          <w:szCs w:val="24"/>
        </w:rPr>
        <w:pPrChange w:id="383" w:author="Abdullah Khan Zehady" w:date="2020-01-04T19:23:00Z">
          <w:pPr>
            <w:keepNext/>
            <w:jc w:val="left"/>
          </w:pPr>
        </w:pPrChange>
      </w:pPr>
      <w:r>
        <w:rPr>
          <w:color w:val="000000" w:themeColor="text1"/>
          <w:sz w:val="24"/>
          <w:szCs w:val="24"/>
        </w:rPr>
        <w:t xml:space="preserve">      </w:t>
      </w:r>
      <w:r w:rsidRPr="00D65A6D">
        <w:rPr>
          <w:b/>
          <w:color w:val="000000" w:themeColor="text1"/>
          <w:sz w:val="24"/>
          <w:szCs w:val="24"/>
        </w:rPr>
        <w:t>5.</w:t>
      </w:r>
      <w:r>
        <w:rPr>
          <w:color w:val="000000" w:themeColor="text1"/>
          <w:sz w:val="24"/>
          <w:szCs w:val="24"/>
        </w:rPr>
        <w:t xml:space="preserve"> Astronomically tuned timescale? </w:t>
      </w:r>
    </w:p>
    <w:p w14:paraId="1B4A2770" w14:textId="77777777" w:rsidR="00D84B3C" w:rsidRDefault="00D84B3C">
      <w:pPr>
        <w:keepNext/>
        <w:spacing w:line="480" w:lineRule="auto"/>
        <w:jc w:val="left"/>
        <w:rPr>
          <w:color w:val="000000" w:themeColor="text1"/>
          <w:sz w:val="24"/>
          <w:szCs w:val="24"/>
        </w:rPr>
        <w:pPrChange w:id="384" w:author="Abdullah Khan Zehady" w:date="2020-01-04T19:23:00Z">
          <w:pPr>
            <w:keepNext/>
            <w:jc w:val="left"/>
          </w:pPr>
        </w:pPrChange>
      </w:pPr>
    </w:p>
    <w:p w14:paraId="23C50E46" w14:textId="59C16241" w:rsidR="00FA3B9F" w:rsidRDefault="00D84B3C">
      <w:pPr>
        <w:keepNext/>
        <w:spacing w:line="480" w:lineRule="auto"/>
        <w:jc w:val="left"/>
        <w:rPr>
          <w:color w:val="000000" w:themeColor="text1"/>
          <w:sz w:val="24"/>
          <w:szCs w:val="24"/>
        </w:rPr>
        <w:pPrChange w:id="385" w:author="Abdullah Khan Zehady" w:date="2020-01-04T19:23:00Z">
          <w:pPr>
            <w:keepNext/>
            <w:jc w:val="left"/>
          </w:pPr>
        </w:pPrChange>
      </w:pPr>
      <w:r>
        <w:rPr>
          <w:color w:val="000000" w:themeColor="text1"/>
          <w:sz w:val="24"/>
          <w:szCs w:val="24"/>
        </w:rPr>
        <w:t xml:space="preserve">      We wanted to focus on the macroevolutionary trend in the early Cenozoic era. To study evolutionary trends over millions of years, it is required to have access to a group of organism</w:t>
      </w:r>
      <w:r w:rsidR="00FA3B9F">
        <w:rPr>
          <w:color w:val="000000" w:themeColor="text1"/>
          <w:sz w:val="24"/>
          <w:szCs w:val="24"/>
        </w:rPr>
        <w:t>s</w:t>
      </w:r>
      <w:r>
        <w:rPr>
          <w:color w:val="000000" w:themeColor="text1"/>
          <w:sz w:val="24"/>
          <w:szCs w:val="24"/>
        </w:rPr>
        <w:t xml:space="preserve"> which was prevalent throughout the entire time. 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w:t>
      </w:r>
      <w:r>
        <w:rPr>
          <w:color w:val="000000" w:themeColor="text1"/>
          <w:sz w:val="24"/>
          <w:szCs w:val="24"/>
        </w:rPr>
        <w:lastRenderedPageBreak/>
        <w:t>The grouping mechanism of the organisms relied mainly on the morphological</w:t>
      </w:r>
      <w:r w:rsidR="00F84CC5">
        <w:rPr>
          <w:color w:val="000000" w:themeColor="text1"/>
          <w:sz w:val="24"/>
          <w:szCs w:val="24"/>
        </w:rPr>
        <w:t xml:space="preserve"> </w:t>
      </w:r>
      <w:r>
        <w:rPr>
          <w:color w:val="000000" w:themeColor="text1"/>
          <w:sz w:val="24"/>
          <w:szCs w:val="24"/>
        </w:rPr>
        <w:t xml:space="preserve">characteristics </w:t>
      </w:r>
      <w:r w:rsidR="00F84CC5">
        <w:rPr>
          <w:color w:val="000000" w:themeColor="text1"/>
          <w:sz w:val="24"/>
          <w:szCs w:val="24"/>
        </w:rPr>
        <w:t>and further grouped by ecological information. G</w:t>
      </w:r>
      <w:r>
        <w:rPr>
          <w:color w:val="000000" w:themeColor="text1"/>
          <w:sz w:val="24"/>
          <w:szCs w:val="24"/>
        </w:rPr>
        <w:t>enetic similarity or dissimilarity betwee</w:t>
      </w:r>
      <w:r w:rsidR="00137066">
        <w:rPr>
          <w:color w:val="000000" w:themeColor="text1"/>
          <w:sz w:val="24"/>
          <w:szCs w:val="24"/>
        </w:rPr>
        <w:t>n organisms were not considered as it is difficult to obtain ancient DNA. The dataset provides two main evolutionary tree: one represents the lineage tree and the other is more elaborative morphospecies tree. We decided to use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w:t>
      </w:r>
      <w:r w:rsidR="00856BD3">
        <w:rPr>
          <w:color w:val="000000" w:themeColor="text1"/>
          <w:sz w:val="24"/>
          <w:szCs w:val="24"/>
        </w:rPr>
        <w:t xml:space="preserve"> There are 340 unique</w:t>
      </w:r>
      <w:r w:rsidR="006738CB">
        <w:rPr>
          <w:color w:val="000000" w:themeColor="text1"/>
          <w:sz w:val="24"/>
          <w:szCs w:val="24"/>
        </w:rPr>
        <w:t xml:space="preserve"> morpho</w:t>
      </w:r>
      <w:r w:rsidR="00AB16B6">
        <w:rPr>
          <w:color w:val="000000" w:themeColor="text1"/>
          <w:sz w:val="24"/>
          <w:szCs w:val="24"/>
        </w:rPr>
        <w:t>species under 48 unique genera of 10 families</w:t>
      </w:r>
      <w:r w:rsidR="00AB16B6" w:rsidRPr="00572EE7">
        <w:rPr>
          <w:color w:val="000000" w:themeColor="text1"/>
          <w:sz w:val="24"/>
          <w:szCs w:val="24"/>
        </w:rPr>
        <w:t>: "Globigerinidae"</w:t>
      </w:r>
      <w:r w:rsidR="002A665C" w:rsidRPr="00572EE7">
        <w:rPr>
          <w:color w:val="000000" w:themeColor="text1"/>
          <w:sz w:val="24"/>
          <w:szCs w:val="24"/>
        </w:rPr>
        <w:t>,</w:t>
      </w:r>
      <w:r w:rsidR="00572EE7" w:rsidRPr="00572EE7">
        <w:rPr>
          <w:color w:val="000000" w:themeColor="text1"/>
          <w:sz w:val="24"/>
          <w:szCs w:val="24"/>
        </w:rPr>
        <w:t xml:space="preserve"> </w:t>
      </w:r>
      <w:r w:rsidR="00AB16B6" w:rsidRPr="00572EE7">
        <w:rPr>
          <w:color w:val="000000" w:themeColor="text1"/>
          <w:sz w:val="24"/>
          <w:szCs w:val="24"/>
        </w:rPr>
        <w:t>"Globorotaliidae"</w:t>
      </w:r>
      <w:r w:rsidR="002A665C" w:rsidRPr="00572EE7">
        <w:rPr>
          <w:color w:val="000000" w:themeColor="text1"/>
          <w:sz w:val="24"/>
          <w:szCs w:val="24"/>
        </w:rPr>
        <w:t>,</w:t>
      </w:r>
      <w:r w:rsidR="00AB16B6" w:rsidRPr="00572EE7">
        <w:rPr>
          <w:color w:val="000000" w:themeColor="text1"/>
          <w:sz w:val="24"/>
          <w:szCs w:val="24"/>
        </w:rPr>
        <w:t xml:space="preserve"> "Catapsydracidae"</w:t>
      </w:r>
      <w:r w:rsidR="002A665C" w:rsidRPr="00572EE7">
        <w:rPr>
          <w:color w:val="000000" w:themeColor="text1"/>
          <w:sz w:val="24"/>
          <w:szCs w:val="24"/>
        </w:rPr>
        <w:t>,</w:t>
      </w:r>
      <w:r w:rsidR="00AB16B6" w:rsidRPr="00572EE7">
        <w:rPr>
          <w:color w:val="000000" w:themeColor="text1"/>
          <w:sz w:val="24"/>
          <w:szCs w:val="24"/>
        </w:rPr>
        <w:t xml:space="preserve"> "Bittnerulidae</w:t>
      </w:r>
      <w:r w:rsidR="00F84CC5">
        <w:rPr>
          <w:color w:val="000000" w:themeColor="text1"/>
          <w:sz w:val="24"/>
          <w:szCs w:val="24"/>
        </w:rPr>
        <w:t>”</w:t>
      </w:r>
      <w:r w:rsidR="002A665C" w:rsidRPr="00572EE7">
        <w:rPr>
          <w:color w:val="000000" w:themeColor="text1"/>
          <w:sz w:val="24"/>
          <w:szCs w:val="24"/>
        </w:rPr>
        <w:t xml:space="preserve">, </w:t>
      </w:r>
      <w:r w:rsidR="00AB16B6" w:rsidRPr="00572EE7">
        <w:rPr>
          <w:color w:val="000000" w:themeColor="text1"/>
          <w:sz w:val="24"/>
          <w:szCs w:val="24"/>
        </w:rPr>
        <w:t>"Pulleniatinidae"</w:t>
      </w:r>
      <w:r w:rsidR="002A665C" w:rsidRPr="00572EE7">
        <w:rPr>
          <w:color w:val="000000" w:themeColor="text1"/>
          <w:sz w:val="24"/>
          <w:szCs w:val="24"/>
        </w:rPr>
        <w:t xml:space="preserve">, </w:t>
      </w:r>
      <w:r w:rsidR="00AB16B6" w:rsidRPr="00572EE7">
        <w:rPr>
          <w:color w:val="000000" w:themeColor="text1"/>
          <w:sz w:val="24"/>
          <w:szCs w:val="24"/>
        </w:rPr>
        <w:t>"Globoquadrinidae"</w:t>
      </w:r>
      <w:r w:rsidR="002A665C" w:rsidRPr="00572EE7">
        <w:rPr>
          <w:color w:val="000000" w:themeColor="text1"/>
          <w:sz w:val="24"/>
          <w:szCs w:val="24"/>
        </w:rPr>
        <w:t xml:space="preserve">, </w:t>
      </w:r>
      <w:r w:rsidR="00AB16B6" w:rsidRPr="00572EE7">
        <w:rPr>
          <w:color w:val="000000" w:themeColor="text1"/>
          <w:sz w:val="24"/>
          <w:szCs w:val="24"/>
        </w:rPr>
        <w:t>"Hedbergellidae"</w:t>
      </w:r>
      <w:r w:rsidR="002A665C" w:rsidRPr="00572EE7">
        <w:rPr>
          <w:color w:val="000000" w:themeColor="text1"/>
          <w:sz w:val="24"/>
          <w:szCs w:val="24"/>
        </w:rPr>
        <w:t xml:space="preserve">, </w:t>
      </w:r>
      <w:r w:rsidR="00AB16B6" w:rsidRPr="00572EE7">
        <w:rPr>
          <w:color w:val="000000" w:themeColor="text1"/>
          <w:sz w:val="24"/>
          <w:szCs w:val="24"/>
        </w:rPr>
        <w:t>"Truncorotaloididae"</w:t>
      </w:r>
      <w:r w:rsidR="002A665C" w:rsidRPr="00572EE7">
        <w:rPr>
          <w:color w:val="000000" w:themeColor="text1"/>
          <w:sz w:val="24"/>
          <w:szCs w:val="24"/>
        </w:rPr>
        <w:t xml:space="preserve">, </w:t>
      </w:r>
      <w:r w:rsidR="00AB16B6" w:rsidRPr="00572EE7">
        <w:rPr>
          <w:color w:val="000000" w:themeColor="text1"/>
          <w:sz w:val="24"/>
          <w:szCs w:val="24"/>
        </w:rPr>
        <w:t>"Hantkeninidae"</w:t>
      </w:r>
      <w:r w:rsidR="002A665C" w:rsidRPr="00572EE7">
        <w:rPr>
          <w:color w:val="000000" w:themeColor="text1"/>
          <w:sz w:val="24"/>
          <w:szCs w:val="24"/>
        </w:rPr>
        <w:t xml:space="preserve">, </w:t>
      </w:r>
      <w:r w:rsidR="00AB16B6" w:rsidRPr="00572EE7">
        <w:rPr>
          <w:color w:val="000000" w:themeColor="text1"/>
          <w:sz w:val="24"/>
          <w:szCs w:val="24"/>
        </w:rPr>
        <w:t>"Eoglobigerinidae"</w:t>
      </w:r>
      <w:r w:rsidR="002A665C" w:rsidRPr="00572EE7">
        <w:rPr>
          <w:color w:val="000000" w:themeColor="text1"/>
          <w:sz w:val="24"/>
          <w:szCs w:val="24"/>
        </w:rPr>
        <w:t>.</w:t>
      </w:r>
      <w:r w:rsidR="00AB16B6" w:rsidRPr="00572EE7">
        <w:rPr>
          <w:color w:val="000000" w:themeColor="text1"/>
          <w:sz w:val="24"/>
          <w:szCs w:val="24"/>
        </w:rPr>
        <w:t>  </w:t>
      </w:r>
      <w:r w:rsidR="00572EE7" w:rsidRPr="00572EE7">
        <w:rPr>
          <w:color w:val="000000" w:themeColor="text1"/>
          <w:sz w:val="24"/>
          <w:szCs w:val="24"/>
        </w:rPr>
        <w:t>Mean spe</w:t>
      </w:r>
      <w:r w:rsidR="00572EE7">
        <w:rPr>
          <w:color w:val="000000" w:themeColor="text1"/>
          <w:sz w:val="24"/>
          <w:szCs w:val="24"/>
        </w:rPr>
        <w:t xml:space="preserve">cies lifespan </w:t>
      </w:r>
      <w:r w:rsidR="00EA4315">
        <w:rPr>
          <w:color w:val="000000" w:themeColor="text1"/>
          <w:sz w:val="24"/>
          <w:szCs w:val="24"/>
        </w:rPr>
        <w:t>for the morphos</w:t>
      </w:r>
      <w:r w:rsidR="00102F93">
        <w:rPr>
          <w:color w:val="000000" w:themeColor="text1"/>
          <w:sz w:val="24"/>
          <w:szCs w:val="24"/>
        </w:rPr>
        <w:t xml:space="preserve">pecies is 7.26 Myr, where as 50% of the morphospecies (median lifespan) has lifespan less than 5.53 Myr. </w:t>
      </w:r>
      <w:proofErr w:type="spellStart"/>
      <w:r w:rsidR="00462FED">
        <w:rPr>
          <w:color w:val="000000" w:themeColor="text1"/>
          <w:sz w:val="24"/>
          <w:szCs w:val="24"/>
        </w:rPr>
        <w:t>Globoquadrinidae</w:t>
      </w:r>
      <w:proofErr w:type="spellEnd"/>
      <w:r w:rsidR="00462FED">
        <w:rPr>
          <w:color w:val="000000" w:themeColor="text1"/>
          <w:sz w:val="24"/>
          <w:szCs w:val="24"/>
        </w:rPr>
        <w:t xml:space="preserve"> family has the maximum mean life span (14.19 Myr) whereas the short</w:t>
      </w:r>
      <w:r w:rsidR="00F84CC5">
        <w:rPr>
          <w:color w:val="000000" w:themeColor="text1"/>
          <w:sz w:val="24"/>
          <w:szCs w:val="24"/>
        </w:rPr>
        <w:t>-</w:t>
      </w:r>
      <w:r w:rsidR="00462FED">
        <w:rPr>
          <w:color w:val="000000" w:themeColor="text1"/>
          <w:sz w:val="24"/>
          <w:szCs w:val="24"/>
        </w:rPr>
        <w:t xml:space="preserve">lived </w:t>
      </w:r>
    </w:p>
    <w:p w14:paraId="6A613CC5" w14:textId="3965187C" w:rsidR="00FA3B9F" w:rsidRDefault="00FA3B9F">
      <w:pPr>
        <w:keepNext/>
        <w:spacing w:line="480" w:lineRule="auto"/>
        <w:jc w:val="left"/>
        <w:rPr>
          <w:color w:val="000000" w:themeColor="text1"/>
          <w:sz w:val="24"/>
          <w:szCs w:val="24"/>
        </w:rPr>
        <w:pPrChange w:id="386" w:author="Abdullah Khan Zehady" w:date="2020-01-04T19:23:00Z">
          <w:pPr>
            <w:keepNext/>
            <w:jc w:val="left"/>
          </w:pPr>
        </w:pPrChange>
      </w:pPr>
      <w:r>
        <w:rPr>
          <w:color w:val="000000" w:themeColor="text1"/>
          <w:sz w:val="24"/>
          <w:szCs w:val="24"/>
        </w:rPr>
        <w:t xml:space="preserve">family is </w:t>
      </w:r>
      <w:proofErr w:type="spellStart"/>
      <w:r>
        <w:rPr>
          <w:color w:val="000000" w:themeColor="text1"/>
          <w:sz w:val="24"/>
          <w:szCs w:val="24"/>
        </w:rPr>
        <w:t>Eoglobigerinidae</w:t>
      </w:r>
      <w:proofErr w:type="spellEnd"/>
      <w:r>
        <w:rPr>
          <w:color w:val="000000" w:themeColor="text1"/>
          <w:sz w:val="24"/>
          <w:szCs w:val="24"/>
        </w:rPr>
        <w:t xml:space="preserve"> with mean life span 1.83 Myr for only 3 morphospecies. The greatest number of morphospecies, total 110 species, are under the family </w:t>
      </w:r>
      <w:proofErr w:type="spellStart"/>
      <w:r>
        <w:rPr>
          <w:color w:val="000000" w:themeColor="text1"/>
          <w:sz w:val="24"/>
          <w:szCs w:val="24"/>
        </w:rPr>
        <w:t>Globigerinidae</w:t>
      </w:r>
      <w:proofErr w:type="spellEnd"/>
      <w:r w:rsidR="002A643E">
        <w:rPr>
          <w:color w:val="000000" w:themeColor="text1"/>
          <w:sz w:val="24"/>
          <w:szCs w:val="24"/>
        </w:rPr>
        <w:t xml:space="preserve">. The family </w:t>
      </w:r>
      <w:proofErr w:type="spellStart"/>
      <w:r w:rsidR="002A643E">
        <w:rPr>
          <w:color w:val="000000" w:themeColor="text1"/>
          <w:sz w:val="24"/>
          <w:szCs w:val="24"/>
        </w:rPr>
        <w:t>Globoquadrinidae</w:t>
      </w:r>
      <w:proofErr w:type="spellEnd"/>
      <w:r w:rsidR="002A643E">
        <w:rPr>
          <w:color w:val="000000" w:themeColor="text1"/>
          <w:sz w:val="24"/>
          <w:szCs w:val="24"/>
        </w:rPr>
        <w:t xml:space="preserve"> </w:t>
      </w:r>
      <w:r>
        <w:rPr>
          <w:color w:val="000000" w:themeColor="text1"/>
          <w:sz w:val="24"/>
          <w:szCs w:val="24"/>
        </w:rPr>
        <w:t xml:space="preserve">has the maximum mean life span of </w:t>
      </w:r>
      <w:r w:rsidR="002A643E">
        <w:rPr>
          <w:color w:val="000000" w:themeColor="text1"/>
          <w:sz w:val="24"/>
          <w:szCs w:val="24"/>
        </w:rPr>
        <w:t>14.19</w:t>
      </w:r>
      <w:r>
        <w:rPr>
          <w:color w:val="000000" w:themeColor="text1"/>
          <w:sz w:val="24"/>
          <w:szCs w:val="24"/>
        </w:rPr>
        <w:t>. And the longest living species is the “</w:t>
      </w:r>
      <w:proofErr w:type="spellStart"/>
      <w:r>
        <w:rPr>
          <w:color w:val="000000" w:themeColor="text1"/>
          <w:sz w:val="24"/>
          <w:szCs w:val="24"/>
        </w:rPr>
        <w:t>Catapsydrax</w:t>
      </w:r>
      <w:proofErr w:type="spellEnd"/>
      <w:r>
        <w:rPr>
          <w:color w:val="000000" w:themeColor="text1"/>
          <w:sz w:val="24"/>
          <w:szCs w:val="24"/>
        </w:rPr>
        <w:t xml:space="preserve"> </w:t>
      </w:r>
      <w:proofErr w:type="spellStart"/>
      <w:r>
        <w:rPr>
          <w:color w:val="000000" w:themeColor="text1"/>
          <w:sz w:val="24"/>
          <w:szCs w:val="24"/>
        </w:rPr>
        <w:t>unicavus</w:t>
      </w:r>
      <w:proofErr w:type="spellEnd"/>
      <w:r>
        <w:rPr>
          <w:color w:val="000000" w:themeColor="text1"/>
          <w:sz w:val="24"/>
          <w:szCs w:val="24"/>
        </w:rPr>
        <w:t>” which lived 38.02 Myr (FAD=5.55Myr, LAD=17.54 Myr)</w:t>
      </w:r>
    </w:p>
    <w:p w14:paraId="3C1BBDCB" w14:textId="0F4CD916" w:rsidR="00FA3B9F" w:rsidRDefault="00FA3B9F">
      <w:pPr>
        <w:keepNext/>
        <w:spacing w:line="480" w:lineRule="auto"/>
        <w:jc w:val="left"/>
        <w:rPr>
          <w:color w:val="000000" w:themeColor="text1"/>
          <w:sz w:val="24"/>
          <w:szCs w:val="24"/>
        </w:rPr>
        <w:pPrChange w:id="387" w:author="Abdullah Khan Zehady" w:date="2020-01-04T19:23:00Z">
          <w:pPr>
            <w:keepNext/>
            <w:jc w:val="left"/>
          </w:pPr>
        </w:pPrChange>
      </w:pPr>
    </w:p>
    <w:p w14:paraId="1230D5AB" w14:textId="6DC01A1E" w:rsidR="00FA3B9F" w:rsidRDefault="00FA3B9F" w:rsidP="004845A8">
      <w:pPr>
        <w:keepNext/>
        <w:spacing w:line="480" w:lineRule="auto"/>
        <w:jc w:val="left"/>
        <w:rPr>
          <w:ins w:id="388" w:author="Abdullah Khan Zehady" w:date="2020-01-04T21:43:00Z"/>
          <w:color w:val="000000" w:themeColor="text1"/>
          <w:sz w:val="24"/>
          <w:szCs w:val="24"/>
        </w:rPr>
      </w:pPr>
      <w:r>
        <w:rPr>
          <w:color w:val="000000" w:themeColor="text1"/>
          <w:sz w:val="24"/>
          <w:szCs w:val="24"/>
        </w:rPr>
        <w:t xml:space="preserve">Table 1: Planktonic Foraminifer </w:t>
      </w:r>
      <w:r w:rsidR="00590D45">
        <w:rPr>
          <w:color w:val="000000" w:themeColor="text1"/>
          <w:sz w:val="24"/>
          <w:szCs w:val="24"/>
        </w:rPr>
        <w:t>statistics by family</w:t>
      </w:r>
    </w:p>
    <w:tbl>
      <w:tblPr>
        <w:tblW w:w="0" w:type="auto"/>
        <w:tblLook w:val="04A0" w:firstRow="1" w:lastRow="0" w:firstColumn="1" w:lastColumn="0" w:noHBand="0" w:noVBand="1"/>
        <w:tblPrChange w:id="389" w:author="Abdullah Khan Zehady" w:date="2020-01-04T21:44:00Z">
          <w:tblPr>
            <w:tblW w:w="0" w:type="auto"/>
            <w:tblLook w:val="04A0" w:firstRow="1" w:lastRow="0" w:firstColumn="1" w:lastColumn="0" w:noHBand="0" w:noVBand="1"/>
          </w:tblPr>
        </w:tblPrChange>
      </w:tblPr>
      <w:tblGrid>
        <w:gridCol w:w="2515"/>
        <w:gridCol w:w="1176"/>
        <w:gridCol w:w="1974"/>
        <w:gridCol w:w="2231"/>
        <w:gridCol w:w="1272"/>
        <w:tblGridChange w:id="390">
          <w:tblGrid>
            <w:gridCol w:w="1702"/>
            <w:gridCol w:w="498"/>
            <w:gridCol w:w="625"/>
            <w:gridCol w:w="430"/>
            <w:gridCol w:w="867"/>
            <w:gridCol w:w="1026"/>
            <w:gridCol w:w="2639"/>
            <w:gridCol w:w="88"/>
            <w:gridCol w:w="1293"/>
          </w:tblGrid>
        </w:tblGridChange>
      </w:tblGrid>
      <w:tr w:rsidR="004845A8" w:rsidRPr="004845A8" w14:paraId="5769E317" w14:textId="77777777" w:rsidTr="004845A8">
        <w:trPr>
          <w:trHeight w:val="380"/>
          <w:ins w:id="391" w:author="Abdullah Khan Zehady" w:date="2020-01-04T21:43:00Z"/>
          <w:trPrChange w:id="392" w:author="Abdullah Khan Zehady" w:date="2020-01-04T21:44:00Z">
            <w:trPr>
              <w:trHeight w:val="380"/>
            </w:trPr>
          </w:trPrChange>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393" w:author="Abdullah Khan Zehady" w:date="2020-01-04T21:44:00Z">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D81827" w14:textId="77777777" w:rsidR="004845A8" w:rsidRPr="004845A8" w:rsidRDefault="004845A8" w:rsidP="004845A8">
            <w:pPr>
              <w:widowControl/>
              <w:jc w:val="left"/>
              <w:rPr>
                <w:ins w:id="394" w:author="Abdullah Khan Zehady" w:date="2020-01-04T21:43:00Z"/>
                <w:rFonts w:ascii="Times" w:hAnsi="Times"/>
                <w:b/>
                <w:bCs/>
                <w:color w:val="000000"/>
                <w:sz w:val="28"/>
                <w:szCs w:val="28"/>
              </w:rPr>
            </w:pPr>
            <w:ins w:id="395" w:author="Abdullah Khan Zehady" w:date="2020-01-04T21:43:00Z">
              <w:r w:rsidRPr="004845A8">
                <w:rPr>
                  <w:rFonts w:ascii="Times" w:hAnsi="Times"/>
                  <w:b/>
                  <w:bCs/>
                  <w:color w:val="000000"/>
                  <w:sz w:val="28"/>
                  <w:szCs w:val="28"/>
                </w:rPr>
                <w:t>Family</w:t>
              </w:r>
            </w:ins>
          </w:p>
        </w:tc>
        <w:tc>
          <w:tcPr>
            <w:tcW w:w="1176" w:type="dxa"/>
            <w:tcBorders>
              <w:top w:val="single" w:sz="4" w:space="0" w:color="auto"/>
              <w:left w:val="nil"/>
              <w:bottom w:val="single" w:sz="4" w:space="0" w:color="auto"/>
              <w:right w:val="single" w:sz="4" w:space="0" w:color="auto"/>
            </w:tcBorders>
            <w:shd w:val="clear" w:color="auto" w:fill="auto"/>
            <w:noWrap/>
            <w:vAlign w:val="bottom"/>
            <w:hideMark/>
            <w:tcPrChange w:id="396" w:author="Abdullah Khan Zehady" w:date="2020-01-04T21:44:00Z">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7F238940" w14:textId="77777777" w:rsidR="004845A8" w:rsidRPr="004845A8" w:rsidRDefault="004845A8" w:rsidP="004845A8">
            <w:pPr>
              <w:widowControl/>
              <w:jc w:val="left"/>
              <w:rPr>
                <w:ins w:id="397" w:author="Abdullah Khan Zehady" w:date="2020-01-04T21:43:00Z"/>
                <w:rFonts w:ascii="Times" w:hAnsi="Times"/>
                <w:b/>
                <w:bCs/>
                <w:color w:val="000000"/>
                <w:sz w:val="28"/>
                <w:szCs w:val="28"/>
              </w:rPr>
            </w:pPr>
            <w:ins w:id="398" w:author="Abdullah Khan Zehady" w:date="2020-01-04T21:43:00Z">
              <w:r w:rsidRPr="004845A8">
                <w:rPr>
                  <w:rFonts w:ascii="Times" w:hAnsi="Times"/>
                  <w:b/>
                  <w:bCs/>
                  <w:color w:val="000000"/>
                  <w:sz w:val="28"/>
                  <w:szCs w:val="28"/>
                </w:rPr>
                <w:t># of Species</w:t>
              </w:r>
            </w:ins>
          </w:p>
        </w:tc>
        <w:tc>
          <w:tcPr>
            <w:tcW w:w="1974" w:type="dxa"/>
            <w:tcBorders>
              <w:top w:val="single" w:sz="4" w:space="0" w:color="auto"/>
              <w:left w:val="nil"/>
              <w:bottom w:val="single" w:sz="4" w:space="0" w:color="auto"/>
              <w:right w:val="single" w:sz="4" w:space="0" w:color="auto"/>
            </w:tcBorders>
            <w:shd w:val="clear" w:color="auto" w:fill="auto"/>
            <w:noWrap/>
            <w:vAlign w:val="bottom"/>
            <w:hideMark/>
            <w:tcPrChange w:id="399" w:author="Abdullah Khan Zehady" w:date="2020-01-04T21:44:00Z">
              <w:tcPr>
                <w:tcW w:w="189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11554A79" w14:textId="77777777" w:rsidR="004845A8" w:rsidRPr="004845A8" w:rsidRDefault="004845A8" w:rsidP="004845A8">
            <w:pPr>
              <w:widowControl/>
              <w:jc w:val="left"/>
              <w:rPr>
                <w:ins w:id="400" w:author="Abdullah Khan Zehady" w:date="2020-01-04T21:43:00Z"/>
                <w:rFonts w:ascii="Times" w:hAnsi="Times"/>
                <w:b/>
                <w:bCs/>
                <w:color w:val="000000"/>
                <w:sz w:val="28"/>
                <w:szCs w:val="28"/>
              </w:rPr>
            </w:pPr>
            <w:ins w:id="401" w:author="Abdullah Khan Zehady" w:date="2020-01-04T21:43:00Z">
              <w:r w:rsidRPr="004845A8">
                <w:rPr>
                  <w:rFonts w:ascii="Times" w:hAnsi="Times"/>
                  <w:b/>
                  <w:bCs/>
                  <w:color w:val="000000"/>
                  <w:sz w:val="28"/>
                  <w:szCs w:val="28"/>
                </w:rPr>
                <w:t>Mean Start of Lifespan</w:t>
              </w:r>
            </w:ins>
          </w:p>
        </w:tc>
        <w:tc>
          <w:tcPr>
            <w:tcW w:w="2231" w:type="dxa"/>
            <w:tcBorders>
              <w:top w:val="single" w:sz="4" w:space="0" w:color="auto"/>
              <w:left w:val="nil"/>
              <w:bottom w:val="single" w:sz="4" w:space="0" w:color="auto"/>
              <w:right w:val="single" w:sz="4" w:space="0" w:color="auto"/>
            </w:tcBorders>
            <w:shd w:val="clear" w:color="auto" w:fill="auto"/>
            <w:noWrap/>
            <w:vAlign w:val="bottom"/>
            <w:hideMark/>
            <w:tcPrChange w:id="402" w:author="Abdullah Khan Zehady" w:date="2020-01-04T21:44:00Z">
              <w:tcPr>
                <w:tcW w:w="5555"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1016BEEE" w14:textId="77777777" w:rsidR="004845A8" w:rsidRPr="004845A8" w:rsidRDefault="004845A8" w:rsidP="004845A8">
            <w:pPr>
              <w:widowControl/>
              <w:jc w:val="left"/>
              <w:rPr>
                <w:ins w:id="403" w:author="Abdullah Khan Zehady" w:date="2020-01-04T21:43:00Z"/>
                <w:rFonts w:ascii="Times" w:hAnsi="Times"/>
                <w:b/>
                <w:bCs/>
                <w:color w:val="000000"/>
                <w:sz w:val="28"/>
                <w:szCs w:val="28"/>
              </w:rPr>
            </w:pPr>
            <w:ins w:id="404" w:author="Abdullah Khan Zehady" w:date="2020-01-04T21:43:00Z">
              <w:r w:rsidRPr="004845A8">
                <w:rPr>
                  <w:rFonts w:ascii="Times" w:hAnsi="Times"/>
                  <w:b/>
                  <w:bCs/>
                  <w:color w:val="000000"/>
                  <w:sz w:val="28"/>
                  <w:szCs w:val="28"/>
                </w:rPr>
                <w:t>Mean End of Lifespan</w:t>
              </w:r>
            </w:ins>
          </w:p>
        </w:tc>
        <w:tc>
          <w:tcPr>
            <w:tcW w:w="1272" w:type="dxa"/>
            <w:tcBorders>
              <w:top w:val="single" w:sz="4" w:space="0" w:color="auto"/>
              <w:left w:val="nil"/>
              <w:bottom w:val="single" w:sz="4" w:space="0" w:color="auto"/>
              <w:right w:val="single" w:sz="4" w:space="0" w:color="auto"/>
            </w:tcBorders>
            <w:shd w:val="clear" w:color="auto" w:fill="auto"/>
            <w:noWrap/>
            <w:vAlign w:val="bottom"/>
            <w:hideMark/>
            <w:tcPrChange w:id="405" w:author="Abdullah Khan Zehady" w:date="2020-01-04T21:44:00Z">
              <w:tcPr>
                <w:tcW w:w="202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53A76210" w14:textId="77777777" w:rsidR="004845A8" w:rsidRPr="004845A8" w:rsidRDefault="004845A8" w:rsidP="004845A8">
            <w:pPr>
              <w:widowControl/>
              <w:jc w:val="left"/>
              <w:rPr>
                <w:ins w:id="406" w:author="Abdullah Khan Zehady" w:date="2020-01-04T21:43:00Z"/>
                <w:rFonts w:ascii="Times" w:hAnsi="Times"/>
                <w:b/>
                <w:bCs/>
                <w:color w:val="000000"/>
                <w:sz w:val="28"/>
                <w:szCs w:val="28"/>
              </w:rPr>
            </w:pPr>
            <w:ins w:id="407" w:author="Abdullah Khan Zehady" w:date="2020-01-04T21:43:00Z">
              <w:r w:rsidRPr="004845A8">
                <w:rPr>
                  <w:rFonts w:ascii="Times" w:hAnsi="Times"/>
                  <w:b/>
                  <w:bCs/>
                  <w:color w:val="000000"/>
                  <w:sz w:val="28"/>
                  <w:szCs w:val="28"/>
                </w:rPr>
                <w:t>Mean Lifespan</w:t>
              </w:r>
            </w:ins>
          </w:p>
        </w:tc>
      </w:tr>
      <w:tr w:rsidR="004845A8" w:rsidRPr="004845A8" w14:paraId="71FA8D03" w14:textId="77777777" w:rsidTr="004845A8">
        <w:trPr>
          <w:trHeight w:val="380"/>
          <w:ins w:id="408" w:author="Abdullah Khan Zehady" w:date="2020-01-04T21:43:00Z"/>
          <w:trPrChange w:id="409"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10"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439DD0C" w14:textId="77777777" w:rsidR="004845A8" w:rsidRPr="004845A8" w:rsidRDefault="004845A8" w:rsidP="004845A8">
            <w:pPr>
              <w:widowControl/>
              <w:jc w:val="left"/>
              <w:rPr>
                <w:ins w:id="411" w:author="Abdullah Khan Zehady" w:date="2020-01-04T21:43:00Z"/>
                <w:rFonts w:ascii="Times" w:hAnsi="Times"/>
                <w:color w:val="000000"/>
                <w:sz w:val="28"/>
                <w:szCs w:val="28"/>
              </w:rPr>
            </w:pPr>
            <w:proofErr w:type="spellStart"/>
            <w:ins w:id="412" w:author="Abdullah Khan Zehady" w:date="2020-01-04T21:43:00Z">
              <w:r w:rsidRPr="004845A8">
                <w:rPr>
                  <w:rFonts w:ascii="Times" w:hAnsi="Times"/>
                  <w:color w:val="000000"/>
                  <w:sz w:val="28"/>
                  <w:szCs w:val="28"/>
                </w:rPr>
                <w:t>Hedbergellidae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13"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0AE1DA39" w14:textId="77777777" w:rsidR="004845A8" w:rsidRPr="004845A8" w:rsidRDefault="004845A8" w:rsidP="004845A8">
            <w:pPr>
              <w:widowControl/>
              <w:jc w:val="right"/>
              <w:rPr>
                <w:ins w:id="414" w:author="Abdullah Khan Zehady" w:date="2020-01-04T21:43:00Z"/>
                <w:rFonts w:ascii="Calibri" w:hAnsi="Calibri"/>
                <w:color w:val="000000"/>
                <w:sz w:val="24"/>
                <w:szCs w:val="24"/>
              </w:rPr>
            </w:pPr>
            <w:ins w:id="415" w:author="Abdullah Khan Zehady" w:date="2020-01-04T21:43:00Z">
              <w:r w:rsidRPr="004845A8">
                <w:rPr>
                  <w:rFonts w:ascii="Calibri" w:hAnsi="Calibri"/>
                  <w:color w:val="000000"/>
                  <w:sz w:val="24"/>
                  <w:szCs w:val="24"/>
                </w:rPr>
                <w:t>29</w:t>
              </w:r>
            </w:ins>
          </w:p>
        </w:tc>
        <w:tc>
          <w:tcPr>
            <w:tcW w:w="1974" w:type="dxa"/>
            <w:tcBorders>
              <w:top w:val="nil"/>
              <w:left w:val="nil"/>
              <w:bottom w:val="single" w:sz="4" w:space="0" w:color="auto"/>
              <w:right w:val="single" w:sz="4" w:space="0" w:color="auto"/>
            </w:tcBorders>
            <w:shd w:val="clear" w:color="auto" w:fill="auto"/>
            <w:noWrap/>
            <w:vAlign w:val="bottom"/>
            <w:hideMark/>
            <w:tcPrChange w:id="416"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157D6D6A" w14:textId="77777777" w:rsidR="004845A8" w:rsidRPr="004845A8" w:rsidRDefault="004845A8" w:rsidP="004845A8">
            <w:pPr>
              <w:widowControl/>
              <w:jc w:val="right"/>
              <w:rPr>
                <w:ins w:id="417" w:author="Abdullah Khan Zehady" w:date="2020-01-04T21:43:00Z"/>
                <w:rFonts w:ascii="Calibri" w:hAnsi="Calibri"/>
                <w:color w:val="000000"/>
                <w:sz w:val="24"/>
                <w:szCs w:val="24"/>
              </w:rPr>
            </w:pPr>
            <w:ins w:id="418" w:author="Abdullah Khan Zehady" w:date="2020-01-04T21:43:00Z">
              <w:r w:rsidRPr="004845A8">
                <w:rPr>
                  <w:rFonts w:ascii="Calibri" w:hAnsi="Calibri"/>
                  <w:color w:val="000000"/>
                  <w:sz w:val="24"/>
                  <w:szCs w:val="24"/>
                </w:rPr>
                <w:t>52.290</w:t>
              </w:r>
            </w:ins>
          </w:p>
        </w:tc>
        <w:tc>
          <w:tcPr>
            <w:tcW w:w="2231" w:type="dxa"/>
            <w:tcBorders>
              <w:top w:val="nil"/>
              <w:left w:val="nil"/>
              <w:bottom w:val="single" w:sz="4" w:space="0" w:color="auto"/>
              <w:right w:val="single" w:sz="4" w:space="0" w:color="auto"/>
            </w:tcBorders>
            <w:shd w:val="clear" w:color="auto" w:fill="auto"/>
            <w:noWrap/>
            <w:vAlign w:val="bottom"/>
            <w:hideMark/>
            <w:tcPrChange w:id="419"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07DB3189" w14:textId="77777777" w:rsidR="004845A8" w:rsidRPr="004845A8" w:rsidRDefault="004845A8" w:rsidP="004845A8">
            <w:pPr>
              <w:widowControl/>
              <w:jc w:val="right"/>
              <w:rPr>
                <w:ins w:id="420" w:author="Abdullah Khan Zehady" w:date="2020-01-04T21:43:00Z"/>
                <w:rFonts w:ascii="Calibri" w:hAnsi="Calibri"/>
                <w:color w:val="000000"/>
                <w:sz w:val="24"/>
                <w:szCs w:val="24"/>
              </w:rPr>
            </w:pPr>
            <w:ins w:id="421" w:author="Abdullah Khan Zehady" w:date="2020-01-04T21:43:00Z">
              <w:r w:rsidRPr="004845A8">
                <w:rPr>
                  <w:rFonts w:ascii="Calibri" w:hAnsi="Calibri"/>
                  <w:color w:val="000000"/>
                  <w:sz w:val="24"/>
                  <w:szCs w:val="24"/>
                </w:rPr>
                <w:t>46.909</w:t>
              </w:r>
            </w:ins>
          </w:p>
        </w:tc>
        <w:tc>
          <w:tcPr>
            <w:tcW w:w="1272" w:type="dxa"/>
            <w:tcBorders>
              <w:top w:val="nil"/>
              <w:left w:val="nil"/>
              <w:bottom w:val="single" w:sz="4" w:space="0" w:color="auto"/>
              <w:right w:val="single" w:sz="4" w:space="0" w:color="auto"/>
            </w:tcBorders>
            <w:shd w:val="clear" w:color="auto" w:fill="auto"/>
            <w:noWrap/>
            <w:vAlign w:val="bottom"/>
            <w:hideMark/>
            <w:tcPrChange w:id="422"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7F0806D1" w14:textId="77777777" w:rsidR="004845A8" w:rsidRPr="004845A8" w:rsidRDefault="004845A8" w:rsidP="004845A8">
            <w:pPr>
              <w:widowControl/>
              <w:jc w:val="right"/>
              <w:rPr>
                <w:ins w:id="423" w:author="Abdullah Khan Zehady" w:date="2020-01-04T21:43:00Z"/>
                <w:rFonts w:ascii="Calibri" w:hAnsi="Calibri"/>
                <w:color w:val="000000"/>
                <w:sz w:val="24"/>
                <w:szCs w:val="24"/>
              </w:rPr>
            </w:pPr>
            <w:ins w:id="424" w:author="Abdullah Khan Zehady" w:date="2020-01-04T21:43:00Z">
              <w:r w:rsidRPr="004845A8">
                <w:rPr>
                  <w:rFonts w:ascii="Calibri" w:hAnsi="Calibri"/>
                  <w:color w:val="000000"/>
                  <w:sz w:val="24"/>
                  <w:szCs w:val="24"/>
                </w:rPr>
                <w:t>5.381</w:t>
              </w:r>
            </w:ins>
          </w:p>
        </w:tc>
      </w:tr>
      <w:tr w:rsidR="004845A8" w:rsidRPr="004845A8" w14:paraId="33819050" w14:textId="77777777" w:rsidTr="004845A8">
        <w:trPr>
          <w:trHeight w:val="380"/>
          <w:ins w:id="425" w:author="Abdullah Khan Zehady" w:date="2020-01-04T21:43:00Z"/>
          <w:trPrChange w:id="426"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27"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400AD7E" w14:textId="77777777" w:rsidR="004845A8" w:rsidRPr="004845A8" w:rsidRDefault="004845A8" w:rsidP="004845A8">
            <w:pPr>
              <w:widowControl/>
              <w:jc w:val="left"/>
              <w:rPr>
                <w:ins w:id="428" w:author="Abdullah Khan Zehady" w:date="2020-01-04T21:43:00Z"/>
                <w:rFonts w:ascii="Times" w:hAnsi="Times"/>
                <w:color w:val="000000"/>
                <w:sz w:val="28"/>
                <w:szCs w:val="28"/>
              </w:rPr>
            </w:pPr>
            <w:proofErr w:type="spellStart"/>
            <w:ins w:id="429" w:author="Abdullah Khan Zehady" w:date="2020-01-04T21:43:00Z">
              <w:r w:rsidRPr="004845A8">
                <w:rPr>
                  <w:rFonts w:ascii="Times" w:hAnsi="Times"/>
                  <w:color w:val="000000"/>
                  <w:sz w:val="28"/>
                  <w:szCs w:val="28"/>
                </w:rPr>
                <w:t>Globigerinidae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30"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190C88ED" w14:textId="77777777" w:rsidR="004845A8" w:rsidRPr="004845A8" w:rsidRDefault="004845A8" w:rsidP="004845A8">
            <w:pPr>
              <w:widowControl/>
              <w:jc w:val="right"/>
              <w:rPr>
                <w:ins w:id="431" w:author="Abdullah Khan Zehady" w:date="2020-01-04T21:43:00Z"/>
                <w:rFonts w:ascii="Calibri" w:hAnsi="Calibri"/>
                <w:color w:val="000000"/>
                <w:sz w:val="24"/>
                <w:szCs w:val="24"/>
              </w:rPr>
            </w:pPr>
            <w:ins w:id="432" w:author="Abdullah Khan Zehady" w:date="2020-01-04T21:43:00Z">
              <w:r w:rsidRPr="004845A8">
                <w:rPr>
                  <w:rFonts w:ascii="Calibri" w:hAnsi="Calibri"/>
                  <w:color w:val="000000"/>
                  <w:sz w:val="24"/>
                  <w:szCs w:val="24"/>
                </w:rPr>
                <w:t>140</w:t>
              </w:r>
            </w:ins>
          </w:p>
        </w:tc>
        <w:tc>
          <w:tcPr>
            <w:tcW w:w="1974" w:type="dxa"/>
            <w:tcBorders>
              <w:top w:val="nil"/>
              <w:left w:val="nil"/>
              <w:bottom w:val="single" w:sz="4" w:space="0" w:color="auto"/>
              <w:right w:val="single" w:sz="4" w:space="0" w:color="auto"/>
            </w:tcBorders>
            <w:shd w:val="clear" w:color="auto" w:fill="auto"/>
            <w:noWrap/>
            <w:vAlign w:val="bottom"/>
            <w:hideMark/>
            <w:tcPrChange w:id="433"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10EDB0E3" w14:textId="77777777" w:rsidR="004845A8" w:rsidRPr="004845A8" w:rsidRDefault="004845A8" w:rsidP="004845A8">
            <w:pPr>
              <w:widowControl/>
              <w:jc w:val="right"/>
              <w:rPr>
                <w:ins w:id="434" w:author="Abdullah Khan Zehady" w:date="2020-01-04T21:43:00Z"/>
                <w:rFonts w:ascii="Calibri" w:hAnsi="Calibri"/>
                <w:color w:val="000000"/>
                <w:sz w:val="24"/>
                <w:szCs w:val="24"/>
              </w:rPr>
            </w:pPr>
            <w:ins w:id="435" w:author="Abdullah Khan Zehady" w:date="2020-01-04T21:43:00Z">
              <w:r w:rsidRPr="004845A8">
                <w:rPr>
                  <w:rFonts w:ascii="Calibri" w:hAnsi="Calibri"/>
                  <w:color w:val="000000"/>
                  <w:sz w:val="24"/>
                  <w:szCs w:val="24"/>
                </w:rPr>
                <w:t>31.836</w:t>
              </w:r>
            </w:ins>
          </w:p>
        </w:tc>
        <w:tc>
          <w:tcPr>
            <w:tcW w:w="2231" w:type="dxa"/>
            <w:tcBorders>
              <w:top w:val="nil"/>
              <w:left w:val="nil"/>
              <w:bottom w:val="single" w:sz="4" w:space="0" w:color="auto"/>
              <w:right w:val="single" w:sz="4" w:space="0" w:color="auto"/>
            </w:tcBorders>
            <w:shd w:val="clear" w:color="auto" w:fill="auto"/>
            <w:noWrap/>
            <w:vAlign w:val="bottom"/>
            <w:hideMark/>
            <w:tcPrChange w:id="436"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09A79E34" w14:textId="77777777" w:rsidR="004845A8" w:rsidRPr="004845A8" w:rsidRDefault="004845A8" w:rsidP="004845A8">
            <w:pPr>
              <w:widowControl/>
              <w:jc w:val="right"/>
              <w:rPr>
                <w:ins w:id="437" w:author="Abdullah Khan Zehady" w:date="2020-01-04T21:43:00Z"/>
                <w:rFonts w:ascii="Calibri" w:hAnsi="Calibri"/>
                <w:color w:val="000000"/>
                <w:sz w:val="24"/>
                <w:szCs w:val="24"/>
              </w:rPr>
            </w:pPr>
            <w:ins w:id="438" w:author="Abdullah Khan Zehady" w:date="2020-01-04T21:43:00Z">
              <w:r w:rsidRPr="004845A8">
                <w:rPr>
                  <w:rFonts w:ascii="Calibri" w:hAnsi="Calibri"/>
                  <w:color w:val="000000"/>
                  <w:sz w:val="24"/>
                  <w:szCs w:val="24"/>
                </w:rPr>
                <w:t>22.216</w:t>
              </w:r>
            </w:ins>
          </w:p>
        </w:tc>
        <w:tc>
          <w:tcPr>
            <w:tcW w:w="1272" w:type="dxa"/>
            <w:tcBorders>
              <w:top w:val="nil"/>
              <w:left w:val="nil"/>
              <w:bottom w:val="single" w:sz="4" w:space="0" w:color="auto"/>
              <w:right w:val="single" w:sz="4" w:space="0" w:color="auto"/>
            </w:tcBorders>
            <w:shd w:val="clear" w:color="auto" w:fill="auto"/>
            <w:noWrap/>
            <w:vAlign w:val="bottom"/>
            <w:hideMark/>
            <w:tcPrChange w:id="439"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7E6CEB08" w14:textId="77777777" w:rsidR="004845A8" w:rsidRPr="004845A8" w:rsidRDefault="004845A8" w:rsidP="004845A8">
            <w:pPr>
              <w:widowControl/>
              <w:jc w:val="right"/>
              <w:rPr>
                <w:ins w:id="440" w:author="Abdullah Khan Zehady" w:date="2020-01-04T21:43:00Z"/>
                <w:rFonts w:ascii="Calibri" w:hAnsi="Calibri"/>
                <w:color w:val="000000"/>
                <w:sz w:val="24"/>
                <w:szCs w:val="24"/>
              </w:rPr>
            </w:pPr>
            <w:ins w:id="441" w:author="Abdullah Khan Zehady" w:date="2020-01-04T21:43:00Z">
              <w:r w:rsidRPr="004845A8">
                <w:rPr>
                  <w:rFonts w:ascii="Calibri" w:hAnsi="Calibri"/>
                  <w:color w:val="000000"/>
                  <w:sz w:val="24"/>
                  <w:szCs w:val="24"/>
                </w:rPr>
                <w:t>9.619</w:t>
              </w:r>
            </w:ins>
          </w:p>
        </w:tc>
      </w:tr>
      <w:tr w:rsidR="004845A8" w:rsidRPr="004845A8" w14:paraId="71314C2D" w14:textId="77777777" w:rsidTr="004845A8">
        <w:trPr>
          <w:trHeight w:val="380"/>
          <w:ins w:id="442" w:author="Abdullah Khan Zehady" w:date="2020-01-04T21:43:00Z"/>
          <w:trPrChange w:id="443"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44"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C8A1107" w14:textId="77777777" w:rsidR="004845A8" w:rsidRPr="004845A8" w:rsidRDefault="004845A8" w:rsidP="004845A8">
            <w:pPr>
              <w:widowControl/>
              <w:jc w:val="left"/>
              <w:rPr>
                <w:ins w:id="445" w:author="Abdullah Khan Zehady" w:date="2020-01-04T21:43:00Z"/>
                <w:rFonts w:ascii="Times" w:hAnsi="Times"/>
                <w:color w:val="000000"/>
                <w:sz w:val="28"/>
                <w:szCs w:val="28"/>
              </w:rPr>
            </w:pPr>
            <w:proofErr w:type="spellStart"/>
            <w:ins w:id="446" w:author="Abdullah Khan Zehady" w:date="2020-01-04T21:43:00Z">
              <w:r w:rsidRPr="004845A8">
                <w:rPr>
                  <w:rFonts w:ascii="Times" w:hAnsi="Times"/>
                  <w:color w:val="000000"/>
                  <w:sz w:val="28"/>
                  <w:szCs w:val="28"/>
                </w:rPr>
                <w:t>Truncorotaloididae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47"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27BBE35B" w14:textId="77777777" w:rsidR="004845A8" w:rsidRPr="004845A8" w:rsidRDefault="004845A8" w:rsidP="004845A8">
            <w:pPr>
              <w:widowControl/>
              <w:jc w:val="right"/>
              <w:rPr>
                <w:ins w:id="448" w:author="Abdullah Khan Zehady" w:date="2020-01-04T21:43:00Z"/>
                <w:rFonts w:ascii="Calibri" w:hAnsi="Calibri"/>
                <w:color w:val="000000"/>
                <w:sz w:val="24"/>
                <w:szCs w:val="24"/>
              </w:rPr>
            </w:pPr>
            <w:ins w:id="449" w:author="Abdullah Khan Zehady" w:date="2020-01-04T21:43:00Z">
              <w:r w:rsidRPr="004845A8">
                <w:rPr>
                  <w:rFonts w:ascii="Calibri" w:hAnsi="Calibri"/>
                  <w:color w:val="000000"/>
                  <w:sz w:val="24"/>
                  <w:szCs w:val="24"/>
                </w:rPr>
                <w:t>69</w:t>
              </w:r>
            </w:ins>
          </w:p>
        </w:tc>
        <w:tc>
          <w:tcPr>
            <w:tcW w:w="1974" w:type="dxa"/>
            <w:tcBorders>
              <w:top w:val="nil"/>
              <w:left w:val="nil"/>
              <w:bottom w:val="single" w:sz="4" w:space="0" w:color="auto"/>
              <w:right w:val="single" w:sz="4" w:space="0" w:color="auto"/>
            </w:tcBorders>
            <w:shd w:val="clear" w:color="auto" w:fill="auto"/>
            <w:noWrap/>
            <w:vAlign w:val="bottom"/>
            <w:hideMark/>
            <w:tcPrChange w:id="450"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6E0DDB2B" w14:textId="77777777" w:rsidR="004845A8" w:rsidRPr="004845A8" w:rsidRDefault="004845A8" w:rsidP="004845A8">
            <w:pPr>
              <w:widowControl/>
              <w:jc w:val="right"/>
              <w:rPr>
                <w:ins w:id="451" w:author="Abdullah Khan Zehady" w:date="2020-01-04T21:43:00Z"/>
                <w:rFonts w:ascii="Calibri" w:hAnsi="Calibri"/>
                <w:color w:val="000000"/>
                <w:sz w:val="24"/>
                <w:szCs w:val="24"/>
              </w:rPr>
            </w:pPr>
            <w:ins w:id="452" w:author="Abdullah Khan Zehady" w:date="2020-01-04T21:43:00Z">
              <w:r w:rsidRPr="004845A8">
                <w:rPr>
                  <w:rFonts w:ascii="Calibri" w:hAnsi="Calibri"/>
                  <w:color w:val="000000"/>
                  <w:sz w:val="24"/>
                  <w:szCs w:val="24"/>
                </w:rPr>
                <w:t>54.898</w:t>
              </w:r>
            </w:ins>
          </w:p>
        </w:tc>
        <w:tc>
          <w:tcPr>
            <w:tcW w:w="2231" w:type="dxa"/>
            <w:tcBorders>
              <w:top w:val="nil"/>
              <w:left w:val="nil"/>
              <w:bottom w:val="single" w:sz="4" w:space="0" w:color="auto"/>
              <w:right w:val="single" w:sz="4" w:space="0" w:color="auto"/>
            </w:tcBorders>
            <w:shd w:val="clear" w:color="auto" w:fill="auto"/>
            <w:noWrap/>
            <w:vAlign w:val="bottom"/>
            <w:hideMark/>
            <w:tcPrChange w:id="453"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249DFAE8" w14:textId="77777777" w:rsidR="004845A8" w:rsidRPr="004845A8" w:rsidRDefault="004845A8" w:rsidP="004845A8">
            <w:pPr>
              <w:widowControl/>
              <w:jc w:val="right"/>
              <w:rPr>
                <w:ins w:id="454" w:author="Abdullah Khan Zehady" w:date="2020-01-04T21:43:00Z"/>
                <w:rFonts w:ascii="Calibri" w:hAnsi="Calibri"/>
                <w:color w:val="000000"/>
                <w:sz w:val="24"/>
                <w:szCs w:val="24"/>
              </w:rPr>
            </w:pPr>
            <w:ins w:id="455" w:author="Abdullah Khan Zehady" w:date="2020-01-04T21:43:00Z">
              <w:r w:rsidRPr="004845A8">
                <w:rPr>
                  <w:rFonts w:ascii="Calibri" w:hAnsi="Calibri"/>
                  <w:color w:val="000000"/>
                  <w:sz w:val="24"/>
                  <w:szCs w:val="24"/>
                </w:rPr>
                <w:t>49.036</w:t>
              </w:r>
            </w:ins>
          </w:p>
        </w:tc>
        <w:tc>
          <w:tcPr>
            <w:tcW w:w="1272" w:type="dxa"/>
            <w:tcBorders>
              <w:top w:val="nil"/>
              <w:left w:val="nil"/>
              <w:bottom w:val="single" w:sz="4" w:space="0" w:color="auto"/>
              <w:right w:val="single" w:sz="4" w:space="0" w:color="auto"/>
            </w:tcBorders>
            <w:shd w:val="clear" w:color="auto" w:fill="auto"/>
            <w:noWrap/>
            <w:vAlign w:val="bottom"/>
            <w:hideMark/>
            <w:tcPrChange w:id="456"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5BAF5A8A" w14:textId="77777777" w:rsidR="004845A8" w:rsidRPr="004845A8" w:rsidRDefault="004845A8" w:rsidP="004845A8">
            <w:pPr>
              <w:widowControl/>
              <w:jc w:val="right"/>
              <w:rPr>
                <w:ins w:id="457" w:author="Abdullah Khan Zehady" w:date="2020-01-04T21:43:00Z"/>
                <w:rFonts w:ascii="Calibri" w:hAnsi="Calibri"/>
                <w:color w:val="000000"/>
                <w:sz w:val="24"/>
                <w:szCs w:val="24"/>
              </w:rPr>
            </w:pPr>
            <w:ins w:id="458" w:author="Abdullah Khan Zehady" w:date="2020-01-04T21:43:00Z">
              <w:r w:rsidRPr="004845A8">
                <w:rPr>
                  <w:rFonts w:ascii="Calibri" w:hAnsi="Calibri"/>
                  <w:color w:val="000000"/>
                  <w:sz w:val="24"/>
                  <w:szCs w:val="24"/>
                </w:rPr>
                <w:t>5.863</w:t>
              </w:r>
            </w:ins>
          </w:p>
        </w:tc>
      </w:tr>
      <w:tr w:rsidR="004845A8" w:rsidRPr="004845A8" w14:paraId="1E6C3E77" w14:textId="77777777" w:rsidTr="004845A8">
        <w:trPr>
          <w:trHeight w:val="380"/>
          <w:ins w:id="459" w:author="Abdullah Khan Zehady" w:date="2020-01-04T21:43:00Z"/>
          <w:trPrChange w:id="460"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61"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B4457B5" w14:textId="77777777" w:rsidR="004845A8" w:rsidRPr="004845A8" w:rsidRDefault="004845A8" w:rsidP="004845A8">
            <w:pPr>
              <w:widowControl/>
              <w:jc w:val="left"/>
              <w:rPr>
                <w:ins w:id="462" w:author="Abdullah Khan Zehady" w:date="2020-01-04T21:43:00Z"/>
                <w:rFonts w:ascii="Times" w:hAnsi="Times"/>
                <w:color w:val="000000"/>
                <w:sz w:val="28"/>
                <w:szCs w:val="28"/>
              </w:rPr>
            </w:pPr>
            <w:proofErr w:type="spellStart"/>
            <w:ins w:id="463" w:author="Abdullah Khan Zehady" w:date="2020-01-04T21:43:00Z">
              <w:r w:rsidRPr="004845A8">
                <w:rPr>
                  <w:rFonts w:ascii="Times" w:hAnsi="Times"/>
                  <w:color w:val="000000"/>
                  <w:sz w:val="28"/>
                  <w:szCs w:val="28"/>
                </w:rPr>
                <w:t>Hantkeninidae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64"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57E569E2" w14:textId="77777777" w:rsidR="004845A8" w:rsidRPr="004845A8" w:rsidRDefault="004845A8" w:rsidP="004845A8">
            <w:pPr>
              <w:widowControl/>
              <w:jc w:val="right"/>
              <w:rPr>
                <w:ins w:id="465" w:author="Abdullah Khan Zehady" w:date="2020-01-04T21:43:00Z"/>
                <w:rFonts w:ascii="Calibri" w:hAnsi="Calibri"/>
                <w:color w:val="000000"/>
                <w:sz w:val="24"/>
                <w:szCs w:val="24"/>
              </w:rPr>
            </w:pPr>
            <w:ins w:id="466" w:author="Abdullah Khan Zehady" w:date="2020-01-04T21:43:00Z">
              <w:r w:rsidRPr="004845A8">
                <w:rPr>
                  <w:rFonts w:ascii="Calibri" w:hAnsi="Calibri"/>
                  <w:color w:val="000000"/>
                  <w:sz w:val="24"/>
                  <w:szCs w:val="24"/>
                </w:rPr>
                <w:t>16</w:t>
              </w:r>
            </w:ins>
          </w:p>
        </w:tc>
        <w:tc>
          <w:tcPr>
            <w:tcW w:w="1974" w:type="dxa"/>
            <w:tcBorders>
              <w:top w:val="nil"/>
              <w:left w:val="nil"/>
              <w:bottom w:val="single" w:sz="4" w:space="0" w:color="auto"/>
              <w:right w:val="single" w:sz="4" w:space="0" w:color="auto"/>
            </w:tcBorders>
            <w:shd w:val="clear" w:color="auto" w:fill="auto"/>
            <w:noWrap/>
            <w:vAlign w:val="bottom"/>
            <w:hideMark/>
            <w:tcPrChange w:id="467"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171BE69C" w14:textId="77777777" w:rsidR="004845A8" w:rsidRPr="004845A8" w:rsidRDefault="004845A8" w:rsidP="004845A8">
            <w:pPr>
              <w:widowControl/>
              <w:jc w:val="right"/>
              <w:rPr>
                <w:ins w:id="468" w:author="Abdullah Khan Zehady" w:date="2020-01-04T21:43:00Z"/>
                <w:rFonts w:ascii="Calibri" w:hAnsi="Calibri"/>
                <w:color w:val="000000"/>
                <w:sz w:val="24"/>
                <w:szCs w:val="24"/>
              </w:rPr>
            </w:pPr>
            <w:ins w:id="469" w:author="Abdullah Khan Zehady" w:date="2020-01-04T21:43:00Z">
              <w:r w:rsidRPr="004845A8">
                <w:rPr>
                  <w:rFonts w:ascii="Calibri" w:hAnsi="Calibri"/>
                  <w:color w:val="000000"/>
                  <w:sz w:val="24"/>
                  <w:szCs w:val="24"/>
                </w:rPr>
                <w:t>42.928</w:t>
              </w:r>
            </w:ins>
          </w:p>
        </w:tc>
        <w:tc>
          <w:tcPr>
            <w:tcW w:w="2231" w:type="dxa"/>
            <w:tcBorders>
              <w:top w:val="nil"/>
              <w:left w:val="nil"/>
              <w:bottom w:val="single" w:sz="4" w:space="0" w:color="auto"/>
              <w:right w:val="single" w:sz="4" w:space="0" w:color="auto"/>
            </w:tcBorders>
            <w:shd w:val="clear" w:color="auto" w:fill="auto"/>
            <w:noWrap/>
            <w:vAlign w:val="bottom"/>
            <w:hideMark/>
            <w:tcPrChange w:id="470"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246AAA8B" w14:textId="77777777" w:rsidR="004845A8" w:rsidRPr="004845A8" w:rsidRDefault="004845A8" w:rsidP="004845A8">
            <w:pPr>
              <w:widowControl/>
              <w:jc w:val="right"/>
              <w:rPr>
                <w:ins w:id="471" w:author="Abdullah Khan Zehady" w:date="2020-01-04T21:43:00Z"/>
                <w:rFonts w:ascii="Calibri" w:hAnsi="Calibri"/>
                <w:color w:val="000000"/>
                <w:sz w:val="24"/>
                <w:szCs w:val="24"/>
              </w:rPr>
            </w:pPr>
            <w:ins w:id="472" w:author="Abdullah Khan Zehady" w:date="2020-01-04T21:43:00Z">
              <w:r w:rsidRPr="004845A8">
                <w:rPr>
                  <w:rFonts w:ascii="Calibri" w:hAnsi="Calibri"/>
                  <w:color w:val="000000"/>
                  <w:sz w:val="24"/>
                  <w:szCs w:val="24"/>
                </w:rPr>
                <w:t>38.804</w:t>
              </w:r>
            </w:ins>
          </w:p>
        </w:tc>
        <w:tc>
          <w:tcPr>
            <w:tcW w:w="1272" w:type="dxa"/>
            <w:tcBorders>
              <w:top w:val="nil"/>
              <w:left w:val="nil"/>
              <w:bottom w:val="single" w:sz="4" w:space="0" w:color="auto"/>
              <w:right w:val="single" w:sz="4" w:space="0" w:color="auto"/>
            </w:tcBorders>
            <w:shd w:val="clear" w:color="auto" w:fill="auto"/>
            <w:noWrap/>
            <w:vAlign w:val="bottom"/>
            <w:hideMark/>
            <w:tcPrChange w:id="473"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2B1D4EFE" w14:textId="77777777" w:rsidR="004845A8" w:rsidRPr="004845A8" w:rsidRDefault="004845A8" w:rsidP="004845A8">
            <w:pPr>
              <w:widowControl/>
              <w:jc w:val="right"/>
              <w:rPr>
                <w:ins w:id="474" w:author="Abdullah Khan Zehady" w:date="2020-01-04T21:43:00Z"/>
                <w:rFonts w:ascii="Calibri" w:hAnsi="Calibri"/>
                <w:color w:val="000000"/>
                <w:sz w:val="24"/>
                <w:szCs w:val="24"/>
              </w:rPr>
            </w:pPr>
            <w:ins w:id="475" w:author="Abdullah Khan Zehady" w:date="2020-01-04T21:43:00Z">
              <w:r w:rsidRPr="004845A8">
                <w:rPr>
                  <w:rFonts w:ascii="Calibri" w:hAnsi="Calibri"/>
                  <w:color w:val="000000"/>
                  <w:sz w:val="24"/>
                  <w:szCs w:val="24"/>
                </w:rPr>
                <w:t>4.125</w:t>
              </w:r>
            </w:ins>
          </w:p>
        </w:tc>
      </w:tr>
      <w:tr w:rsidR="004845A8" w:rsidRPr="004845A8" w14:paraId="6FC8378C" w14:textId="77777777" w:rsidTr="004845A8">
        <w:trPr>
          <w:trHeight w:val="380"/>
          <w:ins w:id="476" w:author="Abdullah Khan Zehady" w:date="2020-01-04T21:43:00Z"/>
          <w:trPrChange w:id="477"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78"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9A52D0E" w14:textId="77777777" w:rsidR="004845A8" w:rsidRPr="004845A8" w:rsidRDefault="004845A8" w:rsidP="004845A8">
            <w:pPr>
              <w:widowControl/>
              <w:jc w:val="left"/>
              <w:rPr>
                <w:ins w:id="479" w:author="Abdullah Khan Zehady" w:date="2020-01-04T21:43:00Z"/>
                <w:rFonts w:ascii="Times" w:hAnsi="Times"/>
                <w:color w:val="000000"/>
                <w:sz w:val="28"/>
                <w:szCs w:val="28"/>
              </w:rPr>
            </w:pPr>
            <w:proofErr w:type="spellStart"/>
            <w:ins w:id="480" w:author="Abdullah Khan Zehady" w:date="2020-01-04T21:43:00Z">
              <w:r w:rsidRPr="004845A8">
                <w:rPr>
                  <w:rFonts w:ascii="Times" w:hAnsi="Times"/>
                  <w:color w:val="000000"/>
                  <w:sz w:val="28"/>
                  <w:szCs w:val="28"/>
                </w:rPr>
                <w:lastRenderedPageBreak/>
                <w:t>Globoquadrinidae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81"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10BE330D" w14:textId="77777777" w:rsidR="004845A8" w:rsidRPr="004845A8" w:rsidRDefault="004845A8" w:rsidP="004845A8">
            <w:pPr>
              <w:widowControl/>
              <w:jc w:val="right"/>
              <w:rPr>
                <w:ins w:id="482" w:author="Abdullah Khan Zehady" w:date="2020-01-04T21:43:00Z"/>
                <w:rFonts w:ascii="Calibri" w:hAnsi="Calibri"/>
                <w:color w:val="000000"/>
                <w:sz w:val="24"/>
                <w:szCs w:val="24"/>
              </w:rPr>
            </w:pPr>
            <w:ins w:id="483" w:author="Abdullah Khan Zehady" w:date="2020-01-04T21:43:00Z">
              <w:r w:rsidRPr="004845A8">
                <w:rPr>
                  <w:rFonts w:ascii="Calibri" w:hAnsi="Calibri"/>
                  <w:color w:val="000000"/>
                  <w:sz w:val="24"/>
                  <w:szCs w:val="24"/>
                </w:rPr>
                <w:t>16</w:t>
              </w:r>
            </w:ins>
          </w:p>
        </w:tc>
        <w:tc>
          <w:tcPr>
            <w:tcW w:w="1974" w:type="dxa"/>
            <w:tcBorders>
              <w:top w:val="nil"/>
              <w:left w:val="nil"/>
              <w:bottom w:val="single" w:sz="4" w:space="0" w:color="auto"/>
              <w:right w:val="single" w:sz="4" w:space="0" w:color="auto"/>
            </w:tcBorders>
            <w:shd w:val="clear" w:color="auto" w:fill="auto"/>
            <w:noWrap/>
            <w:vAlign w:val="bottom"/>
            <w:hideMark/>
            <w:tcPrChange w:id="484"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6BB93FB4" w14:textId="77777777" w:rsidR="004845A8" w:rsidRPr="004845A8" w:rsidRDefault="004845A8" w:rsidP="004845A8">
            <w:pPr>
              <w:widowControl/>
              <w:jc w:val="right"/>
              <w:rPr>
                <w:ins w:id="485" w:author="Abdullah Khan Zehady" w:date="2020-01-04T21:43:00Z"/>
                <w:rFonts w:ascii="Calibri" w:hAnsi="Calibri"/>
                <w:color w:val="000000"/>
                <w:sz w:val="24"/>
                <w:szCs w:val="24"/>
              </w:rPr>
            </w:pPr>
            <w:ins w:id="486" w:author="Abdullah Khan Zehady" w:date="2020-01-04T21:43:00Z">
              <w:r w:rsidRPr="004845A8">
                <w:rPr>
                  <w:rFonts w:ascii="Calibri" w:hAnsi="Calibri"/>
                  <w:color w:val="000000"/>
                  <w:sz w:val="24"/>
                  <w:szCs w:val="24"/>
                </w:rPr>
                <w:t>29.300</w:t>
              </w:r>
            </w:ins>
          </w:p>
        </w:tc>
        <w:tc>
          <w:tcPr>
            <w:tcW w:w="2231" w:type="dxa"/>
            <w:tcBorders>
              <w:top w:val="nil"/>
              <w:left w:val="nil"/>
              <w:bottom w:val="single" w:sz="4" w:space="0" w:color="auto"/>
              <w:right w:val="single" w:sz="4" w:space="0" w:color="auto"/>
            </w:tcBorders>
            <w:shd w:val="clear" w:color="auto" w:fill="auto"/>
            <w:noWrap/>
            <w:vAlign w:val="bottom"/>
            <w:hideMark/>
            <w:tcPrChange w:id="487"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3CCDCF42" w14:textId="77777777" w:rsidR="004845A8" w:rsidRPr="004845A8" w:rsidRDefault="004845A8" w:rsidP="004845A8">
            <w:pPr>
              <w:widowControl/>
              <w:jc w:val="right"/>
              <w:rPr>
                <w:ins w:id="488" w:author="Abdullah Khan Zehady" w:date="2020-01-04T21:43:00Z"/>
                <w:rFonts w:ascii="Calibri" w:hAnsi="Calibri"/>
                <w:color w:val="000000"/>
                <w:sz w:val="24"/>
                <w:szCs w:val="24"/>
              </w:rPr>
            </w:pPr>
            <w:ins w:id="489" w:author="Abdullah Khan Zehady" w:date="2020-01-04T21:43:00Z">
              <w:r w:rsidRPr="004845A8">
                <w:rPr>
                  <w:rFonts w:ascii="Calibri" w:hAnsi="Calibri"/>
                  <w:color w:val="000000"/>
                  <w:sz w:val="24"/>
                  <w:szCs w:val="24"/>
                </w:rPr>
                <w:t>15.581</w:t>
              </w:r>
            </w:ins>
          </w:p>
        </w:tc>
        <w:tc>
          <w:tcPr>
            <w:tcW w:w="1272" w:type="dxa"/>
            <w:tcBorders>
              <w:top w:val="nil"/>
              <w:left w:val="nil"/>
              <w:bottom w:val="single" w:sz="4" w:space="0" w:color="auto"/>
              <w:right w:val="single" w:sz="4" w:space="0" w:color="auto"/>
            </w:tcBorders>
            <w:shd w:val="clear" w:color="auto" w:fill="auto"/>
            <w:noWrap/>
            <w:vAlign w:val="bottom"/>
            <w:hideMark/>
            <w:tcPrChange w:id="490"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3E94DBFC" w14:textId="77777777" w:rsidR="004845A8" w:rsidRPr="004845A8" w:rsidRDefault="004845A8" w:rsidP="004845A8">
            <w:pPr>
              <w:widowControl/>
              <w:jc w:val="right"/>
              <w:rPr>
                <w:ins w:id="491" w:author="Abdullah Khan Zehady" w:date="2020-01-04T21:43:00Z"/>
                <w:rFonts w:ascii="Calibri" w:hAnsi="Calibri"/>
                <w:color w:val="000000"/>
                <w:sz w:val="24"/>
                <w:szCs w:val="24"/>
              </w:rPr>
            </w:pPr>
            <w:ins w:id="492" w:author="Abdullah Khan Zehady" w:date="2020-01-04T21:43:00Z">
              <w:r w:rsidRPr="004845A8">
                <w:rPr>
                  <w:rFonts w:ascii="Calibri" w:hAnsi="Calibri"/>
                  <w:color w:val="000000"/>
                  <w:sz w:val="24"/>
                  <w:szCs w:val="24"/>
                </w:rPr>
                <w:t>13.719</w:t>
              </w:r>
            </w:ins>
          </w:p>
        </w:tc>
      </w:tr>
      <w:tr w:rsidR="004845A8" w:rsidRPr="004845A8" w14:paraId="5ADFCC80" w14:textId="77777777" w:rsidTr="004845A8">
        <w:trPr>
          <w:trHeight w:val="380"/>
          <w:ins w:id="493" w:author="Abdullah Khan Zehady" w:date="2020-01-04T21:43:00Z"/>
          <w:trPrChange w:id="494"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95"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F07F05D" w14:textId="77777777" w:rsidR="004845A8" w:rsidRPr="004845A8" w:rsidRDefault="004845A8" w:rsidP="004845A8">
            <w:pPr>
              <w:widowControl/>
              <w:jc w:val="left"/>
              <w:rPr>
                <w:ins w:id="496" w:author="Abdullah Khan Zehady" w:date="2020-01-04T21:43:00Z"/>
                <w:rFonts w:ascii="Times" w:hAnsi="Times"/>
                <w:color w:val="000000"/>
                <w:sz w:val="28"/>
                <w:szCs w:val="28"/>
              </w:rPr>
            </w:pPr>
            <w:proofErr w:type="spellStart"/>
            <w:ins w:id="497" w:author="Abdullah Khan Zehady" w:date="2020-01-04T21:43:00Z">
              <w:r w:rsidRPr="004845A8">
                <w:rPr>
                  <w:rFonts w:ascii="Times" w:hAnsi="Times"/>
                  <w:color w:val="000000"/>
                  <w:sz w:val="28"/>
                  <w:szCs w:val="28"/>
                </w:rPr>
                <w:t>Globorotaliidae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98"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1E9D1F64" w14:textId="77777777" w:rsidR="004845A8" w:rsidRPr="004845A8" w:rsidRDefault="004845A8" w:rsidP="004845A8">
            <w:pPr>
              <w:widowControl/>
              <w:jc w:val="right"/>
              <w:rPr>
                <w:ins w:id="499" w:author="Abdullah Khan Zehady" w:date="2020-01-04T21:43:00Z"/>
                <w:rFonts w:ascii="Calibri" w:hAnsi="Calibri"/>
                <w:color w:val="000000"/>
                <w:sz w:val="24"/>
                <w:szCs w:val="24"/>
              </w:rPr>
            </w:pPr>
            <w:ins w:id="500" w:author="Abdullah Khan Zehady" w:date="2020-01-04T21:43:00Z">
              <w:r w:rsidRPr="004845A8">
                <w:rPr>
                  <w:rFonts w:ascii="Calibri" w:hAnsi="Calibri"/>
                  <w:color w:val="000000"/>
                  <w:sz w:val="24"/>
                  <w:szCs w:val="24"/>
                </w:rPr>
                <w:t>64</w:t>
              </w:r>
            </w:ins>
          </w:p>
        </w:tc>
        <w:tc>
          <w:tcPr>
            <w:tcW w:w="1974" w:type="dxa"/>
            <w:tcBorders>
              <w:top w:val="nil"/>
              <w:left w:val="nil"/>
              <w:bottom w:val="single" w:sz="4" w:space="0" w:color="auto"/>
              <w:right w:val="single" w:sz="4" w:space="0" w:color="auto"/>
            </w:tcBorders>
            <w:shd w:val="clear" w:color="auto" w:fill="auto"/>
            <w:noWrap/>
            <w:vAlign w:val="bottom"/>
            <w:hideMark/>
            <w:tcPrChange w:id="501"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0CC9FFB2" w14:textId="77777777" w:rsidR="004845A8" w:rsidRPr="004845A8" w:rsidRDefault="004845A8" w:rsidP="004845A8">
            <w:pPr>
              <w:widowControl/>
              <w:jc w:val="right"/>
              <w:rPr>
                <w:ins w:id="502" w:author="Abdullah Khan Zehady" w:date="2020-01-04T21:43:00Z"/>
                <w:rFonts w:ascii="Calibri" w:hAnsi="Calibri"/>
                <w:color w:val="000000"/>
                <w:sz w:val="24"/>
                <w:szCs w:val="24"/>
              </w:rPr>
            </w:pPr>
            <w:ins w:id="503" w:author="Abdullah Khan Zehady" w:date="2020-01-04T21:43:00Z">
              <w:r w:rsidRPr="004845A8">
                <w:rPr>
                  <w:rFonts w:ascii="Calibri" w:hAnsi="Calibri"/>
                  <w:color w:val="000000"/>
                  <w:sz w:val="24"/>
                  <w:szCs w:val="24"/>
                </w:rPr>
                <w:t>8.557</w:t>
              </w:r>
            </w:ins>
          </w:p>
        </w:tc>
        <w:tc>
          <w:tcPr>
            <w:tcW w:w="2231" w:type="dxa"/>
            <w:tcBorders>
              <w:top w:val="nil"/>
              <w:left w:val="nil"/>
              <w:bottom w:val="single" w:sz="4" w:space="0" w:color="auto"/>
              <w:right w:val="single" w:sz="4" w:space="0" w:color="auto"/>
            </w:tcBorders>
            <w:shd w:val="clear" w:color="auto" w:fill="auto"/>
            <w:noWrap/>
            <w:vAlign w:val="bottom"/>
            <w:hideMark/>
            <w:tcPrChange w:id="504"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3C630444" w14:textId="77777777" w:rsidR="004845A8" w:rsidRPr="004845A8" w:rsidRDefault="004845A8" w:rsidP="004845A8">
            <w:pPr>
              <w:widowControl/>
              <w:jc w:val="right"/>
              <w:rPr>
                <w:ins w:id="505" w:author="Abdullah Khan Zehady" w:date="2020-01-04T21:43:00Z"/>
                <w:rFonts w:ascii="Calibri" w:hAnsi="Calibri"/>
                <w:color w:val="000000"/>
                <w:sz w:val="24"/>
                <w:szCs w:val="24"/>
              </w:rPr>
            </w:pPr>
            <w:ins w:id="506" w:author="Abdullah Khan Zehady" w:date="2020-01-04T21:43:00Z">
              <w:r w:rsidRPr="004845A8">
                <w:rPr>
                  <w:rFonts w:ascii="Calibri" w:hAnsi="Calibri"/>
                  <w:color w:val="000000"/>
                  <w:sz w:val="24"/>
                  <w:szCs w:val="24"/>
                </w:rPr>
                <w:t>4.600</w:t>
              </w:r>
            </w:ins>
          </w:p>
        </w:tc>
        <w:tc>
          <w:tcPr>
            <w:tcW w:w="1272" w:type="dxa"/>
            <w:tcBorders>
              <w:top w:val="nil"/>
              <w:left w:val="nil"/>
              <w:bottom w:val="single" w:sz="4" w:space="0" w:color="auto"/>
              <w:right w:val="single" w:sz="4" w:space="0" w:color="auto"/>
            </w:tcBorders>
            <w:shd w:val="clear" w:color="auto" w:fill="auto"/>
            <w:noWrap/>
            <w:vAlign w:val="bottom"/>
            <w:hideMark/>
            <w:tcPrChange w:id="507"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3DA76BCF" w14:textId="77777777" w:rsidR="004845A8" w:rsidRPr="004845A8" w:rsidRDefault="004845A8" w:rsidP="004845A8">
            <w:pPr>
              <w:widowControl/>
              <w:jc w:val="right"/>
              <w:rPr>
                <w:ins w:id="508" w:author="Abdullah Khan Zehady" w:date="2020-01-04T21:43:00Z"/>
                <w:rFonts w:ascii="Calibri" w:hAnsi="Calibri"/>
                <w:color w:val="000000"/>
                <w:sz w:val="24"/>
                <w:szCs w:val="24"/>
              </w:rPr>
            </w:pPr>
            <w:ins w:id="509" w:author="Abdullah Khan Zehady" w:date="2020-01-04T21:43:00Z">
              <w:r w:rsidRPr="004845A8">
                <w:rPr>
                  <w:rFonts w:ascii="Calibri" w:hAnsi="Calibri"/>
                  <w:color w:val="000000"/>
                  <w:sz w:val="24"/>
                  <w:szCs w:val="24"/>
                </w:rPr>
                <w:t>3.957</w:t>
              </w:r>
            </w:ins>
          </w:p>
        </w:tc>
      </w:tr>
      <w:tr w:rsidR="004845A8" w:rsidRPr="004845A8" w14:paraId="4234DECB" w14:textId="77777777" w:rsidTr="004845A8">
        <w:trPr>
          <w:trHeight w:val="380"/>
          <w:ins w:id="510" w:author="Abdullah Khan Zehady" w:date="2020-01-04T21:43:00Z"/>
          <w:trPrChange w:id="511"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12"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6B51E58" w14:textId="77777777" w:rsidR="004845A8" w:rsidRPr="004845A8" w:rsidRDefault="004845A8" w:rsidP="004845A8">
            <w:pPr>
              <w:widowControl/>
              <w:jc w:val="left"/>
              <w:rPr>
                <w:ins w:id="513" w:author="Abdullah Khan Zehady" w:date="2020-01-04T21:43:00Z"/>
                <w:rFonts w:ascii="Times" w:hAnsi="Times"/>
                <w:color w:val="000000"/>
                <w:sz w:val="28"/>
                <w:szCs w:val="28"/>
              </w:rPr>
            </w:pPr>
            <w:proofErr w:type="spellStart"/>
            <w:ins w:id="514" w:author="Abdullah Khan Zehady" w:date="2020-01-04T21:43:00Z">
              <w:r w:rsidRPr="004845A8">
                <w:rPr>
                  <w:rFonts w:ascii="Times" w:hAnsi="Times"/>
                  <w:color w:val="000000"/>
                  <w:sz w:val="28"/>
                  <w:szCs w:val="28"/>
                </w:rPr>
                <w:t>Pulleniatinidae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515"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7D59F99F" w14:textId="77777777" w:rsidR="004845A8" w:rsidRPr="004845A8" w:rsidRDefault="004845A8" w:rsidP="004845A8">
            <w:pPr>
              <w:widowControl/>
              <w:jc w:val="right"/>
              <w:rPr>
                <w:ins w:id="516" w:author="Abdullah Khan Zehady" w:date="2020-01-04T21:43:00Z"/>
                <w:rFonts w:ascii="Calibri" w:hAnsi="Calibri"/>
                <w:color w:val="000000"/>
                <w:sz w:val="24"/>
                <w:szCs w:val="24"/>
              </w:rPr>
            </w:pPr>
            <w:ins w:id="517" w:author="Abdullah Khan Zehady" w:date="2020-01-04T21:43:00Z">
              <w:r w:rsidRPr="004845A8">
                <w:rPr>
                  <w:rFonts w:ascii="Calibri" w:hAnsi="Calibri"/>
                  <w:color w:val="000000"/>
                  <w:sz w:val="24"/>
                  <w:szCs w:val="24"/>
                </w:rPr>
                <w:t>6</w:t>
              </w:r>
            </w:ins>
          </w:p>
        </w:tc>
        <w:tc>
          <w:tcPr>
            <w:tcW w:w="1974" w:type="dxa"/>
            <w:tcBorders>
              <w:top w:val="nil"/>
              <w:left w:val="nil"/>
              <w:bottom w:val="single" w:sz="4" w:space="0" w:color="auto"/>
              <w:right w:val="single" w:sz="4" w:space="0" w:color="auto"/>
            </w:tcBorders>
            <w:shd w:val="clear" w:color="auto" w:fill="auto"/>
            <w:noWrap/>
            <w:vAlign w:val="bottom"/>
            <w:hideMark/>
            <w:tcPrChange w:id="518"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7FCA38ED" w14:textId="77777777" w:rsidR="004845A8" w:rsidRPr="004845A8" w:rsidRDefault="004845A8" w:rsidP="004845A8">
            <w:pPr>
              <w:widowControl/>
              <w:jc w:val="right"/>
              <w:rPr>
                <w:ins w:id="519" w:author="Abdullah Khan Zehady" w:date="2020-01-04T21:43:00Z"/>
                <w:rFonts w:ascii="Calibri" w:hAnsi="Calibri"/>
                <w:color w:val="000000"/>
                <w:sz w:val="24"/>
                <w:szCs w:val="24"/>
              </w:rPr>
            </w:pPr>
            <w:ins w:id="520" w:author="Abdullah Khan Zehady" w:date="2020-01-04T21:43:00Z">
              <w:r w:rsidRPr="004845A8">
                <w:rPr>
                  <w:rFonts w:ascii="Calibri" w:hAnsi="Calibri"/>
                  <w:color w:val="000000"/>
                  <w:sz w:val="24"/>
                  <w:szCs w:val="24"/>
                </w:rPr>
                <w:t>5.070</w:t>
              </w:r>
            </w:ins>
          </w:p>
        </w:tc>
        <w:tc>
          <w:tcPr>
            <w:tcW w:w="2231" w:type="dxa"/>
            <w:tcBorders>
              <w:top w:val="nil"/>
              <w:left w:val="nil"/>
              <w:bottom w:val="single" w:sz="4" w:space="0" w:color="auto"/>
              <w:right w:val="single" w:sz="4" w:space="0" w:color="auto"/>
            </w:tcBorders>
            <w:shd w:val="clear" w:color="auto" w:fill="auto"/>
            <w:noWrap/>
            <w:vAlign w:val="bottom"/>
            <w:hideMark/>
            <w:tcPrChange w:id="521"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0BF6D928" w14:textId="77777777" w:rsidR="004845A8" w:rsidRPr="004845A8" w:rsidRDefault="004845A8" w:rsidP="004845A8">
            <w:pPr>
              <w:widowControl/>
              <w:jc w:val="right"/>
              <w:rPr>
                <w:ins w:id="522" w:author="Abdullah Khan Zehady" w:date="2020-01-04T21:43:00Z"/>
                <w:rFonts w:ascii="Calibri" w:hAnsi="Calibri"/>
                <w:color w:val="000000"/>
                <w:sz w:val="24"/>
                <w:szCs w:val="24"/>
              </w:rPr>
            </w:pPr>
            <w:ins w:id="523" w:author="Abdullah Khan Zehady" w:date="2020-01-04T21:43:00Z">
              <w:r w:rsidRPr="004845A8">
                <w:rPr>
                  <w:rFonts w:ascii="Calibri" w:hAnsi="Calibri"/>
                  <w:color w:val="000000"/>
                  <w:sz w:val="24"/>
                  <w:szCs w:val="24"/>
                </w:rPr>
                <w:t>2.370</w:t>
              </w:r>
            </w:ins>
          </w:p>
        </w:tc>
        <w:tc>
          <w:tcPr>
            <w:tcW w:w="1272" w:type="dxa"/>
            <w:tcBorders>
              <w:top w:val="nil"/>
              <w:left w:val="nil"/>
              <w:bottom w:val="single" w:sz="4" w:space="0" w:color="auto"/>
              <w:right w:val="single" w:sz="4" w:space="0" w:color="auto"/>
            </w:tcBorders>
            <w:shd w:val="clear" w:color="auto" w:fill="auto"/>
            <w:noWrap/>
            <w:vAlign w:val="bottom"/>
            <w:hideMark/>
            <w:tcPrChange w:id="524"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17F58D27" w14:textId="77777777" w:rsidR="004845A8" w:rsidRPr="004845A8" w:rsidRDefault="004845A8" w:rsidP="004845A8">
            <w:pPr>
              <w:widowControl/>
              <w:jc w:val="right"/>
              <w:rPr>
                <w:ins w:id="525" w:author="Abdullah Khan Zehady" w:date="2020-01-04T21:43:00Z"/>
                <w:rFonts w:ascii="Calibri" w:hAnsi="Calibri"/>
                <w:color w:val="000000"/>
                <w:sz w:val="24"/>
                <w:szCs w:val="24"/>
              </w:rPr>
            </w:pPr>
            <w:ins w:id="526" w:author="Abdullah Khan Zehady" w:date="2020-01-04T21:43:00Z">
              <w:r w:rsidRPr="004845A8">
                <w:rPr>
                  <w:rFonts w:ascii="Calibri" w:hAnsi="Calibri"/>
                  <w:color w:val="000000"/>
                  <w:sz w:val="24"/>
                  <w:szCs w:val="24"/>
                </w:rPr>
                <w:t>2.701</w:t>
              </w:r>
            </w:ins>
          </w:p>
        </w:tc>
      </w:tr>
      <w:tr w:rsidR="004845A8" w:rsidRPr="004845A8" w14:paraId="12FBC086" w14:textId="77777777" w:rsidTr="004845A8">
        <w:trPr>
          <w:trHeight w:val="320"/>
          <w:ins w:id="527" w:author="Abdullah Khan Zehady" w:date="2020-01-04T21:43:00Z"/>
          <w:trPrChange w:id="528" w:author="Abdullah Khan Zehady" w:date="2020-01-04T21:44:00Z">
            <w:trPr>
              <w:trHeight w:val="32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29"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153F27C" w14:textId="77777777" w:rsidR="004845A8" w:rsidRPr="004845A8" w:rsidRDefault="004845A8" w:rsidP="004845A8">
            <w:pPr>
              <w:widowControl/>
              <w:jc w:val="left"/>
              <w:rPr>
                <w:ins w:id="530" w:author="Abdullah Khan Zehady" w:date="2020-01-04T21:43:00Z"/>
                <w:rFonts w:ascii="Calibri" w:hAnsi="Calibri"/>
                <w:color w:val="000000"/>
                <w:sz w:val="24"/>
                <w:szCs w:val="24"/>
              </w:rPr>
            </w:pPr>
            <w:ins w:id="531" w:author="Abdullah Khan Zehady" w:date="2020-01-04T21:43:00Z">
              <w:r w:rsidRPr="004845A8">
                <w:rPr>
                  <w:rFonts w:ascii="Calibri" w:hAnsi="Calibri"/>
                  <w:color w:val="000000"/>
                  <w:sz w:val="24"/>
                  <w:szCs w:val="24"/>
                </w:rPr>
                <w:t> </w:t>
              </w:r>
            </w:ins>
          </w:p>
        </w:tc>
        <w:tc>
          <w:tcPr>
            <w:tcW w:w="1176" w:type="dxa"/>
            <w:tcBorders>
              <w:top w:val="nil"/>
              <w:left w:val="nil"/>
              <w:bottom w:val="single" w:sz="4" w:space="0" w:color="auto"/>
              <w:right w:val="single" w:sz="4" w:space="0" w:color="auto"/>
            </w:tcBorders>
            <w:shd w:val="clear" w:color="auto" w:fill="auto"/>
            <w:noWrap/>
            <w:vAlign w:val="bottom"/>
            <w:hideMark/>
            <w:tcPrChange w:id="532"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0C8A1F45" w14:textId="77777777" w:rsidR="004845A8" w:rsidRPr="004845A8" w:rsidRDefault="004845A8" w:rsidP="004845A8">
            <w:pPr>
              <w:widowControl/>
              <w:jc w:val="right"/>
              <w:rPr>
                <w:ins w:id="533" w:author="Abdullah Khan Zehady" w:date="2020-01-04T21:43:00Z"/>
                <w:rFonts w:ascii="Calibri" w:hAnsi="Calibri"/>
                <w:color w:val="000000"/>
                <w:sz w:val="24"/>
                <w:szCs w:val="24"/>
              </w:rPr>
            </w:pPr>
            <w:ins w:id="534" w:author="Abdullah Khan Zehady" w:date="2020-01-04T21:43:00Z">
              <w:r w:rsidRPr="004845A8">
                <w:rPr>
                  <w:rFonts w:ascii="Calibri" w:hAnsi="Calibri"/>
                  <w:color w:val="000000"/>
                  <w:sz w:val="24"/>
                  <w:szCs w:val="24"/>
                </w:rPr>
                <w:t>340</w:t>
              </w:r>
            </w:ins>
          </w:p>
        </w:tc>
        <w:tc>
          <w:tcPr>
            <w:tcW w:w="1974" w:type="dxa"/>
            <w:tcBorders>
              <w:top w:val="nil"/>
              <w:left w:val="nil"/>
              <w:bottom w:val="single" w:sz="4" w:space="0" w:color="auto"/>
              <w:right w:val="single" w:sz="4" w:space="0" w:color="auto"/>
            </w:tcBorders>
            <w:shd w:val="clear" w:color="auto" w:fill="auto"/>
            <w:noWrap/>
            <w:vAlign w:val="bottom"/>
            <w:hideMark/>
            <w:tcPrChange w:id="535"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29DE5197" w14:textId="77777777" w:rsidR="004845A8" w:rsidRPr="004845A8" w:rsidRDefault="004845A8" w:rsidP="004845A8">
            <w:pPr>
              <w:widowControl/>
              <w:jc w:val="right"/>
              <w:rPr>
                <w:ins w:id="536" w:author="Abdullah Khan Zehady" w:date="2020-01-04T21:43:00Z"/>
                <w:rFonts w:ascii="Calibri" w:hAnsi="Calibri"/>
                <w:color w:val="000000"/>
                <w:sz w:val="24"/>
                <w:szCs w:val="24"/>
              </w:rPr>
            </w:pPr>
            <w:ins w:id="537" w:author="Abdullah Khan Zehady" w:date="2020-01-04T21:43:00Z">
              <w:r w:rsidRPr="004845A8">
                <w:rPr>
                  <w:rFonts w:ascii="Calibri" w:hAnsi="Calibri"/>
                  <w:color w:val="000000"/>
                  <w:sz w:val="24"/>
                  <w:szCs w:val="24"/>
                </w:rPr>
                <w:t>32.126</w:t>
              </w:r>
            </w:ins>
          </w:p>
        </w:tc>
        <w:tc>
          <w:tcPr>
            <w:tcW w:w="2231" w:type="dxa"/>
            <w:tcBorders>
              <w:top w:val="nil"/>
              <w:left w:val="nil"/>
              <w:bottom w:val="single" w:sz="4" w:space="0" w:color="auto"/>
              <w:right w:val="single" w:sz="4" w:space="0" w:color="auto"/>
            </w:tcBorders>
            <w:shd w:val="clear" w:color="auto" w:fill="auto"/>
            <w:noWrap/>
            <w:vAlign w:val="bottom"/>
            <w:hideMark/>
            <w:tcPrChange w:id="538"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50ECE3AF" w14:textId="77777777" w:rsidR="004845A8" w:rsidRPr="004845A8" w:rsidRDefault="004845A8" w:rsidP="004845A8">
            <w:pPr>
              <w:widowControl/>
              <w:jc w:val="right"/>
              <w:rPr>
                <w:ins w:id="539" w:author="Abdullah Khan Zehady" w:date="2020-01-04T21:43:00Z"/>
                <w:rFonts w:ascii="Calibri" w:hAnsi="Calibri"/>
                <w:color w:val="000000"/>
                <w:sz w:val="24"/>
                <w:szCs w:val="24"/>
              </w:rPr>
            </w:pPr>
            <w:ins w:id="540" w:author="Abdullah Khan Zehady" w:date="2020-01-04T21:43:00Z">
              <w:r w:rsidRPr="004845A8">
                <w:rPr>
                  <w:rFonts w:ascii="Calibri" w:hAnsi="Calibri"/>
                  <w:color w:val="000000"/>
                  <w:sz w:val="24"/>
                  <w:szCs w:val="24"/>
                </w:rPr>
                <w:t>25.645</w:t>
              </w:r>
            </w:ins>
          </w:p>
        </w:tc>
        <w:tc>
          <w:tcPr>
            <w:tcW w:w="1272" w:type="dxa"/>
            <w:tcBorders>
              <w:top w:val="nil"/>
              <w:left w:val="nil"/>
              <w:bottom w:val="single" w:sz="4" w:space="0" w:color="auto"/>
              <w:right w:val="single" w:sz="4" w:space="0" w:color="auto"/>
            </w:tcBorders>
            <w:shd w:val="clear" w:color="auto" w:fill="auto"/>
            <w:noWrap/>
            <w:vAlign w:val="bottom"/>
            <w:hideMark/>
            <w:tcPrChange w:id="541"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2AE7A042" w14:textId="77777777" w:rsidR="004845A8" w:rsidRPr="004845A8" w:rsidRDefault="004845A8" w:rsidP="004845A8">
            <w:pPr>
              <w:widowControl/>
              <w:jc w:val="right"/>
              <w:rPr>
                <w:ins w:id="542" w:author="Abdullah Khan Zehady" w:date="2020-01-04T21:43:00Z"/>
                <w:rFonts w:ascii="Calibri" w:hAnsi="Calibri"/>
                <w:color w:val="000000"/>
                <w:sz w:val="24"/>
                <w:szCs w:val="24"/>
              </w:rPr>
            </w:pPr>
            <w:ins w:id="543" w:author="Abdullah Khan Zehady" w:date="2020-01-04T21:43:00Z">
              <w:r w:rsidRPr="004845A8">
                <w:rPr>
                  <w:rFonts w:ascii="Calibri" w:hAnsi="Calibri"/>
                  <w:color w:val="000000"/>
                  <w:sz w:val="24"/>
                  <w:szCs w:val="24"/>
                </w:rPr>
                <w:t>6.481</w:t>
              </w:r>
            </w:ins>
          </w:p>
        </w:tc>
      </w:tr>
    </w:tbl>
    <w:p w14:paraId="7DB6EA47" w14:textId="77777777" w:rsidR="004845A8" w:rsidRPr="00FA3B9F" w:rsidRDefault="004845A8">
      <w:pPr>
        <w:keepNext/>
        <w:spacing w:line="480" w:lineRule="auto"/>
        <w:jc w:val="left"/>
        <w:rPr>
          <w:color w:val="000000" w:themeColor="text1"/>
          <w:sz w:val="24"/>
          <w:szCs w:val="24"/>
        </w:rPr>
        <w:pPrChange w:id="544" w:author="Abdullah Khan Zehady" w:date="2020-01-04T19:23:00Z">
          <w:pPr>
            <w:keepNext/>
            <w:jc w:val="left"/>
          </w:pPr>
        </w:pPrChange>
      </w:pPr>
    </w:p>
    <w:tbl>
      <w:tblPr>
        <w:tblpPr w:leftFromText="187" w:rightFromText="187" w:vertAnchor="text" w:horzAnchor="margin" w:tblpXSpec="center" w:tblpY="1"/>
        <w:tblW w:w="0" w:type="auto"/>
        <w:tblLook w:val="04A0" w:firstRow="1" w:lastRow="0" w:firstColumn="1" w:lastColumn="0" w:noHBand="0" w:noVBand="1"/>
      </w:tblPr>
      <w:tblGrid>
        <w:gridCol w:w="2450"/>
        <w:gridCol w:w="1061"/>
        <w:gridCol w:w="1419"/>
        <w:gridCol w:w="2177"/>
        <w:gridCol w:w="2071"/>
      </w:tblGrid>
      <w:tr w:rsidR="003B7CFA" w:rsidRPr="001F4919" w:rsidDel="004845A8" w14:paraId="1D7EE2CE" w14:textId="7A2BC589" w:rsidTr="005919D2">
        <w:trPr>
          <w:trHeight w:val="82"/>
          <w:del w:id="545" w:author="Abdullah Khan Zehady" w:date="2020-01-04T21:43:00Z"/>
        </w:trPr>
        <w:tc>
          <w:tcPr>
            <w:tcW w:w="3413" w:type="dxa"/>
            <w:gridSpan w:val="2"/>
            <w:tcBorders>
              <w:top w:val="nil"/>
              <w:left w:val="nil"/>
              <w:bottom w:val="nil"/>
              <w:right w:val="nil"/>
            </w:tcBorders>
            <w:shd w:val="clear" w:color="auto" w:fill="auto"/>
            <w:noWrap/>
            <w:vAlign w:val="bottom"/>
          </w:tcPr>
          <w:p w14:paraId="4300D429" w14:textId="1D650450" w:rsidR="003B7CFA" w:rsidRPr="001F4919" w:rsidDel="004845A8" w:rsidRDefault="003B7CFA">
            <w:pPr>
              <w:widowControl/>
              <w:spacing w:line="480" w:lineRule="auto"/>
              <w:ind w:right="-1910"/>
              <w:jc w:val="left"/>
              <w:rPr>
                <w:del w:id="546" w:author="Abdullah Khan Zehady" w:date="2020-01-04T21:43:00Z"/>
                <w:rFonts w:ascii="Calibri" w:hAnsi="Calibri" w:cs="Calibri"/>
                <w:color w:val="000000"/>
                <w:sz w:val="24"/>
                <w:szCs w:val="24"/>
                <w:lang w:eastAsia="en-US"/>
              </w:rPr>
              <w:pPrChange w:id="547" w:author="Abdullah Khan Zehady" w:date="2020-01-04T19:23:00Z">
                <w:pPr>
                  <w:framePr w:hSpace="187" w:wrap="around" w:vAnchor="text" w:hAnchor="margin" w:xAlign="center" w:y="1"/>
                  <w:widowControl/>
                  <w:ind w:right="-1910"/>
                  <w:jc w:val="left"/>
                </w:pPr>
              </w:pPrChange>
            </w:pPr>
          </w:p>
        </w:tc>
        <w:tc>
          <w:tcPr>
            <w:tcW w:w="1457" w:type="dxa"/>
            <w:tcBorders>
              <w:top w:val="nil"/>
              <w:left w:val="nil"/>
              <w:bottom w:val="nil"/>
              <w:right w:val="nil"/>
            </w:tcBorders>
            <w:shd w:val="clear" w:color="auto" w:fill="auto"/>
            <w:noWrap/>
            <w:vAlign w:val="bottom"/>
            <w:hideMark/>
          </w:tcPr>
          <w:p w14:paraId="11D80642" w14:textId="476325BD" w:rsidR="003B7CFA" w:rsidRPr="001F4919" w:rsidDel="004845A8" w:rsidRDefault="003B7CFA">
            <w:pPr>
              <w:widowControl/>
              <w:spacing w:line="480" w:lineRule="auto"/>
              <w:jc w:val="left"/>
              <w:rPr>
                <w:del w:id="548" w:author="Abdullah Khan Zehady" w:date="2020-01-04T21:43:00Z"/>
                <w:rFonts w:ascii="Calibri" w:hAnsi="Calibri" w:cs="Calibri"/>
                <w:color w:val="000000"/>
                <w:sz w:val="24"/>
                <w:szCs w:val="24"/>
                <w:lang w:eastAsia="en-US"/>
              </w:rPr>
              <w:pPrChange w:id="549" w:author="Abdullah Khan Zehady" w:date="2020-01-04T19:23:00Z">
                <w:pPr>
                  <w:framePr w:hSpace="187" w:wrap="around" w:vAnchor="text" w:hAnchor="margin" w:xAlign="center" w:y="1"/>
                  <w:widowControl/>
                  <w:jc w:val="left"/>
                </w:pPr>
              </w:pPrChange>
            </w:pPr>
          </w:p>
        </w:tc>
        <w:tc>
          <w:tcPr>
            <w:tcW w:w="0" w:type="auto"/>
            <w:tcBorders>
              <w:top w:val="nil"/>
              <w:left w:val="nil"/>
              <w:bottom w:val="nil"/>
              <w:right w:val="nil"/>
            </w:tcBorders>
            <w:shd w:val="clear" w:color="auto" w:fill="auto"/>
            <w:noWrap/>
            <w:vAlign w:val="bottom"/>
            <w:hideMark/>
          </w:tcPr>
          <w:p w14:paraId="2774D1E4" w14:textId="41AB91BC" w:rsidR="003B7CFA" w:rsidRPr="001F4919" w:rsidDel="004845A8" w:rsidRDefault="003B7CFA">
            <w:pPr>
              <w:widowControl/>
              <w:spacing w:line="480" w:lineRule="auto"/>
              <w:jc w:val="left"/>
              <w:rPr>
                <w:del w:id="550" w:author="Abdullah Khan Zehady" w:date="2020-01-04T21:43:00Z"/>
                <w:sz w:val="20"/>
                <w:szCs w:val="20"/>
                <w:lang w:eastAsia="en-US"/>
              </w:rPr>
              <w:pPrChange w:id="551" w:author="Abdullah Khan Zehady" w:date="2020-01-04T19:23:00Z">
                <w:pPr>
                  <w:framePr w:hSpace="187" w:wrap="around" w:vAnchor="text" w:hAnchor="margin" w:xAlign="center" w:y="1"/>
                  <w:widowControl/>
                  <w:jc w:val="left"/>
                </w:pPr>
              </w:pPrChange>
            </w:pPr>
          </w:p>
        </w:tc>
        <w:tc>
          <w:tcPr>
            <w:tcW w:w="0" w:type="auto"/>
            <w:tcBorders>
              <w:top w:val="nil"/>
              <w:left w:val="nil"/>
              <w:bottom w:val="nil"/>
              <w:right w:val="nil"/>
            </w:tcBorders>
            <w:shd w:val="clear" w:color="auto" w:fill="auto"/>
            <w:noWrap/>
            <w:vAlign w:val="bottom"/>
            <w:hideMark/>
          </w:tcPr>
          <w:p w14:paraId="47A4EF58" w14:textId="6E02BD79" w:rsidR="003B7CFA" w:rsidRPr="001F4919" w:rsidDel="004845A8" w:rsidRDefault="003B7CFA">
            <w:pPr>
              <w:widowControl/>
              <w:spacing w:line="480" w:lineRule="auto"/>
              <w:jc w:val="left"/>
              <w:rPr>
                <w:del w:id="552" w:author="Abdullah Khan Zehady" w:date="2020-01-04T21:43:00Z"/>
                <w:sz w:val="20"/>
                <w:szCs w:val="20"/>
                <w:lang w:eastAsia="en-US"/>
              </w:rPr>
              <w:pPrChange w:id="553" w:author="Abdullah Khan Zehady" w:date="2020-01-04T19:23:00Z">
                <w:pPr>
                  <w:framePr w:hSpace="187" w:wrap="around" w:vAnchor="text" w:hAnchor="margin" w:xAlign="center" w:y="1"/>
                  <w:widowControl/>
                  <w:jc w:val="left"/>
                </w:pPr>
              </w:pPrChange>
            </w:pPr>
          </w:p>
        </w:tc>
      </w:tr>
      <w:tr w:rsidR="005919D2" w:rsidRPr="001F4919" w:rsidDel="004845A8" w14:paraId="42A5D4D1" w14:textId="4B04AAA0" w:rsidTr="005919D2">
        <w:trPr>
          <w:trHeight w:val="348"/>
          <w:del w:id="554" w:author="Abdullah Khan Zehady" w:date="2020-01-04T21:43:00Z"/>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FB887" w14:textId="292A4F58" w:rsidR="005919D2" w:rsidRPr="001F4919" w:rsidDel="004845A8" w:rsidRDefault="005919D2">
            <w:pPr>
              <w:widowControl/>
              <w:spacing w:line="480" w:lineRule="auto"/>
              <w:jc w:val="left"/>
              <w:rPr>
                <w:del w:id="555" w:author="Abdullah Khan Zehady" w:date="2020-01-04T21:43:00Z"/>
                <w:b/>
                <w:bCs/>
                <w:color w:val="000000"/>
                <w:sz w:val="28"/>
                <w:szCs w:val="28"/>
                <w:lang w:eastAsia="en-US"/>
              </w:rPr>
              <w:pPrChange w:id="556" w:author="Abdullah Khan Zehady" w:date="2020-01-04T19:23:00Z">
                <w:pPr>
                  <w:framePr w:hSpace="187" w:wrap="around" w:vAnchor="text" w:hAnchor="margin" w:xAlign="center" w:y="1"/>
                  <w:widowControl/>
                  <w:jc w:val="left"/>
                </w:pPr>
              </w:pPrChange>
            </w:pPr>
            <w:del w:id="557" w:author="Abdullah Khan Zehady" w:date="2020-01-04T21:43:00Z">
              <w:r w:rsidDel="004845A8">
                <w:rPr>
                  <w:rFonts w:ascii="Times" w:hAnsi="Times" w:cs="Calibri"/>
                  <w:b/>
                  <w:bCs/>
                  <w:color w:val="000000"/>
                  <w:sz w:val="28"/>
                  <w:szCs w:val="28"/>
                </w:rPr>
                <w:delText>Family</w:delText>
              </w:r>
            </w:del>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66E6D5A7" w14:textId="4B9CDB42" w:rsidR="005919D2" w:rsidRPr="001F4919" w:rsidDel="004845A8" w:rsidRDefault="005919D2">
            <w:pPr>
              <w:widowControl/>
              <w:spacing w:line="480" w:lineRule="auto"/>
              <w:jc w:val="left"/>
              <w:rPr>
                <w:del w:id="558" w:author="Abdullah Khan Zehady" w:date="2020-01-04T21:43:00Z"/>
                <w:b/>
                <w:bCs/>
                <w:color w:val="000000"/>
                <w:sz w:val="28"/>
                <w:szCs w:val="28"/>
                <w:lang w:eastAsia="en-US"/>
              </w:rPr>
              <w:pPrChange w:id="559" w:author="Abdullah Khan Zehady" w:date="2020-01-04T19:23:00Z">
                <w:pPr>
                  <w:framePr w:hSpace="187" w:wrap="around" w:vAnchor="text" w:hAnchor="margin" w:xAlign="center" w:y="1"/>
                  <w:widowControl/>
                  <w:jc w:val="left"/>
                </w:pPr>
              </w:pPrChange>
            </w:pPr>
            <w:del w:id="560" w:author="Abdullah Khan Zehady" w:date="2020-01-04T21:43:00Z">
              <w:r w:rsidDel="004845A8">
                <w:rPr>
                  <w:rFonts w:ascii="Times" w:hAnsi="Times" w:cs="Calibri"/>
                  <w:b/>
                  <w:bCs/>
                  <w:color w:val="000000"/>
                  <w:sz w:val="28"/>
                  <w:szCs w:val="28"/>
                </w:rPr>
                <w:delText># of Species</w:delText>
              </w:r>
            </w:del>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09F53DD" w14:textId="62510B3C" w:rsidR="005919D2" w:rsidRPr="001F4919" w:rsidDel="004845A8" w:rsidRDefault="005919D2">
            <w:pPr>
              <w:widowControl/>
              <w:spacing w:line="480" w:lineRule="auto"/>
              <w:jc w:val="left"/>
              <w:rPr>
                <w:del w:id="561" w:author="Abdullah Khan Zehady" w:date="2020-01-04T21:43:00Z"/>
                <w:b/>
                <w:bCs/>
                <w:color w:val="000000"/>
                <w:sz w:val="28"/>
                <w:szCs w:val="28"/>
                <w:lang w:eastAsia="en-US"/>
              </w:rPr>
              <w:pPrChange w:id="562" w:author="Abdullah Khan Zehady" w:date="2020-01-04T19:23:00Z">
                <w:pPr>
                  <w:framePr w:hSpace="187" w:wrap="around" w:vAnchor="text" w:hAnchor="margin" w:xAlign="center" w:y="1"/>
                  <w:widowControl/>
                  <w:jc w:val="left"/>
                </w:pPr>
              </w:pPrChange>
            </w:pPr>
            <w:del w:id="563" w:author="Abdullah Khan Zehady" w:date="2020-01-04T21:43:00Z">
              <w:r w:rsidDel="004845A8">
                <w:rPr>
                  <w:rFonts w:ascii="Times" w:hAnsi="Times" w:cs="Calibri"/>
                  <w:b/>
                  <w:bCs/>
                  <w:color w:val="000000"/>
                  <w:sz w:val="28"/>
                  <w:szCs w:val="28"/>
                </w:rPr>
                <w:delText>Mean Lifespan</w:delText>
              </w:r>
            </w:del>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612A37" w14:textId="6F84D16E" w:rsidR="005919D2" w:rsidRPr="001F4919" w:rsidDel="004845A8" w:rsidRDefault="005919D2">
            <w:pPr>
              <w:widowControl/>
              <w:spacing w:line="480" w:lineRule="auto"/>
              <w:jc w:val="left"/>
              <w:rPr>
                <w:del w:id="564" w:author="Abdullah Khan Zehady" w:date="2020-01-04T21:43:00Z"/>
                <w:b/>
                <w:bCs/>
                <w:color w:val="000000"/>
                <w:sz w:val="28"/>
                <w:szCs w:val="28"/>
                <w:lang w:eastAsia="en-US"/>
              </w:rPr>
              <w:pPrChange w:id="565" w:author="Abdullah Khan Zehady" w:date="2020-01-04T19:23:00Z">
                <w:pPr>
                  <w:framePr w:hSpace="187" w:wrap="around" w:vAnchor="text" w:hAnchor="margin" w:xAlign="center" w:y="1"/>
                  <w:widowControl/>
                  <w:jc w:val="left"/>
                </w:pPr>
              </w:pPrChange>
            </w:pPr>
            <w:del w:id="566" w:author="Abdullah Khan Zehady" w:date="2020-01-04T21:43:00Z">
              <w:r w:rsidDel="004845A8">
                <w:rPr>
                  <w:rFonts w:ascii="Times" w:hAnsi="Times" w:cs="Calibri"/>
                  <w:b/>
                  <w:bCs/>
                  <w:color w:val="000000"/>
                  <w:sz w:val="28"/>
                  <w:szCs w:val="28"/>
                </w:rPr>
                <w:delText>Start of Lifespan</w:delText>
              </w:r>
            </w:del>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9D4D29" w14:textId="612B08FD" w:rsidR="005919D2" w:rsidRPr="001F4919" w:rsidDel="004845A8" w:rsidRDefault="005919D2">
            <w:pPr>
              <w:widowControl/>
              <w:spacing w:line="480" w:lineRule="auto"/>
              <w:jc w:val="left"/>
              <w:rPr>
                <w:del w:id="567" w:author="Abdullah Khan Zehady" w:date="2020-01-04T21:43:00Z"/>
                <w:b/>
                <w:bCs/>
                <w:color w:val="000000"/>
                <w:sz w:val="28"/>
                <w:szCs w:val="28"/>
                <w:lang w:eastAsia="en-US"/>
              </w:rPr>
              <w:pPrChange w:id="568" w:author="Abdullah Khan Zehady" w:date="2020-01-04T19:23:00Z">
                <w:pPr>
                  <w:framePr w:hSpace="187" w:wrap="around" w:vAnchor="text" w:hAnchor="margin" w:xAlign="center" w:y="1"/>
                  <w:widowControl/>
                  <w:jc w:val="left"/>
                </w:pPr>
              </w:pPrChange>
            </w:pPr>
            <w:del w:id="569" w:author="Abdullah Khan Zehady" w:date="2020-01-04T21:43:00Z">
              <w:r w:rsidDel="004845A8">
                <w:rPr>
                  <w:rFonts w:ascii="Times" w:hAnsi="Times" w:cs="Calibri"/>
                  <w:b/>
                  <w:bCs/>
                  <w:color w:val="000000"/>
                  <w:sz w:val="28"/>
                  <w:szCs w:val="28"/>
                </w:rPr>
                <w:delText>End of Lifespan</w:delText>
              </w:r>
            </w:del>
          </w:p>
        </w:tc>
      </w:tr>
      <w:tr w:rsidR="005919D2" w:rsidRPr="001F4919" w:rsidDel="004845A8" w14:paraId="71C9EBB8" w14:textId="6CF11114" w:rsidTr="005919D2">
        <w:trPr>
          <w:trHeight w:val="360"/>
          <w:del w:id="570"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EE2353B" w14:textId="1D6BF244" w:rsidR="005919D2" w:rsidRPr="001F4919" w:rsidDel="004845A8" w:rsidRDefault="005919D2">
            <w:pPr>
              <w:widowControl/>
              <w:spacing w:line="480" w:lineRule="auto"/>
              <w:jc w:val="left"/>
              <w:rPr>
                <w:del w:id="571" w:author="Abdullah Khan Zehady" w:date="2020-01-04T21:43:00Z"/>
                <w:color w:val="000000"/>
                <w:sz w:val="28"/>
                <w:szCs w:val="28"/>
                <w:lang w:eastAsia="en-US"/>
              </w:rPr>
              <w:pPrChange w:id="572" w:author="Abdullah Khan Zehady" w:date="2020-01-04T19:23:00Z">
                <w:pPr>
                  <w:framePr w:hSpace="187" w:wrap="around" w:vAnchor="text" w:hAnchor="margin" w:xAlign="center" w:y="1"/>
                  <w:widowControl/>
                  <w:jc w:val="left"/>
                </w:pPr>
              </w:pPrChange>
            </w:pPr>
            <w:del w:id="573" w:author="Abdullah Khan Zehady" w:date="2020-01-04T21:43:00Z">
              <w:r w:rsidDel="004845A8">
                <w:rPr>
                  <w:rFonts w:ascii="Times" w:hAnsi="Times" w:cs="Calibri"/>
                  <w:color w:val="000000"/>
                  <w:sz w:val="28"/>
                  <w:szCs w:val="28"/>
                </w:rPr>
                <w:delText>Eoglobigerinidae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77211A6E" w14:textId="34D227EA" w:rsidR="005919D2" w:rsidRPr="001F4919" w:rsidDel="004845A8" w:rsidRDefault="005919D2">
            <w:pPr>
              <w:widowControl/>
              <w:spacing w:line="480" w:lineRule="auto"/>
              <w:jc w:val="right"/>
              <w:rPr>
                <w:del w:id="574" w:author="Abdullah Khan Zehady" w:date="2020-01-04T21:43:00Z"/>
                <w:color w:val="000000"/>
                <w:sz w:val="28"/>
                <w:szCs w:val="28"/>
                <w:lang w:eastAsia="en-US"/>
              </w:rPr>
              <w:pPrChange w:id="575" w:author="Abdullah Khan Zehady" w:date="2020-01-04T19:23:00Z">
                <w:pPr>
                  <w:framePr w:hSpace="187" w:wrap="around" w:vAnchor="text" w:hAnchor="margin" w:xAlign="center" w:y="1"/>
                  <w:widowControl/>
                  <w:jc w:val="right"/>
                </w:pPr>
              </w:pPrChange>
            </w:pPr>
            <w:del w:id="576" w:author="Abdullah Khan Zehady" w:date="2020-01-04T21:43:00Z">
              <w:r w:rsidDel="004845A8">
                <w:rPr>
                  <w:rFonts w:ascii="Times" w:hAnsi="Times" w:cs="Calibri"/>
                  <w:color w:val="000000"/>
                  <w:sz w:val="28"/>
                  <w:szCs w:val="28"/>
                </w:rPr>
                <w:delText>3</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4BFFF3DB" w14:textId="4F5C8BAE" w:rsidR="005919D2" w:rsidRPr="001F4919" w:rsidDel="004845A8" w:rsidRDefault="005919D2">
            <w:pPr>
              <w:widowControl/>
              <w:spacing w:line="480" w:lineRule="auto"/>
              <w:jc w:val="right"/>
              <w:rPr>
                <w:del w:id="577" w:author="Abdullah Khan Zehady" w:date="2020-01-04T21:43:00Z"/>
                <w:color w:val="000000"/>
                <w:sz w:val="28"/>
                <w:szCs w:val="28"/>
                <w:lang w:eastAsia="en-US"/>
              </w:rPr>
              <w:pPrChange w:id="578" w:author="Abdullah Khan Zehady" w:date="2020-01-04T19:23:00Z">
                <w:pPr>
                  <w:framePr w:hSpace="187" w:wrap="around" w:vAnchor="text" w:hAnchor="margin" w:xAlign="center" w:y="1"/>
                  <w:widowControl/>
                  <w:jc w:val="right"/>
                </w:pPr>
              </w:pPrChange>
            </w:pPr>
            <w:del w:id="579" w:author="Abdullah Khan Zehady" w:date="2020-01-04T21:43:00Z">
              <w:r w:rsidDel="004845A8">
                <w:rPr>
                  <w:rFonts w:ascii="Times" w:hAnsi="Times" w:cs="Calibri"/>
                  <w:color w:val="000000"/>
                  <w:sz w:val="28"/>
                  <w:szCs w:val="28"/>
                </w:rPr>
                <w:delText>1.83</w:delText>
              </w:r>
            </w:del>
          </w:p>
        </w:tc>
        <w:tc>
          <w:tcPr>
            <w:tcW w:w="0" w:type="auto"/>
            <w:tcBorders>
              <w:top w:val="nil"/>
              <w:left w:val="nil"/>
              <w:bottom w:val="single" w:sz="4" w:space="0" w:color="auto"/>
              <w:right w:val="single" w:sz="4" w:space="0" w:color="auto"/>
            </w:tcBorders>
            <w:shd w:val="clear" w:color="auto" w:fill="auto"/>
            <w:noWrap/>
            <w:vAlign w:val="bottom"/>
            <w:hideMark/>
          </w:tcPr>
          <w:p w14:paraId="353B092D" w14:textId="153910F3" w:rsidR="005919D2" w:rsidRPr="001F4919" w:rsidDel="004845A8" w:rsidRDefault="005919D2">
            <w:pPr>
              <w:widowControl/>
              <w:spacing w:line="480" w:lineRule="auto"/>
              <w:jc w:val="right"/>
              <w:rPr>
                <w:del w:id="580" w:author="Abdullah Khan Zehady" w:date="2020-01-04T21:43:00Z"/>
                <w:color w:val="000000"/>
                <w:sz w:val="28"/>
                <w:szCs w:val="28"/>
                <w:lang w:eastAsia="en-US"/>
              </w:rPr>
              <w:pPrChange w:id="581" w:author="Abdullah Khan Zehady" w:date="2020-01-04T19:23:00Z">
                <w:pPr>
                  <w:framePr w:hSpace="187" w:wrap="around" w:vAnchor="text" w:hAnchor="margin" w:xAlign="center" w:y="1"/>
                  <w:widowControl/>
                  <w:jc w:val="right"/>
                </w:pPr>
              </w:pPrChange>
            </w:pPr>
            <w:del w:id="582" w:author="Abdullah Khan Zehady" w:date="2020-01-04T21:43:00Z">
              <w:r w:rsidDel="004845A8">
                <w:rPr>
                  <w:rFonts w:ascii="Times" w:hAnsi="Times" w:cs="Calibri"/>
                  <w:color w:val="000000"/>
                  <w:sz w:val="28"/>
                  <w:szCs w:val="28"/>
                </w:rPr>
                <w:delText>66.04</w:delText>
              </w:r>
            </w:del>
          </w:p>
        </w:tc>
        <w:tc>
          <w:tcPr>
            <w:tcW w:w="0" w:type="auto"/>
            <w:tcBorders>
              <w:top w:val="nil"/>
              <w:left w:val="nil"/>
              <w:bottom w:val="single" w:sz="4" w:space="0" w:color="auto"/>
              <w:right w:val="single" w:sz="4" w:space="0" w:color="auto"/>
            </w:tcBorders>
            <w:shd w:val="clear" w:color="auto" w:fill="auto"/>
            <w:noWrap/>
            <w:vAlign w:val="bottom"/>
            <w:hideMark/>
          </w:tcPr>
          <w:p w14:paraId="34DBDD6A" w14:textId="052B65E7" w:rsidR="005919D2" w:rsidRPr="001F4919" w:rsidDel="004845A8" w:rsidRDefault="005919D2">
            <w:pPr>
              <w:widowControl/>
              <w:spacing w:line="480" w:lineRule="auto"/>
              <w:jc w:val="right"/>
              <w:rPr>
                <w:del w:id="583" w:author="Abdullah Khan Zehady" w:date="2020-01-04T21:43:00Z"/>
                <w:color w:val="000000"/>
                <w:sz w:val="28"/>
                <w:szCs w:val="28"/>
                <w:lang w:eastAsia="en-US"/>
              </w:rPr>
              <w:pPrChange w:id="584" w:author="Abdullah Khan Zehady" w:date="2020-01-04T19:23:00Z">
                <w:pPr>
                  <w:framePr w:hSpace="187" w:wrap="around" w:vAnchor="text" w:hAnchor="margin" w:xAlign="center" w:y="1"/>
                  <w:widowControl/>
                  <w:jc w:val="right"/>
                </w:pPr>
              </w:pPrChange>
            </w:pPr>
            <w:del w:id="585" w:author="Abdullah Khan Zehady" w:date="2020-01-04T21:43:00Z">
              <w:r w:rsidDel="004845A8">
                <w:rPr>
                  <w:rFonts w:ascii="Times" w:hAnsi="Times" w:cs="Calibri"/>
                  <w:color w:val="000000"/>
                  <w:sz w:val="28"/>
                  <w:szCs w:val="28"/>
                </w:rPr>
                <w:delText>62.29</w:delText>
              </w:r>
            </w:del>
          </w:p>
        </w:tc>
      </w:tr>
      <w:tr w:rsidR="005919D2" w:rsidRPr="001F4919" w:rsidDel="004845A8" w14:paraId="326A291D" w14:textId="01D3CBDF" w:rsidTr="005919D2">
        <w:trPr>
          <w:trHeight w:val="360"/>
          <w:del w:id="586"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A64E53B" w14:textId="7E1811E4" w:rsidR="005919D2" w:rsidRPr="001F4919" w:rsidDel="004845A8" w:rsidRDefault="005919D2">
            <w:pPr>
              <w:widowControl/>
              <w:spacing w:line="480" w:lineRule="auto"/>
              <w:jc w:val="left"/>
              <w:rPr>
                <w:del w:id="587" w:author="Abdullah Khan Zehady" w:date="2020-01-04T21:43:00Z"/>
                <w:color w:val="000000"/>
                <w:sz w:val="28"/>
                <w:szCs w:val="28"/>
                <w:lang w:eastAsia="en-US"/>
              </w:rPr>
              <w:pPrChange w:id="588" w:author="Abdullah Khan Zehady" w:date="2020-01-04T19:23:00Z">
                <w:pPr>
                  <w:framePr w:hSpace="187" w:wrap="around" w:vAnchor="text" w:hAnchor="margin" w:xAlign="center" w:y="1"/>
                  <w:widowControl/>
                  <w:jc w:val="left"/>
                </w:pPr>
              </w:pPrChange>
            </w:pPr>
            <w:del w:id="589" w:author="Abdullah Khan Zehady" w:date="2020-01-04T21:43:00Z">
              <w:r w:rsidDel="004845A8">
                <w:rPr>
                  <w:rFonts w:ascii="Times" w:hAnsi="Times" w:cs="Calibri"/>
                  <w:color w:val="000000"/>
                  <w:sz w:val="28"/>
                  <w:szCs w:val="28"/>
                </w:rPr>
                <w:delText>Pulleniatinidae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3BBAFE26" w14:textId="6FE27E34" w:rsidR="005919D2" w:rsidRPr="001F4919" w:rsidDel="004845A8" w:rsidRDefault="005919D2">
            <w:pPr>
              <w:widowControl/>
              <w:spacing w:line="480" w:lineRule="auto"/>
              <w:jc w:val="right"/>
              <w:rPr>
                <w:del w:id="590" w:author="Abdullah Khan Zehady" w:date="2020-01-04T21:43:00Z"/>
                <w:color w:val="000000"/>
                <w:sz w:val="28"/>
                <w:szCs w:val="28"/>
                <w:lang w:eastAsia="en-US"/>
              </w:rPr>
              <w:pPrChange w:id="591" w:author="Abdullah Khan Zehady" w:date="2020-01-04T19:23:00Z">
                <w:pPr>
                  <w:framePr w:hSpace="187" w:wrap="around" w:vAnchor="text" w:hAnchor="margin" w:xAlign="center" w:y="1"/>
                  <w:widowControl/>
                  <w:jc w:val="right"/>
                </w:pPr>
              </w:pPrChange>
            </w:pPr>
            <w:del w:id="592" w:author="Abdullah Khan Zehady" w:date="2020-01-04T21:43:00Z">
              <w:r w:rsidDel="004845A8">
                <w:rPr>
                  <w:rFonts w:ascii="Times" w:hAnsi="Times" w:cs="Calibri"/>
                  <w:color w:val="000000"/>
                  <w:sz w:val="28"/>
                  <w:szCs w:val="28"/>
                </w:rPr>
                <w:delText>6</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0FB4B8FF" w14:textId="1681BB2A" w:rsidR="005919D2" w:rsidRPr="001F4919" w:rsidDel="004845A8" w:rsidRDefault="005919D2">
            <w:pPr>
              <w:widowControl/>
              <w:spacing w:line="480" w:lineRule="auto"/>
              <w:jc w:val="right"/>
              <w:rPr>
                <w:del w:id="593" w:author="Abdullah Khan Zehady" w:date="2020-01-04T21:43:00Z"/>
                <w:color w:val="000000"/>
                <w:sz w:val="28"/>
                <w:szCs w:val="28"/>
                <w:lang w:eastAsia="en-US"/>
              </w:rPr>
              <w:pPrChange w:id="594" w:author="Abdullah Khan Zehady" w:date="2020-01-04T19:23:00Z">
                <w:pPr>
                  <w:framePr w:hSpace="187" w:wrap="around" w:vAnchor="text" w:hAnchor="margin" w:xAlign="center" w:y="1"/>
                  <w:widowControl/>
                  <w:jc w:val="right"/>
                </w:pPr>
              </w:pPrChange>
            </w:pPr>
            <w:del w:id="595" w:author="Abdullah Khan Zehady" w:date="2020-01-04T21:43:00Z">
              <w:r w:rsidDel="004845A8">
                <w:rPr>
                  <w:rFonts w:ascii="Times" w:hAnsi="Times" w:cs="Calibri"/>
                  <w:color w:val="000000"/>
                  <w:sz w:val="28"/>
                  <w:szCs w:val="28"/>
                </w:rPr>
                <w:delText>2.70</w:delText>
              </w:r>
            </w:del>
          </w:p>
        </w:tc>
        <w:tc>
          <w:tcPr>
            <w:tcW w:w="0" w:type="auto"/>
            <w:tcBorders>
              <w:top w:val="nil"/>
              <w:left w:val="nil"/>
              <w:bottom w:val="single" w:sz="4" w:space="0" w:color="auto"/>
              <w:right w:val="single" w:sz="4" w:space="0" w:color="auto"/>
            </w:tcBorders>
            <w:shd w:val="clear" w:color="auto" w:fill="auto"/>
            <w:noWrap/>
            <w:vAlign w:val="bottom"/>
            <w:hideMark/>
          </w:tcPr>
          <w:p w14:paraId="2329C32A" w14:textId="39A2C2FF" w:rsidR="005919D2" w:rsidRPr="001F4919" w:rsidDel="004845A8" w:rsidRDefault="005919D2">
            <w:pPr>
              <w:widowControl/>
              <w:spacing w:line="480" w:lineRule="auto"/>
              <w:jc w:val="right"/>
              <w:rPr>
                <w:del w:id="596" w:author="Abdullah Khan Zehady" w:date="2020-01-04T21:43:00Z"/>
                <w:color w:val="000000"/>
                <w:sz w:val="28"/>
                <w:szCs w:val="28"/>
                <w:lang w:eastAsia="en-US"/>
              </w:rPr>
              <w:pPrChange w:id="597" w:author="Abdullah Khan Zehady" w:date="2020-01-04T19:23:00Z">
                <w:pPr>
                  <w:framePr w:hSpace="187" w:wrap="around" w:vAnchor="text" w:hAnchor="margin" w:xAlign="center" w:y="1"/>
                  <w:widowControl/>
                  <w:jc w:val="right"/>
                </w:pPr>
              </w:pPrChange>
            </w:pPr>
            <w:del w:id="598" w:author="Abdullah Khan Zehady" w:date="2020-01-04T21:43:00Z">
              <w:r w:rsidDel="004845A8">
                <w:rPr>
                  <w:rFonts w:ascii="Times" w:hAnsi="Times" w:cs="Calibri"/>
                  <w:color w:val="000000"/>
                  <w:sz w:val="28"/>
                  <w:szCs w:val="28"/>
                </w:rPr>
                <w:delText>6.61</w:delText>
              </w:r>
            </w:del>
          </w:p>
        </w:tc>
        <w:tc>
          <w:tcPr>
            <w:tcW w:w="0" w:type="auto"/>
            <w:tcBorders>
              <w:top w:val="nil"/>
              <w:left w:val="nil"/>
              <w:bottom w:val="single" w:sz="4" w:space="0" w:color="auto"/>
              <w:right w:val="single" w:sz="4" w:space="0" w:color="auto"/>
            </w:tcBorders>
            <w:shd w:val="clear" w:color="auto" w:fill="auto"/>
            <w:noWrap/>
            <w:vAlign w:val="bottom"/>
            <w:hideMark/>
          </w:tcPr>
          <w:p w14:paraId="1430E266" w14:textId="38F09D6A" w:rsidR="005919D2" w:rsidRPr="001F4919" w:rsidDel="004845A8" w:rsidRDefault="005919D2">
            <w:pPr>
              <w:widowControl/>
              <w:spacing w:line="480" w:lineRule="auto"/>
              <w:jc w:val="right"/>
              <w:rPr>
                <w:del w:id="599" w:author="Abdullah Khan Zehady" w:date="2020-01-04T21:43:00Z"/>
                <w:color w:val="000000"/>
                <w:sz w:val="28"/>
                <w:szCs w:val="28"/>
                <w:lang w:eastAsia="en-US"/>
              </w:rPr>
              <w:pPrChange w:id="600" w:author="Abdullah Khan Zehady" w:date="2020-01-04T19:23:00Z">
                <w:pPr>
                  <w:framePr w:hSpace="187" w:wrap="around" w:vAnchor="text" w:hAnchor="margin" w:xAlign="center" w:y="1"/>
                  <w:widowControl/>
                  <w:jc w:val="right"/>
                </w:pPr>
              </w:pPrChange>
            </w:pPr>
            <w:del w:id="601" w:author="Abdullah Khan Zehady" w:date="2020-01-04T21:43:00Z">
              <w:r w:rsidDel="004845A8">
                <w:rPr>
                  <w:rFonts w:ascii="Times" w:hAnsi="Times" w:cs="Calibri"/>
                  <w:color w:val="000000"/>
                  <w:sz w:val="28"/>
                  <w:szCs w:val="28"/>
                </w:rPr>
                <w:delText>0.00</w:delText>
              </w:r>
            </w:del>
          </w:p>
        </w:tc>
      </w:tr>
      <w:tr w:rsidR="005919D2" w:rsidRPr="001F4919" w:rsidDel="004845A8" w14:paraId="1B3FE1D6" w14:textId="32FC5AC0" w:rsidTr="005919D2">
        <w:trPr>
          <w:trHeight w:val="360"/>
          <w:del w:id="602"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DB81102" w14:textId="1222313F" w:rsidR="005919D2" w:rsidRPr="001F4919" w:rsidDel="004845A8" w:rsidRDefault="005919D2">
            <w:pPr>
              <w:widowControl/>
              <w:spacing w:line="480" w:lineRule="auto"/>
              <w:jc w:val="left"/>
              <w:rPr>
                <w:del w:id="603" w:author="Abdullah Khan Zehady" w:date="2020-01-04T21:43:00Z"/>
                <w:color w:val="000000"/>
                <w:sz w:val="28"/>
                <w:szCs w:val="28"/>
                <w:lang w:eastAsia="en-US"/>
              </w:rPr>
              <w:pPrChange w:id="604" w:author="Abdullah Khan Zehady" w:date="2020-01-04T19:23:00Z">
                <w:pPr>
                  <w:framePr w:hSpace="187" w:wrap="around" w:vAnchor="text" w:hAnchor="margin" w:xAlign="center" w:y="1"/>
                  <w:widowControl/>
                  <w:jc w:val="left"/>
                </w:pPr>
              </w:pPrChange>
            </w:pPr>
            <w:del w:id="605" w:author="Abdullah Khan Zehady" w:date="2020-01-04T21:43:00Z">
              <w:r w:rsidDel="004845A8">
                <w:rPr>
                  <w:rFonts w:ascii="Times" w:hAnsi="Times" w:cs="Calibri"/>
                  <w:color w:val="000000"/>
                  <w:sz w:val="28"/>
                  <w:szCs w:val="28"/>
                </w:rPr>
                <w:delText>Globorotaliidae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09713A8B" w14:textId="465AE4C2" w:rsidR="005919D2" w:rsidRPr="001F4919" w:rsidDel="004845A8" w:rsidRDefault="005919D2">
            <w:pPr>
              <w:widowControl/>
              <w:spacing w:line="480" w:lineRule="auto"/>
              <w:jc w:val="right"/>
              <w:rPr>
                <w:del w:id="606" w:author="Abdullah Khan Zehady" w:date="2020-01-04T21:43:00Z"/>
                <w:color w:val="000000"/>
                <w:sz w:val="28"/>
                <w:szCs w:val="28"/>
                <w:lang w:eastAsia="en-US"/>
              </w:rPr>
              <w:pPrChange w:id="607" w:author="Abdullah Khan Zehady" w:date="2020-01-04T19:23:00Z">
                <w:pPr>
                  <w:framePr w:hSpace="187" w:wrap="around" w:vAnchor="text" w:hAnchor="margin" w:xAlign="center" w:y="1"/>
                  <w:widowControl/>
                  <w:jc w:val="right"/>
                </w:pPr>
              </w:pPrChange>
            </w:pPr>
            <w:del w:id="608" w:author="Abdullah Khan Zehady" w:date="2020-01-04T21:43:00Z">
              <w:r w:rsidDel="004845A8">
                <w:rPr>
                  <w:rFonts w:ascii="Times" w:hAnsi="Times" w:cs="Calibri"/>
                  <w:color w:val="000000"/>
                  <w:sz w:val="28"/>
                  <w:szCs w:val="28"/>
                </w:rPr>
                <w:delText>52</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57DF9E8B" w14:textId="25A819A0" w:rsidR="005919D2" w:rsidRPr="001F4919" w:rsidDel="004845A8" w:rsidRDefault="005919D2">
            <w:pPr>
              <w:widowControl/>
              <w:spacing w:line="480" w:lineRule="auto"/>
              <w:jc w:val="right"/>
              <w:rPr>
                <w:del w:id="609" w:author="Abdullah Khan Zehady" w:date="2020-01-04T21:43:00Z"/>
                <w:color w:val="000000"/>
                <w:sz w:val="28"/>
                <w:szCs w:val="28"/>
                <w:lang w:eastAsia="en-US"/>
              </w:rPr>
              <w:pPrChange w:id="610" w:author="Abdullah Khan Zehady" w:date="2020-01-04T19:23:00Z">
                <w:pPr>
                  <w:framePr w:hSpace="187" w:wrap="around" w:vAnchor="text" w:hAnchor="margin" w:xAlign="center" w:y="1"/>
                  <w:widowControl/>
                  <w:jc w:val="right"/>
                </w:pPr>
              </w:pPrChange>
            </w:pPr>
            <w:del w:id="611" w:author="Abdullah Khan Zehady" w:date="2020-01-04T21:43:00Z">
              <w:r w:rsidDel="004845A8">
                <w:rPr>
                  <w:rFonts w:ascii="Times" w:hAnsi="Times" w:cs="Calibri"/>
                  <w:color w:val="000000"/>
                  <w:sz w:val="28"/>
                  <w:szCs w:val="28"/>
                </w:rPr>
                <w:delText>3.80</w:delText>
              </w:r>
            </w:del>
          </w:p>
        </w:tc>
        <w:tc>
          <w:tcPr>
            <w:tcW w:w="0" w:type="auto"/>
            <w:tcBorders>
              <w:top w:val="nil"/>
              <w:left w:val="nil"/>
              <w:bottom w:val="single" w:sz="4" w:space="0" w:color="auto"/>
              <w:right w:val="single" w:sz="4" w:space="0" w:color="auto"/>
            </w:tcBorders>
            <w:shd w:val="clear" w:color="auto" w:fill="auto"/>
            <w:noWrap/>
            <w:vAlign w:val="bottom"/>
            <w:hideMark/>
          </w:tcPr>
          <w:p w14:paraId="38D20F3E" w14:textId="3FE24E16" w:rsidR="005919D2" w:rsidRPr="001F4919" w:rsidDel="004845A8" w:rsidRDefault="005919D2">
            <w:pPr>
              <w:widowControl/>
              <w:spacing w:line="480" w:lineRule="auto"/>
              <w:jc w:val="right"/>
              <w:rPr>
                <w:del w:id="612" w:author="Abdullah Khan Zehady" w:date="2020-01-04T21:43:00Z"/>
                <w:color w:val="000000"/>
                <w:sz w:val="28"/>
                <w:szCs w:val="28"/>
                <w:lang w:eastAsia="en-US"/>
              </w:rPr>
              <w:pPrChange w:id="613" w:author="Abdullah Khan Zehady" w:date="2020-01-04T19:23:00Z">
                <w:pPr>
                  <w:framePr w:hSpace="187" w:wrap="around" w:vAnchor="text" w:hAnchor="margin" w:xAlign="center" w:y="1"/>
                  <w:widowControl/>
                  <w:jc w:val="right"/>
                </w:pPr>
              </w:pPrChange>
            </w:pPr>
            <w:del w:id="614" w:author="Abdullah Khan Zehady" w:date="2020-01-04T21:43:00Z">
              <w:r w:rsidDel="004845A8">
                <w:rPr>
                  <w:rFonts w:ascii="Times" w:hAnsi="Times" w:cs="Calibri"/>
                  <w:color w:val="000000"/>
                  <w:sz w:val="28"/>
                  <w:szCs w:val="28"/>
                </w:rPr>
                <w:delText>22.44</w:delText>
              </w:r>
            </w:del>
          </w:p>
        </w:tc>
        <w:tc>
          <w:tcPr>
            <w:tcW w:w="0" w:type="auto"/>
            <w:tcBorders>
              <w:top w:val="nil"/>
              <w:left w:val="nil"/>
              <w:bottom w:val="single" w:sz="4" w:space="0" w:color="auto"/>
              <w:right w:val="single" w:sz="4" w:space="0" w:color="auto"/>
            </w:tcBorders>
            <w:shd w:val="clear" w:color="auto" w:fill="auto"/>
            <w:noWrap/>
            <w:vAlign w:val="bottom"/>
            <w:hideMark/>
          </w:tcPr>
          <w:p w14:paraId="6D9F81B5" w14:textId="42EA5645" w:rsidR="005919D2" w:rsidRPr="001F4919" w:rsidDel="004845A8" w:rsidRDefault="005919D2">
            <w:pPr>
              <w:widowControl/>
              <w:spacing w:line="480" w:lineRule="auto"/>
              <w:jc w:val="right"/>
              <w:rPr>
                <w:del w:id="615" w:author="Abdullah Khan Zehady" w:date="2020-01-04T21:43:00Z"/>
                <w:color w:val="000000"/>
                <w:sz w:val="28"/>
                <w:szCs w:val="28"/>
                <w:lang w:eastAsia="en-US"/>
              </w:rPr>
              <w:pPrChange w:id="616" w:author="Abdullah Khan Zehady" w:date="2020-01-04T19:23:00Z">
                <w:pPr>
                  <w:framePr w:hSpace="187" w:wrap="around" w:vAnchor="text" w:hAnchor="margin" w:xAlign="center" w:y="1"/>
                  <w:widowControl/>
                  <w:jc w:val="right"/>
                </w:pPr>
              </w:pPrChange>
            </w:pPr>
            <w:del w:id="617" w:author="Abdullah Khan Zehady" w:date="2020-01-04T21:43:00Z">
              <w:r w:rsidDel="004845A8">
                <w:rPr>
                  <w:rFonts w:ascii="Times" w:hAnsi="Times" w:cs="Calibri"/>
                  <w:color w:val="000000"/>
                  <w:sz w:val="28"/>
                  <w:szCs w:val="28"/>
                </w:rPr>
                <w:delText>0.00</w:delText>
              </w:r>
            </w:del>
          </w:p>
        </w:tc>
      </w:tr>
      <w:tr w:rsidR="005919D2" w:rsidRPr="001F4919" w:rsidDel="004845A8" w14:paraId="36F1572A" w14:textId="142DE330" w:rsidTr="005919D2">
        <w:trPr>
          <w:trHeight w:val="360"/>
          <w:del w:id="618"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CC78390" w14:textId="2303A472" w:rsidR="005919D2" w:rsidRPr="001F4919" w:rsidDel="004845A8" w:rsidRDefault="005919D2">
            <w:pPr>
              <w:widowControl/>
              <w:spacing w:line="480" w:lineRule="auto"/>
              <w:jc w:val="left"/>
              <w:rPr>
                <w:del w:id="619" w:author="Abdullah Khan Zehady" w:date="2020-01-04T21:43:00Z"/>
                <w:color w:val="000000"/>
                <w:sz w:val="28"/>
                <w:szCs w:val="28"/>
                <w:lang w:eastAsia="en-US"/>
              </w:rPr>
              <w:pPrChange w:id="620" w:author="Abdullah Khan Zehady" w:date="2020-01-04T19:23:00Z">
                <w:pPr>
                  <w:framePr w:hSpace="187" w:wrap="around" w:vAnchor="text" w:hAnchor="margin" w:xAlign="center" w:y="1"/>
                  <w:widowControl/>
                  <w:jc w:val="left"/>
                </w:pPr>
              </w:pPrChange>
            </w:pPr>
            <w:del w:id="621" w:author="Abdullah Khan Zehady" w:date="2020-01-04T21:43:00Z">
              <w:r w:rsidDel="004845A8">
                <w:rPr>
                  <w:rFonts w:ascii="Times" w:hAnsi="Times" w:cs="Calibri"/>
                  <w:color w:val="000000"/>
                  <w:sz w:val="28"/>
                  <w:szCs w:val="28"/>
                </w:rPr>
                <w:delText>Hantkeninidae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0D0F2DB1" w14:textId="6B07E3D8" w:rsidR="005919D2" w:rsidRPr="001F4919" w:rsidDel="004845A8" w:rsidRDefault="005919D2">
            <w:pPr>
              <w:widowControl/>
              <w:spacing w:line="480" w:lineRule="auto"/>
              <w:jc w:val="right"/>
              <w:rPr>
                <w:del w:id="622" w:author="Abdullah Khan Zehady" w:date="2020-01-04T21:43:00Z"/>
                <w:color w:val="000000"/>
                <w:sz w:val="28"/>
                <w:szCs w:val="28"/>
                <w:lang w:eastAsia="en-US"/>
              </w:rPr>
              <w:pPrChange w:id="623" w:author="Abdullah Khan Zehady" w:date="2020-01-04T19:23:00Z">
                <w:pPr>
                  <w:framePr w:hSpace="187" w:wrap="around" w:vAnchor="text" w:hAnchor="margin" w:xAlign="center" w:y="1"/>
                  <w:widowControl/>
                  <w:jc w:val="right"/>
                </w:pPr>
              </w:pPrChange>
            </w:pPr>
            <w:del w:id="624" w:author="Abdullah Khan Zehady" w:date="2020-01-04T21:43:00Z">
              <w:r w:rsidDel="004845A8">
                <w:rPr>
                  <w:rFonts w:ascii="Times" w:hAnsi="Times" w:cs="Calibri"/>
                  <w:color w:val="000000"/>
                  <w:sz w:val="28"/>
                  <w:szCs w:val="28"/>
                </w:rPr>
                <w:delText>16</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1A5894E1" w14:textId="6A50736D" w:rsidR="005919D2" w:rsidRPr="001F4919" w:rsidDel="004845A8" w:rsidRDefault="005919D2">
            <w:pPr>
              <w:widowControl/>
              <w:spacing w:line="480" w:lineRule="auto"/>
              <w:jc w:val="right"/>
              <w:rPr>
                <w:del w:id="625" w:author="Abdullah Khan Zehady" w:date="2020-01-04T21:43:00Z"/>
                <w:color w:val="000000"/>
                <w:sz w:val="28"/>
                <w:szCs w:val="28"/>
                <w:lang w:eastAsia="en-US"/>
              </w:rPr>
              <w:pPrChange w:id="626" w:author="Abdullah Khan Zehady" w:date="2020-01-04T19:23:00Z">
                <w:pPr>
                  <w:framePr w:hSpace="187" w:wrap="around" w:vAnchor="text" w:hAnchor="margin" w:xAlign="center" w:y="1"/>
                  <w:widowControl/>
                  <w:jc w:val="right"/>
                </w:pPr>
              </w:pPrChange>
            </w:pPr>
            <w:del w:id="627" w:author="Abdullah Khan Zehady" w:date="2020-01-04T21:43:00Z">
              <w:r w:rsidDel="004845A8">
                <w:rPr>
                  <w:rFonts w:ascii="Times" w:hAnsi="Times" w:cs="Calibri"/>
                  <w:color w:val="000000"/>
                  <w:sz w:val="28"/>
                  <w:szCs w:val="28"/>
                </w:rPr>
                <w:delText>4.12</w:delText>
              </w:r>
            </w:del>
          </w:p>
        </w:tc>
        <w:tc>
          <w:tcPr>
            <w:tcW w:w="0" w:type="auto"/>
            <w:tcBorders>
              <w:top w:val="nil"/>
              <w:left w:val="nil"/>
              <w:bottom w:val="single" w:sz="4" w:space="0" w:color="auto"/>
              <w:right w:val="single" w:sz="4" w:space="0" w:color="auto"/>
            </w:tcBorders>
            <w:shd w:val="clear" w:color="auto" w:fill="auto"/>
            <w:noWrap/>
            <w:vAlign w:val="bottom"/>
            <w:hideMark/>
          </w:tcPr>
          <w:p w14:paraId="53542A58" w14:textId="77B1369A" w:rsidR="005919D2" w:rsidRPr="001F4919" w:rsidDel="004845A8" w:rsidRDefault="005919D2">
            <w:pPr>
              <w:widowControl/>
              <w:spacing w:line="480" w:lineRule="auto"/>
              <w:jc w:val="right"/>
              <w:rPr>
                <w:del w:id="628" w:author="Abdullah Khan Zehady" w:date="2020-01-04T21:43:00Z"/>
                <w:color w:val="000000"/>
                <w:sz w:val="28"/>
                <w:szCs w:val="28"/>
                <w:lang w:eastAsia="en-US"/>
              </w:rPr>
              <w:pPrChange w:id="629" w:author="Abdullah Khan Zehady" w:date="2020-01-04T19:23:00Z">
                <w:pPr>
                  <w:framePr w:hSpace="187" w:wrap="around" w:vAnchor="text" w:hAnchor="margin" w:xAlign="center" w:y="1"/>
                  <w:widowControl/>
                  <w:jc w:val="right"/>
                </w:pPr>
              </w:pPrChange>
            </w:pPr>
            <w:del w:id="630" w:author="Abdullah Khan Zehady" w:date="2020-01-04T21:43:00Z">
              <w:r w:rsidDel="004845A8">
                <w:rPr>
                  <w:rFonts w:ascii="Times" w:hAnsi="Times" w:cs="Calibri"/>
                  <w:color w:val="000000"/>
                  <w:sz w:val="28"/>
                  <w:szCs w:val="28"/>
                </w:rPr>
                <w:delText>47.41</w:delText>
              </w:r>
            </w:del>
          </w:p>
        </w:tc>
        <w:tc>
          <w:tcPr>
            <w:tcW w:w="0" w:type="auto"/>
            <w:tcBorders>
              <w:top w:val="nil"/>
              <w:left w:val="nil"/>
              <w:bottom w:val="single" w:sz="4" w:space="0" w:color="auto"/>
              <w:right w:val="single" w:sz="4" w:space="0" w:color="auto"/>
            </w:tcBorders>
            <w:shd w:val="clear" w:color="auto" w:fill="auto"/>
            <w:noWrap/>
            <w:vAlign w:val="bottom"/>
            <w:hideMark/>
          </w:tcPr>
          <w:p w14:paraId="5EE94B0F" w14:textId="6ADF50DB" w:rsidR="005919D2" w:rsidRPr="001F4919" w:rsidDel="004845A8" w:rsidRDefault="005919D2">
            <w:pPr>
              <w:widowControl/>
              <w:spacing w:line="480" w:lineRule="auto"/>
              <w:jc w:val="right"/>
              <w:rPr>
                <w:del w:id="631" w:author="Abdullah Khan Zehady" w:date="2020-01-04T21:43:00Z"/>
                <w:color w:val="000000"/>
                <w:sz w:val="28"/>
                <w:szCs w:val="28"/>
                <w:lang w:eastAsia="en-US"/>
              </w:rPr>
              <w:pPrChange w:id="632" w:author="Abdullah Khan Zehady" w:date="2020-01-04T19:23:00Z">
                <w:pPr>
                  <w:framePr w:hSpace="187" w:wrap="around" w:vAnchor="text" w:hAnchor="margin" w:xAlign="center" w:y="1"/>
                  <w:widowControl/>
                  <w:jc w:val="right"/>
                </w:pPr>
              </w:pPrChange>
            </w:pPr>
            <w:del w:id="633" w:author="Abdullah Khan Zehady" w:date="2020-01-04T21:43:00Z">
              <w:r w:rsidDel="004845A8">
                <w:rPr>
                  <w:rFonts w:ascii="Times" w:hAnsi="Times" w:cs="Calibri"/>
                  <w:color w:val="000000"/>
                  <w:sz w:val="28"/>
                  <w:szCs w:val="28"/>
                </w:rPr>
                <w:delText>33.90</w:delText>
              </w:r>
            </w:del>
          </w:p>
        </w:tc>
      </w:tr>
      <w:tr w:rsidR="005919D2" w:rsidRPr="001F4919" w:rsidDel="004845A8" w14:paraId="44CDC3FB" w14:textId="1D3FE580" w:rsidTr="005919D2">
        <w:trPr>
          <w:trHeight w:val="360"/>
          <w:del w:id="634"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3A9C27E" w14:textId="7C4461A4" w:rsidR="005919D2" w:rsidRPr="001F4919" w:rsidDel="004845A8" w:rsidRDefault="005919D2">
            <w:pPr>
              <w:widowControl/>
              <w:spacing w:line="480" w:lineRule="auto"/>
              <w:jc w:val="left"/>
              <w:rPr>
                <w:del w:id="635" w:author="Abdullah Khan Zehady" w:date="2020-01-04T21:43:00Z"/>
                <w:color w:val="000000"/>
                <w:sz w:val="28"/>
                <w:szCs w:val="28"/>
                <w:lang w:eastAsia="en-US"/>
              </w:rPr>
              <w:pPrChange w:id="636" w:author="Abdullah Khan Zehady" w:date="2020-01-04T19:23:00Z">
                <w:pPr>
                  <w:framePr w:hSpace="187" w:wrap="around" w:vAnchor="text" w:hAnchor="margin" w:xAlign="center" w:y="1"/>
                  <w:widowControl/>
                  <w:jc w:val="left"/>
                </w:pPr>
              </w:pPrChange>
            </w:pPr>
            <w:del w:id="637" w:author="Abdullah Khan Zehady" w:date="2020-01-04T21:43:00Z">
              <w:r w:rsidDel="004845A8">
                <w:rPr>
                  <w:rFonts w:ascii="Times" w:hAnsi="Times" w:cs="Calibri"/>
                  <w:color w:val="000000"/>
                  <w:sz w:val="28"/>
                  <w:szCs w:val="28"/>
                </w:rPr>
                <w:delText>Bittnerulidae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02974C9F" w14:textId="7607B063" w:rsidR="005919D2" w:rsidRPr="001F4919" w:rsidDel="004845A8" w:rsidRDefault="005919D2">
            <w:pPr>
              <w:widowControl/>
              <w:spacing w:line="480" w:lineRule="auto"/>
              <w:jc w:val="right"/>
              <w:rPr>
                <w:del w:id="638" w:author="Abdullah Khan Zehady" w:date="2020-01-04T21:43:00Z"/>
                <w:color w:val="000000"/>
                <w:sz w:val="28"/>
                <w:szCs w:val="28"/>
                <w:lang w:eastAsia="en-US"/>
              </w:rPr>
              <w:pPrChange w:id="639" w:author="Abdullah Khan Zehady" w:date="2020-01-04T19:23:00Z">
                <w:pPr>
                  <w:framePr w:hSpace="187" w:wrap="around" w:vAnchor="text" w:hAnchor="margin" w:xAlign="center" w:y="1"/>
                  <w:widowControl/>
                  <w:jc w:val="right"/>
                </w:pPr>
              </w:pPrChange>
            </w:pPr>
            <w:del w:id="640" w:author="Abdullah Khan Zehady" w:date="2020-01-04T21:43:00Z">
              <w:r w:rsidDel="004845A8">
                <w:rPr>
                  <w:rFonts w:ascii="Times" w:hAnsi="Times" w:cs="Calibri"/>
                  <w:color w:val="000000"/>
                  <w:sz w:val="28"/>
                  <w:szCs w:val="28"/>
                </w:rPr>
                <w:delText>13</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01631202" w14:textId="3BA8B6ED" w:rsidR="005919D2" w:rsidRPr="001F4919" w:rsidDel="004845A8" w:rsidRDefault="005919D2">
            <w:pPr>
              <w:widowControl/>
              <w:spacing w:line="480" w:lineRule="auto"/>
              <w:jc w:val="right"/>
              <w:rPr>
                <w:del w:id="641" w:author="Abdullah Khan Zehady" w:date="2020-01-04T21:43:00Z"/>
                <w:color w:val="000000"/>
                <w:sz w:val="28"/>
                <w:szCs w:val="28"/>
                <w:lang w:eastAsia="en-US"/>
              </w:rPr>
              <w:pPrChange w:id="642" w:author="Abdullah Khan Zehady" w:date="2020-01-04T19:23:00Z">
                <w:pPr>
                  <w:framePr w:hSpace="187" w:wrap="around" w:vAnchor="text" w:hAnchor="margin" w:xAlign="center" w:y="1"/>
                  <w:widowControl/>
                  <w:jc w:val="right"/>
                </w:pPr>
              </w:pPrChange>
            </w:pPr>
            <w:del w:id="643" w:author="Abdullah Khan Zehady" w:date="2020-01-04T21:43:00Z">
              <w:r w:rsidDel="004845A8">
                <w:rPr>
                  <w:rFonts w:ascii="Times" w:hAnsi="Times" w:cs="Calibri"/>
                  <w:color w:val="000000"/>
                  <w:sz w:val="28"/>
                  <w:szCs w:val="28"/>
                </w:rPr>
                <w:delText>4.52</w:delText>
              </w:r>
            </w:del>
          </w:p>
        </w:tc>
        <w:tc>
          <w:tcPr>
            <w:tcW w:w="0" w:type="auto"/>
            <w:tcBorders>
              <w:top w:val="nil"/>
              <w:left w:val="nil"/>
              <w:bottom w:val="single" w:sz="4" w:space="0" w:color="auto"/>
              <w:right w:val="single" w:sz="4" w:space="0" w:color="auto"/>
            </w:tcBorders>
            <w:shd w:val="clear" w:color="auto" w:fill="auto"/>
            <w:noWrap/>
            <w:vAlign w:val="bottom"/>
            <w:hideMark/>
          </w:tcPr>
          <w:p w14:paraId="50B68A94" w14:textId="5AD2876F" w:rsidR="005919D2" w:rsidRPr="001F4919" w:rsidDel="004845A8" w:rsidRDefault="005919D2">
            <w:pPr>
              <w:widowControl/>
              <w:spacing w:line="480" w:lineRule="auto"/>
              <w:jc w:val="right"/>
              <w:rPr>
                <w:del w:id="644" w:author="Abdullah Khan Zehady" w:date="2020-01-04T21:43:00Z"/>
                <w:color w:val="000000"/>
                <w:sz w:val="28"/>
                <w:szCs w:val="28"/>
                <w:lang w:eastAsia="en-US"/>
              </w:rPr>
              <w:pPrChange w:id="645" w:author="Abdullah Khan Zehady" w:date="2020-01-04T19:23:00Z">
                <w:pPr>
                  <w:framePr w:hSpace="187" w:wrap="around" w:vAnchor="text" w:hAnchor="margin" w:xAlign="center" w:y="1"/>
                  <w:widowControl/>
                  <w:jc w:val="right"/>
                </w:pPr>
              </w:pPrChange>
            </w:pPr>
            <w:del w:id="646" w:author="Abdullah Khan Zehady" w:date="2020-01-04T21:43:00Z">
              <w:r w:rsidDel="004845A8">
                <w:rPr>
                  <w:rFonts w:ascii="Times" w:hAnsi="Times" w:cs="Calibri"/>
                  <w:color w:val="000000"/>
                  <w:sz w:val="28"/>
                  <w:szCs w:val="28"/>
                </w:rPr>
                <w:delText>18.26</w:delText>
              </w:r>
            </w:del>
          </w:p>
        </w:tc>
        <w:tc>
          <w:tcPr>
            <w:tcW w:w="0" w:type="auto"/>
            <w:tcBorders>
              <w:top w:val="nil"/>
              <w:left w:val="nil"/>
              <w:bottom w:val="single" w:sz="4" w:space="0" w:color="auto"/>
              <w:right w:val="single" w:sz="4" w:space="0" w:color="auto"/>
            </w:tcBorders>
            <w:shd w:val="clear" w:color="auto" w:fill="auto"/>
            <w:noWrap/>
            <w:vAlign w:val="bottom"/>
            <w:hideMark/>
          </w:tcPr>
          <w:p w14:paraId="05EF34EB" w14:textId="4D24F10A" w:rsidR="005919D2" w:rsidRPr="001F4919" w:rsidDel="004845A8" w:rsidRDefault="005919D2">
            <w:pPr>
              <w:widowControl/>
              <w:spacing w:line="480" w:lineRule="auto"/>
              <w:jc w:val="right"/>
              <w:rPr>
                <w:del w:id="647" w:author="Abdullah Khan Zehady" w:date="2020-01-04T21:43:00Z"/>
                <w:color w:val="000000"/>
                <w:sz w:val="28"/>
                <w:szCs w:val="28"/>
                <w:lang w:eastAsia="en-US"/>
              </w:rPr>
              <w:pPrChange w:id="648" w:author="Abdullah Khan Zehady" w:date="2020-01-04T19:23:00Z">
                <w:pPr>
                  <w:framePr w:hSpace="187" w:wrap="around" w:vAnchor="text" w:hAnchor="margin" w:xAlign="center" w:y="1"/>
                  <w:widowControl/>
                  <w:jc w:val="right"/>
                </w:pPr>
              </w:pPrChange>
            </w:pPr>
            <w:del w:id="649" w:author="Abdullah Khan Zehady" w:date="2020-01-04T21:43:00Z">
              <w:r w:rsidDel="004845A8">
                <w:rPr>
                  <w:rFonts w:ascii="Times" w:hAnsi="Times" w:cs="Calibri"/>
                  <w:color w:val="000000"/>
                  <w:sz w:val="28"/>
                  <w:szCs w:val="28"/>
                </w:rPr>
                <w:delText>0.00</w:delText>
              </w:r>
            </w:del>
          </w:p>
        </w:tc>
      </w:tr>
      <w:tr w:rsidR="005919D2" w:rsidRPr="001F4919" w:rsidDel="004845A8" w14:paraId="47F8B51E" w14:textId="384C2CB7" w:rsidTr="005919D2">
        <w:trPr>
          <w:trHeight w:val="360"/>
          <w:del w:id="650"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4E45F42" w14:textId="31DB764D" w:rsidR="005919D2" w:rsidRPr="001F4919" w:rsidDel="004845A8" w:rsidRDefault="005919D2">
            <w:pPr>
              <w:widowControl/>
              <w:spacing w:line="480" w:lineRule="auto"/>
              <w:jc w:val="left"/>
              <w:rPr>
                <w:del w:id="651" w:author="Abdullah Khan Zehady" w:date="2020-01-04T21:43:00Z"/>
                <w:color w:val="000000"/>
                <w:sz w:val="28"/>
                <w:szCs w:val="28"/>
                <w:lang w:eastAsia="en-US"/>
              </w:rPr>
              <w:pPrChange w:id="652" w:author="Abdullah Khan Zehady" w:date="2020-01-04T19:23:00Z">
                <w:pPr>
                  <w:framePr w:hSpace="187" w:wrap="around" w:vAnchor="text" w:hAnchor="margin" w:xAlign="center" w:y="1"/>
                  <w:widowControl/>
                  <w:jc w:val="left"/>
                </w:pPr>
              </w:pPrChange>
            </w:pPr>
            <w:del w:id="653" w:author="Abdullah Khan Zehady" w:date="2020-01-04T21:43:00Z">
              <w:r w:rsidDel="004845A8">
                <w:rPr>
                  <w:rFonts w:ascii="Times" w:hAnsi="Times" w:cs="Calibri"/>
                  <w:color w:val="000000"/>
                  <w:sz w:val="28"/>
                  <w:szCs w:val="28"/>
                </w:rPr>
                <w:delText>Hedbergellidae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6827301B" w14:textId="44AF36B0" w:rsidR="005919D2" w:rsidRPr="001F4919" w:rsidDel="004845A8" w:rsidRDefault="005919D2">
            <w:pPr>
              <w:widowControl/>
              <w:spacing w:line="480" w:lineRule="auto"/>
              <w:jc w:val="right"/>
              <w:rPr>
                <w:del w:id="654" w:author="Abdullah Khan Zehady" w:date="2020-01-04T21:43:00Z"/>
                <w:color w:val="000000"/>
                <w:sz w:val="28"/>
                <w:szCs w:val="28"/>
                <w:lang w:eastAsia="en-US"/>
              </w:rPr>
              <w:pPrChange w:id="655" w:author="Abdullah Khan Zehady" w:date="2020-01-04T19:23:00Z">
                <w:pPr>
                  <w:framePr w:hSpace="187" w:wrap="around" w:vAnchor="text" w:hAnchor="margin" w:xAlign="center" w:y="1"/>
                  <w:widowControl/>
                  <w:jc w:val="right"/>
                </w:pPr>
              </w:pPrChange>
            </w:pPr>
            <w:del w:id="656" w:author="Abdullah Khan Zehady" w:date="2020-01-04T21:43:00Z">
              <w:r w:rsidDel="004845A8">
                <w:rPr>
                  <w:rFonts w:ascii="Times" w:hAnsi="Times" w:cs="Calibri"/>
                  <w:color w:val="000000"/>
                  <w:sz w:val="28"/>
                  <w:szCs w:val="28"/>
                </w:rPr>
                <w:delText>28</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426D6070" w14:textId="5B22180D" w:rsidR="005919D2" w:rsidRPr="001F4919" w:rsidDel="004845A8" w:rsidRDefault="005919D2">
            <w:pPr>
              <w:widowControl/>
              <w:spacing w:line="480" w:lineRule="auto"/>
              <w:jc w:val="right"/>
              <w:rPr>
                <w:del w:id="657" w:author="Abdullah Khan Zehady" w:date="2020-01-04T21:43:00Z"/>
                <w:color w:val="000000"/>
                <w:sz w:val="28"/>
                <w:szCs w:val="28"/>
                <w:lang w:eastAsia="en-US"/>
              </w:rPr>
              <w:pPrChange w:id="658" w:author="Abdullah Khan Zehady" w:date="2020-01-04T19:23:00Z">
                <w:pPr>
                  <w:framePr w:hSpace="187" w:wrap="around" w:vAnchor="text" w:hAnchor="margin" w:xAlign="center" w:y="1"/>
                  <w:widowControl/>
                  <w:jc w:val="right"/>
                </w:pPr>
              </w:pPrChange>
            </w:pPr>
            <w:del w:id="659" w:author="Abdullah Khan Zehady" w:date="2020-01-04T21:43:00Z">
              <w:r w:rsidDel="004845A8">
                <w:rPr>
                  <w:rFonts w:ascii="Times" w:hAnsi="Times" w:cs="Calibri"/>
                  <w:color w:val="000000"/>
                  <w:sz w:val="28"/>
                  <w:szCs w:val="28"/>
                </w:rPr>
                <w:delText>5.52</w:delText>
              </w:r>
            </w:del>
          </w:p>
        </w:tc>
        <w:tc>
          <w:tcPr>
            <w:tcW w:w="0" w:type="auto"/>
            <w:tcBorders>
              <w:top w:val="nil"/>
              <w:left w:val="nil"/>
              <w:bottom w:val="single" w:sz="4" w:space="0" w:color="auto"/>
              <w:right w:val="single" w:sz="4" w:space="0" w:color="auto"/>
            </w:tcBorders>
            <w:shd w:val="clear" w:color="auto" w:fill="auto"/>
            <w:noWrap/>
            <w:vAlign w:val="bottom"/>
            <w:hideMark/>
          </w:tcPr>
          <w:p w14:paraId="7919805A" w14:textId="480A2326" w:rsidR="005919D2" w:rsidRPr="001F4919" w:rsidDel="004845A8" w:rsidRDefault="005919D2">
            <w:pPr>
              <w:widowControl/>
              <w:spacing w:line="480" w:lineRule="auto"/>
              <w:jc w:val="right"/>
              <w:rPr>
                <w:del w:id="660" w:author="Abdullah Khan Zehady" w:date="2020-01-04T21:43:00Z"/>
                <w:color w:val="000000"/>
                <w:sz w:val="28"/>
                <w:szCs w:val="28"/>
                <w:lang w:eastAsia="en-US"/>
              </w:rPr>
              <w:pPrChange w:id="661" w:author="Abdullah Khan Zehady" w:date="2020-01-04T19:23:00Z">
                <w:pPr>
                  <w:framePr w:hSpace="187" w:wrap="around" w:vAnchor="text" w:hAnchor="margin" w:xAlign="center" w:y="1"/>
                  <w:widowControl/>
                  <w:jc w:val="right"/>
                </w:pPr>
              </w:pPrChange>
            </w:pPr>
            <w:del w:id="662" w:author="Abdullah Khan Zehady" w:date="2020-01-04T21:43:00Z">
              <w:r w:rsidDel="004845A8">
                <w:rPr>
                  <w:rFonts w:ascii="Times" w:hAnsi="Times" w:cs="Calibri"/>
                  <w:color w:val="000000"/>
                  <w:sz w:val="28"/>
                  <w:szCs w:val="28"/>
                </w:rPr>
                <w:delText>70.92</w:delText>
              </w:r>
            </w:del>
          </w:p>
        </w:tc>
        <w:tc>
          <w:tcPr>
            <w:tcW w:w="0" w:type="auto"/>
            <w:tcBorders>
              <w:top w:val="nil"/>
              <w:left w:val="nil"/>
              <w:bottom w:val="single" w:sz="4" w:space="0" w:color="auto"/>
              <w:right w:val="single" w:sz="4" w:space="0" w:color="auto"/>
            </w:tcBorders>
            <w:shd w:val="clear" w:color="auto" w:fill="auto"/>
            <w:noWrap/>
            <w:vAlign w:val="bottom"/>
            <w:hideMark/>
          </w:tcPr>
          <w:p w14:paraId="625DEA77" w14:textId="5CDA2862" w:rsidR="005919D2" w:rsidRPr="001F4919" w:rsidDel="004845A8" w:rsidRDefault="005919D2">
            <w:pPr>
              <w:widowControl/>
              <w:spacing w:line="480" w:lineRule="auto"/>
              <w:jc w:val="right"/>
              <w:rPr>
                <w:del w:id="663" w:author="Abdullah Khan Zehady" w:date="2020-01-04T21:43:00Z"/>
                <w:color w:val="000000"/>
                <w:sz w:val="28"/>
                <w:szCs w:val="28"/>
                <w:lang w:eastAsia="en-US"/>
              </w:rPr>
              <w:pPrChange w:id="664" w:author="Abdullah Khan Zehady" w:date="2020-01-04T19:23:00Z">
                <w:pPr>
                  <w:framePr w:hSpace="187" w:wrap="around" w:vAnchor="text" w:hAnchor="margin" w:xAlign="center" w:y="1"/>
                  <w:widowControl/>
                  <w:jc w:val="right"/>
                </w:pPr>
              </w:pPrChange>
            </w:pPr>
            <w:del w:id="665" w:author="Abdullah Khan Zehady" w:date="2020-01-04T21:43:00Z">
              <w:r w:rsidDel="004845A8">
                <w:rPr>
                  <w:rFonts w:ascii="Times" w:hAnsi="Times" w:cs="Calibri"/>
                  <w:color w:val="000000"/>
                  <w:sz w:val="28"/>
                  <w:szCs w:val="28"/>
                </w:rPr>
                <w:delText>30.22</w:delText>
              </w:r>
            </w:del>
          </w:p>
        </w:tc>
      </w:tr>
      <w:tr w:rsidR="005919D2" w:rsidRPr="001F4919" w:rsidDel="004845A8" w14:paraId="0FB57B59" w14:textId="2690B510" w:rsidTr="005919D2">
        <w:trPr>
          <w:trHeight w:val="360"/>
          <w:del w:id="666"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490A3B" w14:textId="36DC3BCC" w:rsidR="005919D2" w:rsidRPr="001F4919" w:rsidDel="004845A8" w:rsidRDefault="005919D2">
            <w:pPr>
              <w:widowControl/>
              <w:spacing w:line="480" w:lineRule="auto"/>
              <w:jc w:val="left"/>
              <w:rPr>
                <w:del w:id="667" w:author="Abdullah Khan Zehady" w:date="2020-01-04T21:43:00Z"/>
                <w:color w:val="000000"/>
                <w:sz w:val="28"/>
                <w:szCs w:val="28"/>
                <w:lang w:eastAsia="en-US"/>
              </w:rPr>
              <w:pPrChange w:id="668" w:author="Abdullah Khan Zehady" w:date="2020-01-04T19:23:00Z">
                <w:pPr>
                  <w:framePr w:hSpace="187" w:wrap="around" w:vAnchor="text" w:hAnchor="margin" w:xAlign="center" w:y="1"/>
                  <w:widowControl/>
                  <w:jc w:val="left"/>
                </w:pPr>
              </w:pPrChange>
            </w:pPr>
            <w:del w:id="669" w:author="Abdullah Khan Zehady" w:date="2020-01-04T21:43:00Z">
              <w:r w:rsidDel="004845A8">
                <w:rPr>
                  <w:rFonts w:ascii="Times" w:hAnsi="Times" w:cs="Calibri"/>
                  <w:color w:val="000000"/>
                  <w:sz w:val="28"/>
                  <w:szCs w:val="28"/>
                </w:rPr>
                <w:delText>Truncorotaloididae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2C1A341B" w14:textId="1CC53D45" w:rsidR="005919D2" w:rsidRPr="001F4919" w:rsidDel="004845A8" w:rsidRDefault="005919D2">
            <w:pPr>
              <w:widowControl/>
              <w:spacing w:line="480" w:lineRule="auto"/>
              <w:jc w:val="right"/>
              <w:rPr>
                <w:del w:id="670" w:author="Abdullah Khan Zehady" w:date="2020-01-04T21:43:00Z"/>
                <w:color w:val="000000"/>
                <w:sz w:val="28"/>
                <w:szCs w:val="28"/>
                <w:lang w:eastAsia="en-US"/>
              </w:rPr>
              <w:pPrChange w:id="671" w:author="Abdullah Khan Zehady" w:date="2020-01-04T19:23:00Z">
                <w:pPr>
                  <w:framePr w:hSpace="187" w:wrap="around" w:vAnchor="text" w:hAnchor="margin" w:xAlign="center" w:y="1"/>
                  <w:widowControl/>
                  <w:jc w:val="right"/>
                </w:pPr>
              </w:pPrChange>
            </w:pPr>
            <w:del w:id="672" w:author="Abdullah Khan Zehady" w:date="2020-01-04T21:43:00Z">
              <w:r w:rsidDel="004845A8">
                <w:rPr>
                  <w:rFonts w:ascii="Times" w:hAnsi="Times" w:cs="Calibri"/>
                  <w:color w:val="000000"/>
                  <w:sz w:val="28"/>
                  <w:szCs w:val="28"/>
                </w:rPr>
                <w:delText>69</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044DABE8" w14:textId="16A2C482" w:rsidR="005919D2" w:rsidRPr="001F4919" w:rsidDel="004845A8" w:rsidRDefault="005919D2">
            <w:pPr>
              <w:widowControl/>
              <w:spacing w:line="480" w:lineRule="auto"/>
              <w:jc w:val="right"/>
              <w:rPr>
                <w:del w:id="673" w:author="Abdullah Khan Zehady" w:date="2020-01-04T21:43:00Z"/>
                <w:color w:val="000000"/>
                <w:sz w:val="28"/>
                <w:szCs w:val="28"/>
                <w:lang w:eastAsia="en-US"/>
              </w:rPr>
              <w:pPrChange w:id="674" w:author="Abdullah Khan Zehady" w:date="2020-01-04T19:23:00Z">
                <w:pPr>
                  <w:framePr w:hSpace="187" w:wrap="around" w:vAnchor="text" w:hAnchor="margin" w:xAlign="center" w:y="1"/>
                  <w:widowControl/>
                  <w:jc w:val="right"/>
                </w:pPr>
              </w:pPrChange>
            </w:pPr>
            <w:del w:id="675" w:author="Abdullah Khan Zehady" w:date="2020-01-04T21:43:00Z">
              <w:r w:rsidDel="004845A8">
                <w:rPr>
                  <w:rFonts w:ascii="Times" w:hAnsi="Times" w:cs="Calibri"/>
                  <w:color w:val="000000"/>
                  <w:sz w:val="28"/>
                  <w:szCs w:val="28"/>
                </w:rPr>
                <w:delText>5.86</w:delText>
              </w:r>
            </w:del>
          </w:p>
        </w:tc>
        <w:tc>
          <w:tcPr>
            <w:tcW w:w="0" w:type="auto"/>
            <w:tcBorders>
              <w:top w:val="nil"/>
              <w:left w:val="nil"/>
              <w:bottom w:val="single" w:sz="4" w:space="0" w:color="auto"/>
              <w:right w:val="single" w:sz="4" w:space="0" w:color="auto"/>
            </w:tcBorders>
            <w:shd w:val="clear" w:color="auto" w:fill="auto"/>
            <w:noWrap/>
            <w:vAlign w:val="bottom"/>
            <w:hideMark/>
          </w:tcPr>
          <w:p w14:paraId="32C88A52" w14:textId="67F8D2E6" w:rsidR="005919D2" w:rsidRPr="001F4919" w:rsidDel="004845A8" w:rsidRDefault="005919D2">
            <w:pPr>
              <w:widowControl/>
              <w:spacing w:line="480" w:lineRule="auto"/>
              <w:jc w:val="right"/>
              <w:rPr>
                <w:del w:id="676" w:author="Abdullah Khan Zehady" w:date="2020-01-04T21:43:00Z"/>
                <w:color w:val="000000"/>
                <w:sz w:val="28"/>
                <w:szCs w:val="28"/>
                <w:lang w:eastAsia="en-US"/>
              </w:rPr>
              <w:pPrChange w:id="677" w:author="Abdullah Khan Zehady" w:date="2020-01-04T19:23:00Z">
                <w:pPr>
                  <w:framePr w:hSpace="187" w:wrap="around" w:vAnchor="text" w:hAnchor="margin" w:xAlign="center" w:y="1"/>
                  <w:widowControl/>
                  <w:jc w:val="right"/>
                </w:pPr>
              </w:pPrChange>
            </w:pPr>
            <w:del w:id="678" w:author="Abdullah Khan Zehady" w:date="2020-01-04T21:43:00Z">
              <w:r w:rsidDel="004845A8">
                <w:rPr>
                  <w:rFonts w:ascii="Times" w:hAnsi="Times" w:cs="Calibri"/>
                  <w:color w:val="000000"/>
                  <w:sz w:val="28"/>
                  <w:szCs w:val="28"/>
                </w:rPr>
                <w:delText>66.02</w:delText>
              </w:r>
            </w:del>
          </w:p>
        </w:tc>
        <w:tc>
          <w:tcPr>
            <w:tcW w:w="0" w:type="auto"/>
            <w:tcBorders>
              <w:top w:val="nil"/>
              <w:left w:val="nil"/>
              <w:bottom w:val="single" w:sz="4" w:space="0" w:color="auto"/>
              <w:right w:val="single" w:sz="4" w:space="0" w:color="auto"/>
            </w:tcBorders>
            <w:shd w:val="clear" w:color="auto" w:fill="auto"/>
            <w:noWrap/>
            <w:vAlign w:val="bottom"/>
            <w:hideMark/>
          </w:tcPr>
          <w:p w14:paraId="526F379E" w14:textId="0782234B" w:rsidR="005919D2" w:rsidRPr="001F4919" w:rsidDel="004845A8" w:rsidRDefault="005919D2">
            <w:pPr>
              <w:widowControl/>
              <w:spacing w:line="480" w:lineRule="auto"/>
              <w:jc w:val="right"/>
              <w:rPr>
                <w:del w:id="679" w:author="Abdullah Khan Zehady" w:date="2020-01-04T21:43:00Z"/>
                <w:color w:val="000000"/>
                <w:sz w:val="28"/>
                <w:szCs w:val="28"/>
                <w:lang w:eastAsia="en-US"/>
              </w:rPr>
              <w:pPrChange w:id="680" w:author="Abdullah Khan Zehady" w:date="2020-01-04T19:23:00Z">
                <w:pPr>
                  <w:framePr w:hSpace="187" w:wrap="around" w:vAnchor="text" w:hAnchor="margin" w:xAlign="center" w:y="1"/>
                  <w:widowControl/>
                  <w:jc w:val="right"/>
                </w:pPr>
              </w:pPrChange>
            </w:pPr>
            <w:del w:id="681" w:author="Abdullah Khan Zehady" w:date="2020-01-04T21:43:00Z">
              <w:r w:rsidDel="004845A8">
                <w:rPr>
                  <w:rFonts w:ascii="Times" w:hAnsi="Times" w:cs="Calibri"/>
                  <w:color w:val="000000"/>
                  <w:sz w:val="28"/>
                  <w:szCs w:val="28"/>
                </w:rPr>
                <w:delText>30.28</w:delText>
              </w:r>
            </w:del>
          </w:p>
        </w:tc>
      </w:tr>
      <w:tr w:rsidR="005919D2" w:rsidRPr="001F4919" w:rsidDel="004845A8" w14:paraId="389D21DD" w14:textId="2B0B4690" w:rsidTr="005919D2">
        <w:trPr>
          <w:trHeight w:val="360"/>
          <w:del w:id="682"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49BBBB" w14:textId="563872AA" w:rsidR="005919D2" w:rsidRPr="001F4919" w:rsidDel="004845A8" w:rsidRDefault="005919D2">
            <w:pPr>
              <w:widowControl/>
              <w:spacing w:line="480" w:lineRule="auto"/>
              <w:jc w:val="left"/>
              <w:rPr>
                <w:del w:id="683" w:author="Abdullah Khan Zehady" w:date="2020-01-04T21:43:00Z"/>
                <w:color w:val="000000"/>
                <w:sz w:val="28"/>
                <w:szCs w:val="28"/>
                <w:lang w:eastAsia="en-US"/>
              </w:rPr>
              <w:pPrChange w:id="684" w:author="Abdullah Khan Zehady" w:date="2020-01-04T19:23:00Z">
                <w:pPr>
                  <w:framePr w:hSpace="187" w:wrap="around" w:vAnchor="text" w:hAnchor="margin" w:xAlign="center" w:y="1"/>
                  <w:widowControl/>
                  <w:jc w:val="left"/>
                </w:pPr>
              </w:pPrChange>
            </w:pPr>
            <w:del w:id="685" w:author="Abdullah Khan Zehady" w:date="2020-01-04T21:43:00Z">
              <w:r w:rsidDel="004845A8">
                <w:rPr>
                  <w:rFonts w:ascii="Times" w:hAnsi="Times" w:cs="Calibri"/>
                  <w:color w:val="000000"/>
                  <w:sz w:val="28"/>
                  <w:szCs w:val="28"/>
                </w:rPr>
                <w:delText>Globigerinidae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67B3C9D3" w14:textId="175E6B6B" w:rsidR="005919D2" w:rsidRPr="001F4919" w:rsidDel="004845A8" w:rsidRDefault="005919D2">
            <w:pPr>
              <w:widowControl/>
              <w:spacing w:line="480" w:lineRule="auto"/>
              <w:jc w:val="right"/>
              <w:rPr>
                <w:del w:id="686" w:author="Abdullah Khan Zehady" w:date="2020-01-04T21:43:00Z"/>
                <w:color w:val="000000"/>
                <w:sz w:val="28"/>
                <w:szCs w:val="28"/>
                <w:lang w:eastAsia="en-US"/>
              </w:rPr>
              <w:pPrChange w:id="687" w:author="Abdullah Khan Zehady" w:date="2020-01-04T19:23:00Z">
                <w:pPr>
                  <w:framePr w:hSpace="187" w:wrap="around" w:vAnchor="text" w:hAnchor="margin" w:xAlign="center" w:y="1"/>
                  <w:widowControl/>
                  <w:jc w:val="right"/>
                </w:pPr>
              </w:pPrChange>
            </w:pPr>
            <w:del w:id="688" w:author="Abdullah Khan Zehady" w:date="2020-01-04T21:43:00Z">
              <w:r w:rsidDel="004845A8">
                <w:rPr>
                  <w:rFonts w:ascii="Times" w:hAnsi="Times" w:cs="Calibri"/>
                  <w:color w:val="000000"/>
                  <w:sz w:val="28"/>
                  <w:szCs w:val="28"/>
                </w:rPr>
                <w:delText>110</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77529C22" w14:textId="1BC454CF" w:rsidR="005919D2" w:rsidRPr="001F4919" w:rsidDel="004845A8" w:rsidRDefault="005919D2">
            <w:pPr>
              <w:widowControl/>
              <w:spacing w:line="480" w:lineRule="auto"/>
              <w:jc w:val="right"/>
              <w:rPr>
                <w:del w:id="689" w:author="Abdullah Khan Zehady" w:date="2020-01-04T21:43:00Z"/>
                <w:color w:val="000000"/>
                <w:sz w:val="28"/>
                <w:szCs w:val="28"/>
                <w:lang w:eastAsia="en-US"/>
              </w:rPr>
              <w:pPrChange w:id="690" w:author="Abdullah Khan Zehady" w:date="2020-01-04T19:23:00Z">
                <w:pPr>
                  <w:framePr w:hSpace="187" w:wrap="around" w:vAnchor="text" w:hAnchor="margin" w:xAlign="center" w:y="1"/>
                  <w:widowControl/>
                  <w:jc w:val="right"/>
                </w:pPr>
              </w:pPrChange>
            </w:pPr>
            <w:del w:id="691" w:author="Abdullah Khan Zehady" w:date="2020-01-04T21:43:00Z">
              <w:r w:rsidDel="004845A8">
                <w:rPr>
                  <w:rFonts w:ascii="Times" w:hAnsi="Times" w:cs="Calibri"/>
                  <w:color w:val="000000"/>
                  <w:sz w:val="28"/>
                  <w:szCs w:val="28"/>
                </w:rPr>
                <w:delText>9.81</w:delText>
              </w:r>
            </w:del>
          </w:p>
        </w:tc>
        <w:tc>
          <w:tcPr>
            <w:tcW w:w="0" w:type="auto"/>
            <w:tcBorders>
              <w:top w:val="nil"/>
              <w:left w:val="nil"/>
              <w:bottom w:val="single" w:sz="4" w:space="0" w:color="auto"/>
              <w:right w:val="single" w:sz="4" w:space="0" w:color="auto"/>
            </w:tcBorders>
            <w:shd w:val="clear" w:color="auto" w:fill="auto"/>
            <w:noWrap/>
            <w:vAlign w:val="bottom"/>
            <w:hideMark/>
          </w:tcPr>
          <w:p w14:paraId="373CC78D" w14:textId="63711FC9" w:rsidR="005919D2" w:rsidRPr="001F4919" w:rsidDel="004845A8" w:rsidRDefault="005919D2">
            <w:pPr>
              <w:widowControl/>
              <w:spacing w:line="480" w:lineRule="auto"/>
              <w:jc w:val="right"/>
              <w:rPr>
                <w:del w:id="692" w:author="Abdullah Khan Zehady" w:date="2020-01-04T21:43:00Z"/>
                <w:color w:val="000000"/>
                <w:sz w:val="28"/>
                <w:szCs w:val="28"/>
                <w:lang w:eastAsia="en-US"/>
              </w:rPr>
              <w:pPrChange w:id="693" w:author="Abdullah Khan Zehady" w:date="2020-01-04T19:23:00Z">
                <w:pPr>
                  <w:framePr w:hSpace="187" w:wrap="around" w:vAnchor="text" w:hAnchor="margin" w:xAlign="center" w:y="1"/>
                  <w:widowControl/>
                  <w:jc w:val="right"/>
                </w:pPr>
              </w:pPrChange>
            </w:pPr>
            <w:del w:id="694" w:author="Abdullah Khan Zehady" w:date="2020-01-04T21:43:00Z">
              <w:r w:rsidDel="004845A8">
                <w:rPr>
                  <w:rFonts w:ascii="Times" w:hAnsi="Times" w:cs="Calibri"/>
                  <w:color w:val="000000"/>
                  <w:sz w:val="28"/>
                  <w:szCs w:val="28"/>
                </w:rPr>
                <w:delText>66.03</w:delText>
              </w:r>
            </w:del>
          </w:p>
        </w:tc>
        <w:tc>
          <w:tcPr>
            <w:tcW w:w="0" w:type="auto"/>
            <w:tcBorders>
              <w:top w:val="nil"/>
              <w:left w:val="nil"/>
              <w:bottom w:val="single" w:sz="4" w:space="0" w:color="auto"/>
              <w:right w:val="single" w:sz="4" w:space="0" w:color="auto"/>
            </w:tcBorders>
            <w:shd w:val="clear" w:color="auto" w:fill="auto"/>
            <w:noWrap/>
            <w:vAlign w:val="bottom"/>
            <w:hideMark/>
          </w:tcPr>
          <w:p w14:paraId="31C04829" w14:textId="13B893D0" w:rsidR="005919D2" w:rsidRPr="001F4919" w:rsidDel="004845A8" w:rsidRDefault="005919D2">
            <w:pPr>
              <w:widowControl/>
              <w:spacing w:line="480" w:lineRule="auto"/>
              <w:jc w:val="right"/>
              <w:rPr>
                <w:del w:id="695" w:author="Abdullah Khan Zehady" w:date="2020-01-04T21:43:00Z"/>
                <w:color w:val="000000"/>
                <w:sz w:val="28"/>
                <w:szCs w:val="28"/>
                <w:lang w:eastAsia="en-US"/>
              </w:rPr>
              <w:pPrChange w:id="696" w:author="Abdullah Khan Zehady" w:date="2020-01-04T19:23:00Z">
                <w:pPr>
                  <w:framePr w:hSpace="187" w:wrap="around" w:vAnchor="text" w:hAnchor="margin" w:xAlign="center" w:y="1"/>
                  <w:widowControl/>
                  <w:jc w:val="right"/>
                </w:pPr>
              </w:pPrChange>
            </w:pPr>
            <w:del w:id="697" w:author="Abdullah Khan Zehady" w:date="2020-01-04T21:43:00Z">
              <w:r w:rsidDel="004845A8">
                <w:rPr>
                  <w:rFonts w:ascii="Times" w:hAnsi="Times" w:cs="Calibri"/>
                  <w:color w:val="000000"/>
                  <w:sz w:val="28"/>
                  <w:szCs w:val="28"/>
                </w:rPr>
                <w:delText>0.00</w:delText>
              </w:r>
            </w:del>
          </w:p>
        </w:tc>
      </w:tr>
      <w:tr w:rsidR="005919D2" w:rsidRPr="001F4919" w:rsidDel="004845A8" w14:paraId="120BC691" w14:textId="5E00B703" w:rsidTr="005919D2">
        <w:trPr>
          <w:trHeight w:val="360"/>
          <w:del w:id="698"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F28F45F" w14:textId="6BC6D1F5" w:rsidR="005919D2" w:rsidRPr="001F4919" w:rsidDel="004845A8" w:rsidRDefault="005919D2">
            <w:pPr>
              <w:widowControl/>
              <w:spacing w:line="480" w:lineRule="auto"/>
              <w:jc w:val="left"/>
              <w:rPr>
                <w:del w:id="699" w:author="Abdullah Khan Zehady" w:date="2020-01-04T21:43:00Z"/>
                <w:color w:val="000000"/>
                <w:sz w:val="28"/>
                <w:szCs w:val="28"/>
                <w:lang w:eastAsia="en-US"/>
              </w:rPr>
              <w:pPrChange w:id="700" w:author="Abdullah Khan Zehady" w:date="2020-01-04T19:23:00Z">
                <w:pPr>
                  <w:framePr w:hSpace="187" w:wrap="around" w:vAnchor="text" w:hAnchor="margin" w:xAlign="center" w:y="1"/>
                  <w:widowControl/>
                  <w:jc w:val="left"/>
                </w:pPr>
              </w:pPrChange>
            </w:pPr>
            <w:del w:id="701" w:author="Abdullah Khan Zehady" w:date="2020-01-04T21:43:00Z">
              <w:r w:rsidDel="004845A8">
                <w:rPr>
                  <w:rFonts w:ascii="Times" w:hAnsi="Times" w:cs="Calibri"/>
                  <w:color w:val="000000"/>
                  <w:sz w:val="28"/>
                  <w:szCs w:val="28"/>
                </w:rPr>
                <w:delText>Catapsydracidae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6133DF97" w14:textId="325C6685" w:rsidR="005919D2" w:rsidRPr="001F4919" w:rsidDel="004845A8" w:rsidRDefault="005919D2">
            <w:pPr>
              <w:widowControl/>
              <w:spacing w:line="480" w:lineRule="auto"/>
              <w:jc w:val="right"/>
              <w:rPr>
                <w:del w:id="702" w:author="Abdullah Khan Zehady" w:date="2020-01-04T21:43:00Z"/>
                <w:color w:val="000000"/>
                <w:sz w:val="28"/>
                <w:szCs w:val="28"/>
                <w:lang w:eastAsia="en-US"/>
              </w:rPr>
              <w:pPrChange w:id="703" w:author="Abdullah Khan Zehady" w:date="2020-01-04T19:23:00Z">
                <w:pPr>
                  <w:framePr w:hSpace="187" w:wrap="around" w:vAnchor="text" w:hAnchor="margin" w:xAlign="center" w:y="1"/>
                  <w:widowControl/>
                  <w:jc w:val="right"/>
                </w:pPr>
              </w:pPrChange>
            </w:pPr>
            <w:del w:id="704" w:author="Abdullah Khan Zehady" w:date="2020-01-04T21:43:00Z">
              <w:r w:rsidDel="004845A8">
                <w:rPr>
                  <w:rFonts w:ascii="Times" w:hAnsi="Times" w:cs="Calibri"/>
                  <w:color w:val="000000"/>
                  <w:sz w:val="28"/>
                  <w:szCs w:val="28"/>
                </w:rPr>
                <w:delText>28</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1E158018" w14:textId="2FDEAA32" w:rsidR="005919D2" w:rsidRPr="001F4919" w:rsidDel="004845A8" w:rsidRDefault="005919D2">
            <w:pPr>
              <w:widowControl/>
              <w:spacing w:line="480" w:lineRule="auto"/>
              <w:jc w:val="right"/>
              <w:rPr>
                <w:del w:id="705" w:author="Abdullah Khan Zehady" w:date="2020-01-04T21:43:00Z"/>
                <w:color w:val="000000"/>
                <w:sz w:val="28"/>
                <w:szCs w:val="28"/>
                <w:lang w:eastAsia="en-US"/>
              </w:rPr>
              <w:pPrChange w:id="706" w:author="Abdullah Khan Zehady" w:date="2020-01-04T19:23:00Z">
                <w:pPr>
                  <w:framePr w:hSpace="187" w:wrap="around" w:vAnchor="text" w:hAnchor="margin" w:xAlign="center" w:y="1"/>
                  <w:widowControl/>
                  <w:jc w:val="right"/>
                </w:pPr>
              </w:pPrChange>
            </w:pPr>
            <w:del w:id="707" w:author="Abdullah Khan Zehady" w:date="2020-01-04T21:43:00Z">
              <w:r w:rsidDel="004845A8">
                <w:rPr>
                  <w:rFonts w:ascii="Times" w:hAnsi="Times" w:cs="Calibri"/>
                  <w:color w:val="000000"/>
                  <w:sz w:val="28"/>
                  <w:szCs w:val="28"/>
                </w:rPr>
                <w:delText>9.97</w:delText>
              </w:r>
            </w:del>
          </w:p>
        </w:tc>
        <w:tc>
          <w:tcPr>
            <w:tcW w:w="0" w:type="auto"/>
            <w:tcBorders>
              <w:top w:val="nil"/>
              <w:left w:val="nil"/>
              <w:bottom w:val="single" w:sz="4" w:space="0" w:color="auto"/>
              <w:right w:val="single" w:sz="4" w:space="0" w:color="auto"/>
            </w:tcBorders>
            <w:shd w:val="clear" w:color="auto" w:fill="auto"/>
            <w:noWrap/>
            <w:vAlign w:val="bottom"/>
            <w:hideMark/>
          </w:tcPr>
          <w:p w14:paraId="39DFE333" w14:textId="43DF60AB" w:rsidR="005919D2" w:rsidRPr="001F4919" w:rsidDel="004845A8" w:rsidRDefault="005919D2">
            <w:pPr>
              <w:widowControl/>
              <w:spacing w:line="480" w:lineRule="auto"/>
              <w:jc w:val="right"/>
              <w:rPr>
                <w:del w:id="708" w:author="Abdullah Khan Zehady" w:date="2020-01-04T21:43:00Z"/>
                <w:color w:val="000000"/>
                <w:sz w:val="28"/>
                <w:szCs w:val="28"/>
                <w:lang w:eastAsia="en-US"/>
              </w:rPr>
              <w:pPrChange w:id="709" w:author="Abdullah Khan Zehady" w:date="2020-01-04T19:23:00Z">
                <w:pPr>
                  <w:framePr w:hSpace="187" w:wrap="around" w:vAnchor="text" w:hAnchor="margin" w:xAlign="center" w:y="1"/>
                  <w:widowControl/>
                  <w:jc w:val="right"/>
                </w:pPr>
              </w:pPrChange>
            </w:pPr>
            <w:del w:id="710" w:author="Abdullah Khan Zehady" w:date="2020-01-04T21:43:00Z">
              <w:r w:rsidDel="004845A8">
                <w:rPr>
                  <w:rFonts w:ascii="Times" w:hAnsi="Times" w:cs="Calibri"/>
                  <w:color w:val="000000"/>
                  <w:sz w:val="28"/>
                  <w:szCs w:val="28"/>
                </w:rPr>
                <w:delText>65.96</w:delText>
              </w:r>
            </w:del>
          </w:p>
        </w:tc>
        <w:tc>
          <w:tcPr>
            <w:tcW w:w="0" w:type="auto"/>
            <w:tcBorders>
              <w:top w:val="nil"/>
              <w:left w:val="nil"/>
              <w:bottom w:val="single" w:sz="4" w:space="0" w:color="auto"/>
              <w:right w:val="single" w:sz="4" w:space="0" w:color="auto"/>
            </w:tcBorders>
            <w:shd w:val="clear" w:color="auto" w:fill="auto"/>
            <w:noWrap/>
            <w:vAlign w:val="bottom"/>
            <w:hideMark/>
          </w:tcPr>
          <w:p w14:paraId="5D1BE422" w14:textId="012AB224" w:rsidR="005919D2" w:rsidRPr="001F4919" w:rsidDel="004845A8" w:rsidRDefault="005919D2">
            <w:pPr>
              <w:widowControl/>
              <w:spacing w:line="480" w:lineRule="auto"/>
              <w:jc w:val="right"/>
              <w:rPr>
                <w:del w:id="711" w:author="Abdullah Khan Zehady" w:date="2020-01-04T21:43:00Z"/>
                <w:color w:val="000000"/>
                <w:sz w:val="28"/>
                <w:szCs w:val="28"/>
                <w:lang w:eastAsia="en-US"/>
              </w:rPr>
              <w:pPrChange w:id="712" w:author="Abdullah Khan Zehady" w:date="2020-01-04T19:23:00Z">
                <w:pPr>
                  <w:framePr w:hSpace="187" w:wrap="around" w:vAnchor="text" w:hAnchor="margin" w:xAlign="center" w:y="1"/>
                  <w:widowControl/>
                  <w:jc w:val="right"/>
                </w:pPr>
              </w:pPrChange>
            </w:pPr>
            <w:del w:id="713" w:author="Abdullah Khan Zehady" w:date="2020-01-04T21:43:00Z">
              <w:r w:rsidDel="004845A8">
                <w:rPr>
                  <w:rFonts w:ascii="Times" w:hAnsi="Times" w:cs="Calibri"/>
                  <w:color w:val="000000"/>
                  <w:sz w:val="28"/>
                  <w:szCs w:val="28"/>
                </w:rPr>
                <w:delText>0.00</w:delText>
              </w:r>
            </w:del>
          </w:p>
        </w:tc>
      </w:tr>
      <w:tr w:rsidR="005919D2" w:rsidRPr="001F4919" w:rsidDel="004845A8" w14:paraId="6ADDF3CD" w14:textId="34459DB6" w:rsidTr="005919D2">
        <w:trPr>
          <w:trHeight w:val="360"/>
          <w:del w:id="714"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CD76D3" w14:textId="4BA67CAB" w:rsidR="005919D2" w:rsidRPr="001F4919" w:rsidDel="004845A8" w:rsidRDefault="005919D2">
            <w:pPr>
              <w:widowControl/>
              <w:spacing w:line="480" w:lineRule="auto"/>
              <w:jc w:val="left"/>
              <w:rPr>
                <w:del w:id="715" w:author="Abdullah Khan Zehady" w:date="2020-01-04T21:43:00Z"/>
                <w:color w:val="000000"/>
                <w:sz w:val="28"/>
                <w:szCs w:val="28"/>
                <w:lang w:eastAsia="en-US"/>
              </w:rPr>
              <w:pPrChange w:id="716" w:author="Abdullah Khan Zehady" w:date="2020-01-04T19:23:00Z">
                <w:pPr>
                  <w:framePr w:hSpace="187" w:wrap="around" w:vAnchor="text" w:hAnchor="margin" w:xAlign="center" w:y="1"/>
                  <w:widowControl/>
                  <w:jc w:val="left"/>
                </w:pPr>
              </w:pPrChange>
            </w:pPr>
            <w:del w:id="717" w:author="Abdullah Khan Zehady" w:date="2020-01-04T21:43:00Z">
              <w:r w:rsidDel="004845A8">
                <w:rPr>
                  <w:rFonts w:ascii="Times" w:hAnsi="Times" w:cs="Calibri"/>
                  <w:color w:val="000000"/>
                  <w:sz w:val="28"/>
                  <w:szCs w:val="28"/>
                </w:rPr>
                <w:delText>Globoquadrinidae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2D5467CD" w14:textId="014E0114" w:rsidR="005919D2" w:rsidRPr="001F4919" w:rsidDel="004845A8" w:rsidRDefault="005919D2">
            <w:pPr>
              <w:widowControl/>
              <w:spacing w:line="480" w:lineRule="auto"/>
              <w:jc w:val="right"/>
              <w:rPr>
                <w:del w:id="718" w:author="Abdullah Khan Zehady" w:date="2020-01-04T21:43:00Z"/>
                <w:color w:val="000000"/>
                <w:sz w:val="28"/>
                <w:szCs w:val="28"/>
                <w:lang w:eastAsia="en-US"/>
              </w:rPr>
              <w:pPrChange w:id="719" w:author="Abdullah Khan Zehady" w:date="2020-01-04T19:23:00Z">
                <w:pPr>
                  <w:framePr w:hSpace="187" w:wrap="around" w:vAnchor="text" w:hAnchor="margin" w:xAlign="center" w:y="1"/>
                  <w:widowControl/>
                  <w:jc w:val="right"/>
                </w:pPr>
              </w:pPrChange>
            </w:pPr>
            <w:del w:id="720" w:author="Abdullah Khan Zehady" w:date="2020-01-04T21:43:00Z">
              <w:r w:rsidDel="004845A8">
                <w:rPr>
                  <w:rFonts w:ascii="Times" w:hAnsi="Times" w:cs="Calibri"/>
                  <w:color w:val="000000"/>
                  <w:sz w:val="28"/>
                  <w:szCs w:val="28"/>
                </w:rPr>
                <w:delText>14</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1A1EF393" w14:textId="1F6487C9" w:rsidR="005919D2" w:rsidRPr="001F4919" w:rsidDel="004845A8" w:rsidRDefault="005919D2">
            <w:pPr>
              <w:widowControl/>
              <w:spacing w:line="480" w:lineRule="auto"/>
              <w:jc w:val="right"/>
              <w:rPr>
                <w:del w:id="721" w:author="Abdullah Khan Zehady" w:date="2020-01-04T21:43:00Z"/>
                <w:color w:val="000000"/>
                <w:sz w:val="28"/>
                <w:szCs w:val="28"/>
                <w:lang w:eastAsia="en-US"/>
              </w:rPr>
              <w:pPrChange w:id="722" w:author="Abdullah Khan Zehady" w:date="2020-01-04T19:23:00Z">
                <w:pPr>
                  <w:framePr w:hSpace="187" w:wrap="around" w:vAnchor="text" w:hAnchor="margin" w:xAlign="center" w:y="1"/>
                  <w:widowControl/>
                  <w:jc w:val="right"/>
                </w:pPr>
              </w:pPrChange>
            </w:pPr>
            <w:del w:id="723" w:author="Abdullah Khan Zehady" w:date="2020-01-04T21:43:00Z">
              <w:r w:rsidDel="004845A8">
                <w:rPr>
                  <w:rFonts w:ascii="Times" w:hAnsi="Times" w:cs="Calibri"/>
                  <w:color w:val="000000"/>
                  <w:sz w:val="28"/>
                  <w:szCs w:val="28"/>
                </w:rPr>
                <w:delText>14.19</w:delText>
              </w:r>
            </w:del>
          </w:p>
        </w:tc>
        <w:tc>
          <w:tcPr>
            <w:tcW w:w="0" w:type="auto"/>
            <w:tcBorders>
              <w:top w:val="nil"/>
              <w:left w:val="nil"/>
              <w:bottom w:val="single" w:sz="4" w:space="0" w:color="auto"/>
              <w:right w:val="single" w:sz="4" w:space="0" w:color="auto"/>
            </w:tcBorders>
            <w:shd w:val="clear" w:color="auto" w:fill="auto"/>
            <w:noWrap/>
            <w:vAlign w:val="bottom"/>
            <w:hideMark/>
          </w:tcPr>
          <w:p w14:paraId="3073088C" w14:textId="6F48C6A4" w:rsidR="005919D2" w:rsidRPr="001F4919" w:rsidDel="004845A8" w:rsidRDefault="005919D2">
            <w:pPr>
              <w:widowControl/>
              <w:spacing w:line="480" w:lineRule="auto"/>
              <w:jc w:val="right"/>
              <w:rPr>
                <w:del w:id="724" w:author="Abdullah Khan Zehady" w:date="2020-01-04T21:43:00Z"/>
                <w:color w:val="000000"/>
                <w:sz w:val="28"/>
                <w:szCs w:val="28"/>
                <w:lang w:eastAsia="en-US"/>
              </w:rPr>
              <w:pPrChange w:id="725" w:author="Abdullah Khan Zehady" w:date="2020-01-04T19:23:00Z">
                <w:pPr>
                  <w:framePr w:hSpace="187" w:wrap="around" w:vAnchor="text" w:hAnchor="margin" w:xAlign="center" w:y="1"/>
                  <w:widowControl/>
                  <w:jc w:val="right"/>
                </w:pPr>
              </w:pPrChange>
            </w:pPr>
            <w:del w:id="726" w:author="Abdullah Khan Zehady" w:date="2020-01-04T21:43:00Z">
              <w:r w:rsidDel="004845A8">
                <w:rPr>
                  <w:rFonts w:ascii="Times" w:hAnsi="Times" w:cs="Calibri"/>
                  <w:color w:val="000000"/>
                  <w:sz w:val="28"/>
                  <w:szCs w:val="28"/>
                </w:rPr>
                <w:delText>38.98</w:delText>
              </w:r>
            </w:del>
          </w:p>
        </w:tc>
        <w:tc>
          <w:tcPr>
            <w:tcW w:w="0" w:type="auto"/>
            <w:tcBorders>
              <w:top w:val="nil"/>
              <w:left w:val="nil"/>
              <w:bottom w:val="single" w:sz="4" w:space="0" w:color="auto"/>
              <w:right w:val="single" w:sz="4" w:space="0" w:color="auto"/>
            </w:tcBorders>
            <w:shd w:val="clear" w:color="auto" w:fill="auto"/>
            <w:noWrap/>
            <w:vAlign w:val="bottom"/>
            <w:hideMark/>
          </w:tcPr>
          <w:p w14:paraId="481BBAE6" w14:textId="5ED53456" w:rsidR="005919D2" w:rsidRPr="001F4919" w:rsidDel="004845A8" w:rsidRDefault="005919D2">
            <w:pPr>
              <w:widowControl/>
              <w:spacing w:line="480" w:lineRule="auto"/>
              <w:jc w:val="right"/>
              <w:rPr>
                <w:del w:id="727" w:author="Abdullah Khan Zehady" w:date="2020-01-04T21:43:00Z"/>
                <w:color w:val="000000"/>
                <w:sz w:val="28"/>
                <w:szCs w:val="28"/>
                <w:lang w:eastAsia="en-US"/>
              </w:rPr>
              <w:pPrChange w:id="728" w:author="Abdullah Khan Zehady" w:date="2020-01-04T19:23:00Z">
                <w:pPr>
                  <w:framePr w:hSpace="187" w:wrap="around" w:vAnchor="text" w:hAnchor="margin" w:xAlign="center" w:y="1"/>
                  <w:widowControl/>
                  <w:jc w:val="right"/>
                </w:pPr>
              </w:pPrChange>
            </w:pPr>
            <w:del w:id="729" w:author="Abdullah Khan Zehady" w:date="2020-01-04T21:43:00Z">
              <w:r w:rsidDel="004845A8">
                <w:rPr>
                  <w:rFonts w:ascii="Times" w:hAnsi="Times" w:cs="Calibri"/>
                  <w:color w:val="000000"/>
                  <w:sz w:val="28"/>
                  <w:szCs w:val="28"/>
                </w:rPr>
                <w:delText>22.92</w:delText>
              </w:r>
            </w:del>
          </w:p>
        </w:tc>
      </w:tr>
    </w:tbl>
    <w:p w14:paraId="61382C1A" w14:textId="77777777" w:rsidR="003B7CFA" w:rsidRDefault="003B7CFA">
      <w:pPr>
        <w:keepNext/>
        <w:spacing w:line="480" w:lineRule="auto"/>
        <w:jc w:val="left"/>
        <w:rPr>
          <w:color w:val="000000" w:themeColor="text1"/>
          <w:sz w:val="24"/>
          <w:szCs w:val="24"/>
        </w:rPr>
        <w:pPrChange w:id="730" w:author="Abdullah Khan Zehady" w:date="2020-01-04T19:23:00Z">
          <w:pPr>
            <w:keepNext/>
            <w:jc w:val="left"/>
          </w:pPr>
        </w:pPrChange>
      </w:pPr>
    </w:p>
    <w:p w14:paraId="4B11F956" w14:textId="128EC3B1" w:rsidR="001F4919" w:rsidRDefault="001F4919">
      <w:pPr>
        <w:keepNext/>
        <w:spacing w:line="480" w:lineRule="auto"/>
        <w:jc w:val="left"/>
        <w:rPr>
          <w:color w:val="000000" w:themeColor="text1"/>
          <w:sz w:val="24"/>
          <w:szCs w:val="24"/>
        </w:rPr>
        <w:pPrChange w:id="731" w:author="Abdullah Khan Zehady" w:date="2020-01-04T19:23:00Z">
          <w:pPr>
            <w:keepNext/>
            <w:jc w:val="left"/>
          </w:pPr>
        </w:pPrChange>
      </w:pPr>
    </w:p>
    <w:p w14:paraId="30A2FDB3" w14:textId="51BC5FF0" w:rsidR="00590D45" w:rsidRPr="00C049DD" w:rsidRDefault="000B5E1E">
      <w:pPr>
        <w:keepNext/>
        <w:spacing w:line="480" w:lineRule="auto"/>
        <w:jc w:val="left"/>
        <w:rPr>
          <w:color w:val="000000" w:themeColor="text1"/>
          <w:sz w:val="24"/>
          <w:szCs w:val="24"/>
        </w:rPr>
        <w:pPrChange w:id="732" w:author="Abdullah Khan Zehady" w:date="2020-01-04T19:23:00Z">
          <w:pPr>
            <w:keepNext/>
            <w:jc w:val="left"/>
          </w:pPr>
        </w:pPrChange>
      </w:pPr>
      <w:r>
        <w:rPr>
          <w:color w:val="000000" w:themeColor="text1"/>
          <w:sz w:val="24"/>
          <w:szCs w:val="24"/>
        </w:rPr>
        <w:t xml:space="preserve">BP Gulf of Mexico paper has created a standard framework to detect the biozonation using nannofossils. </w:t>
      </w:r>
      <w:r w:rsidR="00482833">
        <w:rPr>
          <w:color w:val="000000" w:themeColor="text1"/>
          <w:sz w:val="24"/>
          <w:szCs w:val="24"/>
        </w:rPr>
        <w:t>For some genera, the family name is missing and the class or phylum name was used. And in some case “-</w:t>
      </w:r>
      <w:r w:rsidR="00C76C56">
        <w:rPr>
          <w:color w:val="000000" w:themeColor="text1"/>
          <w:sz w:val="24"/>
          <w:szCs w:val="24"/>
        </w:rPr>
        <w:t xml:space="preserve">“  </w:t>
      </w:r>
      <w:r w:rsidR="00482833">
        <w:rPr>
          <w:color w:val="000000" w:themeColor="text1"/>
          <w:sz w:val="24"/>
          <w:szCs w:val="24"/>
        </w:rPr>
        <w:t xml:space="preserve">is used. </w:t>
      </w:r>
      <w:r w:rsidR="00C51EF1">
        <w:rPr>
          <w:color w:val="000000" w:themeColor="text1"/>
          <w:sz w:val="24"/>
          <w:szCs w:val="24"/>
        </w:rPr>
        <w:t xml:space="preserve">The </w:t>
      </w:r>
      <w:r w:rsidR="00386197">
        <w:rPr>
          <w:color w:val="000000" w:themeColor="text1"/>
          <w:sz w:val="24"/>
          <w:szCs w:val="24"/>
        </w:rPr>
        <w:t xml:space="preserve">nannofossils in our study are under the following families: </w:t>
      </w:r>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 xml:space="preserve"> "</w:t>
      </w:r>
      <w:proofErr w:type="spellStart"/>
      <w:r w:rsidR="00C049DD" w:rsidRPr="00C049DD">
        <w:rPr>
          <w:color w:val="000000" w:themeColor="text1"/>
          <w:sz w:val="24"/>
          <w:szCs w:val="24"/>
        </w:rPr>
        <w:t>Calcidiscaceae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Ceratolithaceae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Coccolithaceae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Discoasteraceae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Helicosphaeraceae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Noelaerhabdaceae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Pontosphaeraceae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Sphenolithaceae</w:t>
      </w:r>
      <w:proofErr w:type="spellEnd"/>
      <w:r w:rsidR="00C049DD" w:rsidRPr="00C049DD">
        <w:rPr>
          <w:color w:val="000000" w:themeColor="text1"/>
          <w:sz w:val="24"/>
          <w:szCs w:val="24"/>
        </w:rPr>
        <w:t>"</w:t>
      </w:r>
      <w:r w:rsidR="00C049DD">
        <w:rPr>
          <w:color w:val="000000" w:themeColor="text1"/>
          <w:sz w:val="24"/>
          <w:szCs w:val="24"/>
        </w:rPr>
        <w:t>.</w:t>
      </w:r>
    </w:p>
    <w:p w14:paraId="24C16D3C" w14:textId="77777777" w:rsidR="00590D45" w:rsidRDefault="00590D45">
      <w:pPr>
        <w:widowControl/>
        <w:spacing w:line="480" w:lineRule="auto"/>
        <w:ind w:right="-2023"/>
        <w:jc w:val="left"/>
        <w:rPr>
          <w:rFonts w:ascii="Calibri" w:hAnsi="Calibri" w:cs="Calibri"/>
          <w:color w:val="000000"/>
          <w:sz w:val="24"/>
          <w:szCs w:val="24"/>
          <w:lang w:eastAsia="en-US"/>
        </w:rPr>
        <w:pPrChange w:id="733" w:author="Abdullah Khan Zehady" w:date="2020-01-04T19:23:00Z">
          <w:pPr>
            <w:widowControl/>
            <w:ind w:right="-2023"/>
            <w:jc w:val="left"/>
          </w:pPr>
        </w:pPrChange>
      </w:pPr>
    </w:p>
    <w:p w14:paraId="2A1708C1" w14:textId="77777777" w:rsidR="00590D45" w:rsidRDefault="00590D45">
      <w:pPr>
        <w:widowControl/>
        <w:spacing w:line="480" w:lineRule="auto"/>
        <w:ind w:right="-2023"/>
        <w:jc w:val="left"/>
        <w:rPr>
          <w:rFonts w:ascii="Calibri" w:hAnsi="Calibri" w:cs="Calibri"/>
          <w:color w:val="000000"/>
          <w:sz w:val="24"/>
          <w:szCs w:val="24"/>
          <w:lang w:eastAsia="en-US"/>
        </w:rPr>
        <w:pPrChange w:id="734" w:author="Abdullah Khan Zehady" w:date="2020-01-04T19:23:00Z">
          <w:pPr>
            <w:widowControl/>
            <w:ind w:right="-2023"/>
            <w:jc w:val="left"/>
          </w:pPr>
        </w:pPrChange>
      </w:pPr>
    </w:p>
    <w:p w14:paraId="4F61798C" w14:textId="50B799B9" w:rsidR="003B7CFA" w:rsidRPr="00590D45" w:rsidRDefault="00590D45">
      <w:pPr>
        <w:widowControl/>
        <w:spacing w:line="480" w:lineRule="auto"/>
        <w:ind w:right="-2023"/>
        <w:jc w:val="left"/>
        <w:rPr>
          <w:rFonts w:ascii="Calibri" w:hAnsi="Calibri" w:cs="Calibri"/>
          <w:color w:val="000000"/>
          <w:sz w:val="24"/>
          <w:szCs w:val="24"/>
          <w:lang w:eastAsia="en-US"/>
        </w:rPr>
        <w:pPrChange w:id="735" w:author="Abdullah Khan Zehady" w:date="2020-01-04T19:23:00Z">
          <w:pPr>
            <w:widowControl/>
            <w:ind w:right="-2023"/>
            <w:jc w:val="left"/>
          </w:pPr>
        </w:pPrChange>
      </w:pPr>
      <w:r w:rsidRPr="00482833">
        <w:rPr>
          <w:rFonts w:ascii="Calibri" w:hAnsi="Calibri" w:cs="Calibri"/>
          <w:color w:val="000000"/>
          <w:sz w:val="24"/>
          <w:szCs w:val="24"/>
          <w:lang w:eastAsia="en-US"/>
        </w:rPr>
        <w:t xml:space="preserve">Table </w:t>
      </w:r>
      <w:r>
        <w:rPr>
          <w:rFonts w:ascii="Calibri" w:hAnsi="Calibri" w:cs="Calibri"/>
          <w:color w:val="000000"/>
          <w:sz w:val="24"/>
          <w:szCs w:val="24"/>
          <w:lang w:eastAsia="en-US"/>
        </w:rPr>
        <w:t>2</w:t>
      </w:r>
      <w:r w:rsidRPr="00482833">
        <w:rPr>
          <w:rFonts w:ascii="Calibri" w:hAnsi="Calibri" w:cs="Calibri"/>
          <w:color w:val="000000"/>
          <w:sz w:val="24"/>
          <w:szCs w:val="24"/>
          <w:lang w:eastAsia="en-US"/>
        </w:rPr>
        <w:t xml:space="preserve">: Number of species and Lifespan </w:t>
      </w:r>
      <w:r>
        <w:rPr>
          <w:rFonts w:ascii="Calibri" w:hAnsi="Calibri" w:cs="Calibri"/>
          <w:color w:val="000000"/>
          <w:sz w:val="24"/>
          <w:szCs w:val="24"/>
          <w:lang w:eastAsia="en-US"/>
        </w:rPr>
        <w:t xml:space="preserve">of Nannofossils </w:t>
      </w:r>
      <w:r w:rsidRPr="00482833">
        <w:rPr>
          <w:rFonts w:ascii="Calibri" w:hAnsi="Calibri" w:cs="Calibri"/>
          <w:color w:val="000000"/>
          <w:sz w:val="24"/>
          <w:szCs w:val="24"/>
          <w:lang w:eastAsia="en-US"/>
        </w:rPr>
        <w:t>by Family/Class/P</w:t>
      </w:r>
      <w:r>
        <w:rPr>
          <w:rFonts w:ascii="Calibri" w:hAnsi="Calibri" w:cs="Calibri"/>
          <w:color w:val="000000"/>
          <w:sz w:val="24"/>
          <w:szCs w:val="24"/>
          <w:lang w:eastAsia="en-US"/>
        </w:rPr>
        <w:t>hylum</w:t>
      </w:r>
    </w:p>
    <w:tbl>
      <w:tblPr>
        <w:tblpPr w:leftFromText="180" w:rightFromText="180" w:vertAnchor="text" w:tblpY="1"/>
        <w:tblOverlap w:val="never"/>
        <w:tblW w:w="5000" w:type="pct"/>
        <w:tblLook w:val="04A0" w:firstRow="1" w:lastRow="0" w:firstColumn="1" w:lastColumn="0" w:noHBand="0" w:noVBand="1"/>
      </w:tblPr>
      <w:tblGrid>
        <w:gridCol w:w="2060"/>
        <w:gridCol w:w="1433"/>
        <w:gridCol w:w="1795"/>
        <w:gridCol w:w="1993"/>
        <w:gridCol w:w="1897"/>
      </w:tblGrid>
      <w:tr w:rsidR="00482833" w:rsidRPr="00482833" w14:paraId="73C0B428" w14:textId="77777777" w:rsidTr="00C84ABB">
        <w:trPr>
          <w:trHeight w:val="312"/>
        </w:trPr>
        <w:tc>
          <w:tcPr>
            <w:tcW w:w="3967" w:type="pct"/>
            <w:gridSpan w:val="4"/>
            <w:tcBorders>
              <w:top w:val="nil"/>
              <w:left w:val="nil"/>
              <w:bottom w:val="nil"/>
              <w:right w:val="nil"/>
            </w:tcBorders>
            <w:shd w:val="clear" w:color="auto" w:fill="auto"/>
            <w:noWrap/>
            <w:vAlign w:val="bottom"/>
            <w:hideMark/>
          </w:tcPr>
          <w:p w14:paraId="522371CF" w14:textId="54160D92" w:rsidR="00482833" w:rsidRPr="00482833" w:rsidRDefault="00482833">
            <w:pPr>
              <w:widowControl/>
              <w:spacing w:line="480" w:lineRule="auto"/>
              <w:ind w:right="-2023"/>
              <w:jc w:val="left"/>
              <w:rPr>
                <w:rFonts w:ascii="Calibri" w:hAnsi="Calibri" w:cs="Calibri"/>
                <w:color w:val="000000"/>
                <w:sz w:val="24"/>
                <w:szCs w:val="24"/>
                <w:lang w:eastAsia="en-US"/>
              </w:rPr>
              <w:pPrChange w:id="736" w:author="Abdullah Khan Zehady" w:date="2020-01-04T19:23:00Z">
                <w:pPr>
                  <w:framePr w:hSpace="180" w:wrap="around" w:vAnchor="text" w:hAnchor="text" w:y="1"/>
                  <w:widowControl/>
                  <w:ind w:right="-2023"/>
                  <w:suppressOverlap/>
                  <w:jc w:val="left"/>
                </w:pPr>
              </w:pPrChange>
            </w:pPr>
          </w:p>
        </w:tc>
        <w:tc>
          <w:tcPr>
            <w:tcW w:w="1033" w:type="pct"/>
            <w:tcBorders>
              <w:top w:val="nil"/>
              <w:left w:val="nil"/>
              <w:bottom w:val="nil"/>
              <w:right w:val="nil"/>
            </w:tcBorders>
            <w:shd w:val="clear" w:color="auto" w:fill="auto"/>
            <w:noWrap/>
            <w:vAlign w:val="bottom"/>
            <w:hideMark/>
          </w:tcPr>
          <w:p w14:paraId="34D1E811" w14:textId="77777777" w:rsidR="00482833" w:rsidRPr="00482833" w:rsidRDefault="00482833">
            <w:pPr>
              <w:widowControl/>
              <w:spacing w:line="480" w:lineRule="auto"/>
              <w:jc w:val="left"/>
              <w:rPr>
                <w:rFonts w:ascii="Calibri" w:hAnsi="Calibri" w:cs="Calibri"/>
                <w:color w:val="000000"/>
                <w:sz w:val="24"/>
                <w:szCs w:val="24"/>
                <w:lang w:eastAsia="en-US"/>
              </w:rPr>
              <w:pPrChange w:id="737" w:author="Abdullah Khan Zehady" w:date="2020-01-04T19:23:00Z">
                <w:pPr>
                  <w:framePr w:hSpace="180" w:wrap="around" w:vAnchor="text" w:hAnchor="text" w:y="1"/>
                  <w:widowControl/>
                  <w:suppressOverlap/>
                  <w:jc w:val="left"/>
                </w:pPr>
              </w:pPrChange>
            </w:pPr>
          </w:p>
        </w:tc>
      </w:tr>
      <w:tr w:rsidR="00DF1B0C" w:rsidRPr="00482833" w14:paraId="0BC0D34E" w14:textId="77777777" w:rsidTr="00C84AB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C5685" w14:textId="2013827B" w:rsidR="00DF1B0C" w:rsidRPr="00482833" w:rsidRDefault="00DF1B0C">
            <w:pPr>
              <w:widowControl/>
              <w:spacing w:line="480" w:lineRule="auto"/>
              <w:jc w:val="left"/>
              <w:rPr>
                <w:b/>
                <w:bCs/>
                <w:color w:val="000000"/>
                <w:sz w:val="28"/>
                <w:szCs w:val="28"/>
                <w:lang w:eastAsia="en-US"/>
              </w:rPr>
              <w:pPrChange w:id="738" w:author="Abdullah Khan Zehady" w:date="2020-01-04T19:23:00Z">
                <w:pPr>
                  <w:framePr w:hSpace="180" w:wrap="around" w:vAnchor="text" w:hAnchor="text" w:y="1"/>
                  <w:widowControl/>
                  <w:suppressOverlap/>
                  <w:jc w:val="left"/>
                </w:pPr>
              </w:pPrChange>
            </w:pPr>
            <w:r>
              <w:rPr>
                <w:rFonts w:ascii="Calibri" w:hAnsi="Calibri" w:cs="Calibri"/>
                <w:b/>
                <w:bCs/>
                <w:color w:val="000000"/>
                <w:sz w:val="28"/>
                <w:szCs w:val="28"/>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4200D0D" w14:textId="298E18FF" w:rsidR="00DF1B0C" w:rsidRPr="00482833" w:rsidRDefault="00DF1B0C">
            <w:pPr>
              <w:widowControl/>
              <w:spacing w:line="480" w:lineRule="auto"/>
              <w:jc w:val="left"/>
              <w:rPr>
                <w:b/>
                <w:bCs/>
                <w:color w:val="000000"/>
                <w:sz w:val="28"/>
                <w:szCs w:val="28"/>
                <w:lang w:eastAsia="en-US"/>
              </w:rPr>
              <w:pPrChange w:id="739"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CA1724E" w14:textId="018E3F69" w:rsidR="00DF1B0C" w:rsidRPr="00482833" w:rsidRDefault="00DF1B0C">
            <w:pPr>
              <w:widowControl/>
              <w:spacing w:line="480" w:lineRule="auto"/>
              <w:jc w:val="left"/>
              <w:rPr>
                <w:b/>
                <w:bCs/>
                <w:color w:val="000000"/>
                <w:sz w:val="28"/>
                <w:szCs w:val="28"/>
                <w:lang w:eastAsia="en-US"/>
              </w:rPr>
              <w:pPrChange w:id="740"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14:paraId="68AAF838" w14:textId="6A39BA0A" w:rsidR="00DF1B0C" w:rsidRPr="00482833" w:rsidRDefault="00DF1B0C">
            <w:pPr>
              <w:widowControl/>
              <w:spacing w:line="480" w:lineRule="auto"/>
              <w:jc w:val="left"/>
              <w:rPr>
                <w:b/>
                <w:bCs/>
                <w:color w:val="000000"/>
                <w:sz w:val="28"/>
                <w:szCs w:val="28"/>
                <w:lang w:eastAsia="en-US"/>
              </w:rPr>
              <w:pPrChange w:id="741"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14:paraId="02016D0A" w14:textId="5CBD2C4A" w:rsidR="00DF1B0C" w:rsidRPr="00482833" w:rsidRDefault="00DF1B0C">
            <w:pPr>
              <w:widowControl/>
              <w:spacing w:line="480" w:lineRule="auto"/>
              <w:jc w:val="left"/>
              <w:rPr>
                <w:b/>
                <w:bCs/>
                <w:color w:val="000000"/>
                <w:sz w:val="28"/>
                <w:szCs w:val="28"/>
                <w:lang w:eastAsia="en-US"/>
              </w:rPr>
              <w:pPrChange w:id="742"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End of Lifespan</w:t>
            </w:r>
          </w:p>
        </w:tc>
      </w:tr>
      <w:tr w:rsidR="00DF1B0C" w:rsidRPr="00482833" w14:paraId="213BF380"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7F77136D" w14:textId="52A8B6E6" w:rsidR="00DF1B0C" w:rsidRPr="00482833" w:rsidRDefault="00DF1B0C">
            <w:pPr>
              <w:widowControl/>
              <w:spacing w:line="480" w:lineRule="auto"/>
              <w:jc w:val="left"/>
              <w:rPr>
                <w:color w:val="000000"/>
                <w:sz w:val="28"/>
                <w:szCs w:val="28"/>
                <w:lang w:eastAsia="en-US"/>
              </w:rPr>
              <w:pPrChange w:id="743"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1631475C" w14:textId="40ED9E71" w:rsidR="00DF1B0C" w:rsidRPr="00482833" w:rsidRDefault="00DF1B0C">
            <w:pPr>
              <w:widowControl/>
              <w:spacing w:line="480" w:lineRule="auto"/>
              <w:jc w:val="right"/>
              <w:rPr>
                <w:color w:val="000000"/>
                <w:sz w:val="28"/>
                <w:szCs w:val="28"/>
                <w:lang w:eastAsia="en-US"/>
              </w:rPr>
              <w:pPrChange w:id="744"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25</w:t>
            </w:r>
          </w:p>
        </w:tc>
        <w:tc>
          <w:tcPr>
            <w:tcW w:w="978" w:type="pct"/>
            <w:tcBorders>
              <w:top w:val="nil"/>
              <w:left w:val="nil"/>
              <w:bottom w:val="single" w:sz="4" w:space="0" w:color="auto"/>
              <w:right w:val="single" w:sz="4" w:space="0" w:color="auto"/>
            </w:tcBorders>
            <w:shd w:val="clear" w:color="auto" w:fill="auto"/>
            <w:noWrap/>
            <w:vAlign w:val="bottom"/>
            <w:hideMark/>
          </w:tcPr>
          <w:p w14:paraId="7B8B480B" w14:textId="2877EE91" w:rsidR="00DF1B0C" w:rsidRPr="00482833" w:rsidRDefault="00DF1B0C">
            <w:pPr>
              <w:widowControl/>
              <w:spacing w:line="480" w:lineRule="auto"/>
              <w:jc w:val="right"/>
              <w:rPr>
                <w:color w:val="000000"/>
                <w:sz w:val="28"/>
                <w:szCs w:val="28"/>
                <w:lang w:eastAsia="en-US"/>
              </w:rPr>
              <w:pPrChange w:id="745" w:author="Abdullah Khan Zehady" w:date="2020-01-04T19:23:00Z">
                <w:pPr>
                  <w:framePr w:hSpace="180" w:wrap="around" w:vAnchor="text" w:hAnchor="text" w:y="1"/>
                  <w:widowControl/>
                  <w:suppressOverlap/>
                  <w:jc w:val="right"/>
                </w:pPr>
              </w:pPrChange>
            </w:pPr>
            <w:r>
              <w:rPr>
                <w:rFonts w:ascii="Calibri" w:hAnsi="Calibri" w:cs="Calibri"/>
                <w:color w:val="000000"/>
              </w:rPr>
              <w:t>3.43</w:t>
            </w:r>
          </w:p>
        </w:tc>
        <w:tc>
          <w:tcPr>
            <w:tcW w:w="1086" w:type="pct"/>
            <w:tcBorders>
              <w:top w:val="nil"/>
              <w:left w:val="nil"/>
              <w:bottom w:val="single" w:sz="4" w:space="0" w:color="auto"/>
              <w:right w:val="single" w:sz="4" w:space="0" w:color="auto"/>
            </w:tcBorders>
            <w:shd w:val="clear" w:color="auto" w:fill="auto"/>
            <w:noWrap/>
            <w:vAlign w:val="bottom"/>
            <w:hideMark/>
          </w:tcPr>
          <w:p w14:paraId="2957D3F8" w14:textId="778329EC" w:rsidR="00DF1B0C" w:rsidRPr="00482833" w:rsidRDefault="00DF1B0C">
            <w:pPr>
              <w:widowControl/>
              <w:spacing w:line="480" w:lineRule="auto"/>
              <w:jc w:val="right"/>
              <w:rPr>
                <w:color w:val="000000"/>
                <w:sz w:val="28"/>
                <w:szCs w:val="28"/>
                <w:lang w:eastAsia="en-US"/>
              </w:rPr>
              <w:pPrChange w:id="746" w:author="Abdullah Khan Zehady" w:date="2020-01-04T19:23:00Z">
                <w:pPr>
                  <w:framePr w:hSpace="180" w:wrap="around" w:vAnchor="text" w:hAnchor="text" w:y="1"/>
                  <w:widowControl/>
                  <w:suppressOverlap/>
                  <w:jc w:val="right"/>
                </w:pPr>
              </w:pPrChange>
            </w:pPr>
            <w:r>
              <w:rPr>
                <w:rFonts w:ascii="Calibri" w:hAnsi="Calibri" w:cs="Calibri"/>
                <w:color w:val="000000"/>
              </w:rPr>
              <w:t>26.84</w:t>
            </w:r>
          </w:p>
        </w:tc>
        <w:tc>
          <w:tcPr>
            <w:tcW w:w="1033" w:type="pct"/>
            <w:tcBorders>
              <w:top w:val="nil"/>
              <w:left w:val="nil"/>
              <w:bottom w:val="single" w:sz="4" w:space="0" w:color="auto"/>
              <w:right w:val="single" w:sz="4" w:space="0" w:color="auto"/>
            </w:tcBorders>
            <w:shd w:val="clear" w:color="auto" w:fill="auto"/>
            <w:noWrap/>
            <w:vAlign w:val="bottom"/>
            <w:hideMark/>
          </w:tcPr>
          <w:p w14:paraId="296BA23E" w14:textId="68A067A9" w:rsidR="00DF1B0C" w:rsidRPr="00482833" w:rsidRDefault="00DF1B0C">
            <w:pPr>
              <w:widowControl/>
              <w:spacing w:line="480" w:lineRule="auto"/>
              <w:jc w:val="right"/>
              <w:rPr>
                <w:color w:val="000000"/>
                <w:sz w:val="28"/>
                <w:szCs w:val="28"/>
                <w:lang w:eastAsia="en-US"/>
              </w:rPr>
              <w:pPrChange w:id="747" w:author="Abdullah Khan Zehady" w:date="2020-01-04T19:23:00Z">
                <w:pPr>
                  <w:framePr w:hSpace="180" w:wrap="around" w:vAnchor="text" w:hAnchor="text" w:y="1"/>
                  <w:widowControl/>
                  <w:suppressOverlap/>
                  <w:jc w:val="right"/>
                </w:pPr>
              </w:pPrChange>
            </w:pPr>
            <w:r>
              <w:rPr>
                <w:rFonts w:ascii="Calibri" w:hAnsi="Calibri" w:cs="Calibri"/>
                <w:color w:val="000000"/>
              </w:rPr>
              <w:t>0.00</w:t>
            </w:r>
          </w:p>
        </w:tc>
      </w:tr>
      <w:tr w:rsidR="00DF1B0C" w:rsidRPr="00482833" w14:paraId="34F058AC"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3F93A36" w14:textId="11865A77" w:rsidR="00DF1B0C" w:rsidRPr="00482833" w:rsidRDefault="00DF1B0C">
            <w:pPr>
              <w:widowControl/>
              <w:spacing w:line="480" w:lineRule="auto"/>
              <w:jc w:val="left"/>
              <w:rPr>
                <w:color w:val="000000"/>
                <w:sz w:val="28"/>
                <w:szCs w:val="28"/>
                <w:lang w:eastAsia="en-US"/>
              </w:rPr>
              <w:pPrChange w:id="748"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3AF2BF" w14:textId="19DEDB14" w:rsidR="00DF1B0C" w:rsidRPr="00482833" w:rsidRDefault="00DF1B0C">
            <w:pPr>
              <w:widowControl/>
              <w:spacing w:line="480" w:lineRule="auto"/>
              <w:jc w:val="right"/>
              <w:rPr>
                <w:color w:val="000000"/>
                <w:sz w:val="28"/>
                <w:szCs w:val="28"/>
                <w:lang w:eastAsia="en-US"/>
              </w:rPr>
              <w:pPrChange w:id="749"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95</w:t>
            </w:r>
          </w:p>
        </w:tc>
        <w:tc>
          <w:tcPr>
            <w:tcW w:w="978" w:type="pct"/>
            <w:tcBorders>
              <w:top w:val="nil"/>
              <w:left w:val="nil"/>
              <w:bottom w:val="single" w:sz="4" w:space="0" w:color="auto"/>
              <w:right w:val="single" w:sz="4" w:space="0" w:color="auto"/>
            </w:tcBorders>
            <w:shd w:val="clear" w:color="auto" w:fill="auto"/>
            <w:noWrap/>
            <w:vAlign w:val="bottom"/>
            <w:hideMark/>
          </w:tcPr>
          <w:p w14:paraId="7F7F6E03" w14:textId="03A98867" w:rsidR="00DF1B0C" w:rsidRPr="00482833" w:rsidRDefault="00DF1B0C">
            <w:pPr>
              <w:widowControl/>
              <w:spacing w:line="480" w:lineRule="auto"/>
              <w:jc w:val="right"/>
              <w:rPr>
                <w:color w:val="000000"/>
                <w:sz w:val="28"/>
                <w:szCs w:val="28"/>
                <w:lang w:eastAsia="en-US"/>
              </w:rPr>
              <w:pPrChange w:id="750" w:author="Abdullah Khan Zehady" w:date="2020-01-04T19:23:00Z">
                <w:pPr>
                  <w:framePr w:hSpace="180" w:wrap="around" w:vAnchor="text" w:hAnchor="text" w:y="1"/>
                  <w:widowControl/>
                  <w:suppressOverlap/>
                  <w:jc w:val="right"/>
                </w:pPr>
              </w:pPrChange>
            </w:pPr>
            <w:r>
              <w:rPr>
                <w:rFonts w:ascii="Calibri" w:hAnsi="Calibri" w:cs="Calibri"/>
                <w:color w:val="000000"/>
              </w:rPr>
              <w:t>4.37</w:t>
            </w:r>
          </w:p>
        </w:tc>
        <w:tc>
          <w:tcPr>
            <w:tcW w:w="1086" w:type="pct"/>
            <w:tcBorders>
              <w:top w:val="nil"/>
              <w:left w:val="nil"/>
              <w:bottom w:val="single" w:sz="4" w:space="0" w:color="auto"/>
              <w:right w:val="single" w:sz="4" w:space="0" w:color="auto"/>
            </w:tcBorders>
            <w:shd w:val="clear" w:color="auto" w:fill="auto"/>
            <w:noWrap/>
            <w:vAlign w:val="bottom"/>
            <w:hideMark/>
          </w:tcPr>
          <w:p w14:paraId="56AC671E" w14:textId="22EBC562" w:rsidR="00DF1B0C" w:rsidRPr="00482833" w:rsidRDefault="00DF1B0C">
            <w:pPr>
              <w:widowControl/>
              <w:spacing w:line="480" w:lineRule="auto"/>
              <w:jc w:val="right"/>
              <w:rPr>
                <w:color w:val="000000"/>
                <w:sz w:val="28"/>
                <w:szCs w:val="28"/>
                <w:lang w:eastAsia="en-US"/>
              </w:rPr>
              <w:pPrChange w:id="751" w:author="Abdullah Khan Zehady" w:date="2020-01-04T19:23:00Z">
                <w:pPr>
                  <w:framePr w:hSpace="180" w:wrap="around" w:vAnchor="text" w:hAnchor="text" w:y="1"/>
                  <w:widowControl/>
                  <w:suppressOverlap/>
                  <w:jc w:val="right"/>
                </w:pPr>
              </w:pPrChange>
            </w:pPr>
            <w:r>
              <w:rPr>
                <w:rFonts w:ascii="Calibri" w:hAnsi="Calibri" w:cs="Calibri"/>
                <w:color w:val="000000"/>
              </w:rPr>
              <w:t>55.86</w:t>
            </w:r>
          </w:p>
        </w:tc>
        <w:tc>
          <w:tcPr>
            <w:tcW w:w="1033" w:type="pct"/>
            <w:tcBorders>
              <w:top w:val="nil"/>
              <w:left w:val="nil"/>
              <w:bottom w:val="single" w:sz="4" w:space="0" w:color="auto"/>
              <w:right w:val="single" w:sz="4" w:space="0" w:color="auto"/>
            </w:tcBorders>
            <w:shd w:val="clear" w:color="auto" w:fill="auto"/>
            <w:noWrap/>
            <w:vAlign w:val="bottom"/>
            <w:hideMark/>
          </w:tcPr>
          <w:p w14:paraId="2EFCD7D2" w14:textId="7DAA9942" w:rsidR="00DF1B0C" w:rsidRPr="00482833" w:rsidRDefault="00DF1B0C">
            <w:pPr>
              <w:widowControl/>
              <w:spacing w:line="480" w:lineRule="auto"/>
              <w:jc w:val="right"/>
              <w:rPr>
                <w:color w:val="000000"/>
                <w:sz w:val="28"/>
                <w:szCs w:val="28"/>
                <w:lang w:eastAsia="en-US"/>
              </w:rPr>
              <w:pPrChange w:id="752" w:author="Abdullah Khan Zehady" w:date="2020-01-04T19:23:00Z">
                <w:pPr>
                  <w:framePr w:hSpace="180" w:wrap="around" w:vAnchor="text" w:hAnchor="text" w:y="1"/>
                  <w:widowControl/>
                  <w:suppressOverlap/>
                  <w:jc w:val="right"/>
                </w:pPr>
              </w:pPrChange>
            </w:pPr>
            <w:r>
              <w:rPr>
                <w:rFonts w:ascii="Calibri" w:hAnsi="Calibri" w:cs="Calibri"/>
                <w:color w:val="000000"/>
              </w:rPr>
              <w:t>1.90</w:t>
            </w:r>
          </w:p>
        </w:tc>
      </w:tr>
      <w:tr w:rsidR="00DF1B0C" w:rsidRPr="00482833" w14:paraId="6CFC964D"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3869FF8" w14:textId="1D23AB76" w:rsidR="00DF1B0C" w:rsidRPr="00482833" w:rsidRDefault="00DF1B0C">
            <w:pPr>
              <w:widowControl/>
              <w:spacing w:line="480" w:lineRule="auto"/>
              <w:jc w:val="left"/>
              <w:rPr>
                <w:color w:val="000000"/>
                <w:sz w:val="28"/>
                <w:szCs w:val="28"/>
                <w:lang w:eastAsia="en-US"/>
              </w:rPr>
              <w:pPrChange w:id="753"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EB3ACA2" w14:textId="43E9F364" w:rsidR="00DF1B0C" w:rsidRPr="00482833" w:rsidRDefault="00DF1B0C">
            <w:pPr>
              <w:widowControl/>
              <w:spacing w:line="480" w:lineRule="auto"/>
              <w:jc w:val="right"/>
              <w:rPr>
                <w:color w:val="000000"/>
                <w:sz w:val="28"/>
                <w:szCs w:val="28"/>
                <w:lang w:eastAsia="en-US"/>
              </w:rPr>
              <w:pPrChange w:id="754"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2DF29DE4" w14:textId="6BFFA3D4" w:rsidR="00DF1B0C" w:rsidRPr="00482833" w:rsidRDefault="00DF1B0C">
            <w:pPr>
              <w:widowControl/>
              <w:spacing w:line="480" w:lineRule="auto"/>
              <w:jc w:val="right"/>
              <w:rPr>
                <w:color w:val="000000"/>
                <w:sz w:val="28"/>
                <w:szCs w:val="28"/>
                <w:lang w:eastAsia="en-US"/>
              </w:rPr>
              <w:pPrChange w:id="755" w:author="Abdullah Khan Zehady" w:date="2020-01-04T19:23:00Z">
                <w:pPr>
                  <w:framePr w:hSpace="180" w:wrap="around" w:vAnchor="text" w:hAnchor="text" w:y="1"/>
                  <w:widowControl/>
                  <w:suppressOverlap/>
                  <w:jc w:val="right"/>
                </w:pPr>
              </w:pPrChange>
            </w:pPr>
            <w:r>
              <w:rPr>
                <w:rFonts w:ascii="Calibri" w:hAnsi="Calibri" w:cs="Calibri"/>
                <w:color w:val="000000"/>
              </w:rPr>
              <w:t>9.13</w:t>
            </w:r>
          </w:p>
        </w:tc>
        <w:tc>
          <w:tcPr>
            <w:tcW w:w="1086" w:type="pct"/>
            <w:tcBorders>
              <w:top w:val="nil"/>
              <w:left w:val="nil"/>
              <w:bottom w:val="single" w:sz="4" w:space="0" w:color="auto"/>
              <w:right w:val="single" w:sz="4" w:space="0" w:color="auto"/>
            </w:tcBorders>
            <w:shd w:val="clear" w:color="auto" w:fill="auto"/>
            <w:noWrap/>
            <w:vAlign w:val="bottom"/>
            <w:hideMark/>
          </w:tcPr>
          <w:p w14:paraId="4FA001E7" w14:textId="40FE6C27" w:rsidR="00DF1B0C" w:rsidRPr="00482833" w:rsidRDefault="00DF1B0C">
            <w:pPr>
              <w:widowControl/>
              <w:spacing w:line="480" w:lineRule="auto"/>
              <w:jc w:val="right"/>
              <w:rPr>
                <w:color w:val="000000"/>
                <w:sz w:val="28"/>
                <w:szCs w:val="28"/>
                <w:lang w:eastAsia="en-US"/>
              </w:rPr>
              <w:pPrChange w:id="756" w:author="Abdullah Khan Zehady" w:date="2020-01-04T19:23:00Z">
                <w:pPr>
                  <w:framePr w:hSpace="180" w:wrap="around" w:vAnchor="text" w:hAnchor="text" w:y="1"/>
                  <w:widowControl/>
                  <w:suppressOverlap/>
                  <w:jc w:val="right"/>
                </w:pPr>
              </w:pPrChange>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4875DF19" w14:textId="25DA15E5" w:rsidR="00DF1B0C" w:rsidRPr="00482833" w:rsidRDefault="00DF1B0C">
            <w:pPr>
              <w:widowControl/>
              <w:spacing w:line="480" w:lineRule="auto"/>
              <w:jc w:val="right"/>
              <w:rPr>
                <w:color w:val="000000"/>
                <w:sz w:val="28"/>
                <w:szCs w:val="28"/>
                <w:lang w:eastAsia="en-US"/>
              </w:rPr>
              <w:pPrChange w:id="757" w:author="Abdullah Khan Zehady" w:date="2020-01-04T19:23:00Z">
                <w:pPr>
                  <w:framePr w:hSpace="180" w:wrap="around" w:vAnchor="text" w:hAnchor="text" w:y="1"/>
                  <w:widowControl/>
                  <w:suppressOverlap/>
                  <w:jc w:val="right"/>
                </w:pPr>
              </w:pPrChange>
            </w:pPr>
            <w:r>
              <w:rPr>
                <w:rFonts w:ascii="Calibri" w:hAnsi="Calibri" w:cs="Calibri"/>
                <w:color w:val="000000"/>
              </w:rPr>
              <w:t>3.53</w:t>
            </w:r>
          </w:p>
        </w:tc>
      </w:tr>
      <w:tr w:rsidR="00DF1B0C" w:rsidRPr="00482833" w14:paraId="18596D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11EE81B" w14:textId="5F3A2CFE" w:rsidR="00DF1B0C" w:rsidRPr="00482833" w:rsidRDefault="00DF1B0C">
            <w:pPr>
              <w:widowControl/>
              <w:spacing w:line="480" w:lineRule="auto"/>
              <w:jc w:val="left"/>
              <w:rPr>
                <w:color w:val="000000"/>
                <w:sz w:val="28"/>
                <w:szCs w:val="28"/>
                <w:lang w:eastAsia="en-US"/>
              </w:rPr>
              <w:pPrChange w:id="758"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09BB2F73" w14:textId="182F644B" w:rsidR="00DF1B0C" w:rsidRPr="00482833" w:rsidRDefault="00DF1B0C">
            <w:pPr>
              <w:widowControl/>
              <w:spacing w:line="480" w:lineRule="auto"/>
              <w:jc w:val="right"/>
              <w:rPr>
                <w:color w:val="000000"/>
                <w:sz w:val="28"/>
                <w:szCs w:val="28"/>
                <w:lang w:eastAsia="en-US"/>
              </w:rPr>
              <w:pPrChange w:id="759"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3</w:t>
            </w:r>
          </w:p>
        </w:tc>
        <w:tc>
          <w:tcPr>
            <w:tcW w:w="978" w:type="pct"/>
            <w:tcBorders>
              <w:top w:val="nil"/>
              <w:left w:val="nil"/>
              <w:bottom w:val="single" w:sz="4" w:space="0" w:color="auto"/>
              <w:right w:val="single" w:sz="4" w:space="0" w:color="auto"/>
            </w:tcBorders>
            <w:shd w:val="clear" w:color="auto" w:fill="auto"/>
            <w:noWrap/>
            <w:vAlign w:val="bottom"/>
            <w:hideMark/>
          </w:tcPr>
          <w:p w14:paraId="6D1807DF" w14:textId="1913A165" w:rsidR="00DF1B0C" w:rsidRPr="00482833" w:rsidRDefault="00DF1B0C">
            <w:pPr>
              <w:widowControl/>
              <w:spacing w:line="480" w:lineRule="auto"/>
              <w:jc w:val="right"/>
              <w:rPr>
                <w:color w:val="000000"/>
                <w:sz w:val="28"/>
                <w:szCs w:val="28"/>
                <w:lang w:eastAsia="en-US"/>
              </w:rPr>
              <w:pPrChange w:id="760" w:author="Abdullah Khan Zehady" w:date="2020-01-04T19:23:00Z">
                <w:pPr>
                  <w:framePr w:hSpace="180" w:wrap="around" w:vAnchor="text" w:hAnchor="text" w:y="1"/>
                  <w:widowControl/>
                  <w:suppressOverlap/>
                  <w:jc w:val="right"/>
                </w:pPr>
              </w:pPrChange>
            </w:pPr>
            <w:r>
              <w:rPr>
                <w:rFonts w:ascii="Calibri" w:hAnsi="Calibri" w:cs="Calibri"/>
                <w:color w:val="000000"/>
              </w:rPr>
              <w:t>9.33</w:t>
            </w:r>
          </w:p>
        </w:tc>
        <w:tc>
          <w:tcPr>
            <w:tcW w:w="1086" w:type="pct"/>
            <w:tcBorders>
              <w:top w:val="nil"/>
              <w:left w:val="nil"/>
              <w:bottom w:val="single" w:sz="4" w:space="0" w:color="auto"/>
              <w:right w:val="single" w:sz="4" w:space="0" w:color="auto"/>
            </w:tcBorders>
            <w:shd w:val="clear" w:color="auto" w:fill="auto"/>
            <w:noWrap/>
            <w:vAlign w:val="bottom"/>
            <w:hideMark/>
          </w:tcPr>
          <w:p w14:paraId="4DF2DF96" w14:textId="661A492F" w:rsidR="00DF1B0C" w:rsidRPr="00482833" w:rsidRDefault="00DF1B0C">
            <w:pPr>
              <w:widowControl/>
              <w:spacing w:line="480" w:lineRule="auto"/>
              <w:jc w:val="right"/>
              <w:rPr>
                <w:color w:val="000000"/>
                <w:sz w:val="28"/>
                <w:szCs w:val="28"/>
                <w:lang w:eastAsia="en-US"/>
              </w:rPr>
              <w:pPrChange w:id="761" w:author="Abdullah Khan Zehady" w:date="2020-01-04T19:23:00Z">
                <w:pPr>
                  <w:framePr w:hSpace="180" w:wrap="around" w:vAnchor="text" w:hAnchor="text" w:y="1"/>
                  <w:widowControl/>
                  <w:suppressOverlap/>
                  <w:jc w:val="right"/>
                </w:pPr>
              </w:pPrChange>
            </w:pPr>
            <w:r>
              <w:rPr>
                <w:rFonts w:ascii="Calibri" w:hAnsi="Calibri" w:cs="Calibri"/>
                <w:color w:val="000000"/>
              </w:rPr>
              <w:t>17.14</w:t>
            </w:r>
          </w:p>
        </w:tc>
        <w:tc>
          <w:tcPr>
            <w:tcW w:w="1033" w:type="pct"/>
            <w:tcBorders>
              <w:top w:val="nil"/>
              <w:left w:val="nil"/>
              <w:bottom w:val="single" w:sz="4" w:space="0" w:color="auto"/>
              <w:right w:val="single" w:sz="4" w:space="0" w:color="auto"/>
            </w:tcBorders>
            <w:shd w:val="clear" w:color="auto" w:fill="auto"/>
            <w:noWrap/>
            <w:vAlign w:val="bottom"/>
            <w:hideMark/>
          </w:tcPr>
          <w:p w14:paraId="797854C8" w14:textId="7198A758" w:rsidR="00DF1B0C" w:rsidRPr="00482833" w:rsidRDefault="00DF1B0C">
            <w:pPr>
              <w:widowControl/>
              <w:spacing w:line="480" w:lineRule="auto"/>
              <w:jc w:val="right"/>
              <w:rPr>
                <w:color w:val="000000"/>
                <w:sz w:val="28"/>
                <w:szCs w:val="28"/>
                <w:lang w:eastAsia="en-US"/>
              </w:rPr>
              <w:pPrChange w:id="762" w:author="Abdullah Khan Zehady" w:date="2020-01-04T19:23:00Z">
                <w:pPr>
                  <w:framePr w:hSpace="180" w:wrap="around" w:vAnchor="text" w:hAnchor="text" w:y="1"/>
                  <w:widowControl/>
                  <w:suppressOverlap/>
                  <w:jc w:val="right"/>
                </w:pPr>
              </w:pPrChange>
            </w:pPr>
            <w:r>
              <w:rPr>
                <w:rFonts w:ascii="Calibri" w:hAnsi="Calibri" w:cs="Calibri"/>
                <w:color w:val="000000"/>
              </w:rPr>
              <w:t>1.61</w:t>
            </w:r>
          </w:p>
        </w:tc>
      </w:tr>
      <w:tr w:rsidR="00DF1B0C" w:rsidRPr="00482833" w14:paraId="432D9AFE"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9DBCF55" w14:textId="54A06FF0" w:rsidR="00DF1B0C" w:rsidRPr="00482833" w:rsidRDefault="00DF1B0C">
            <w:pPr>
              <w:widowControl/>
              <w:spacing w:line="480" w:lineRule="auto"/>
              <w:jc w:val="left"/>
              <w:rPr>
                <w:color w:val="000000"/>
                <w:sz w:val="28"/>
                <w:szCs w:val="28"/>
                <w:lang w:eastAsia="en-US"/>
              </w:rPr>
              <w:pPrChange w:id="763"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40ADB15E" w14:textId="6EF39B23" w:rsidR="00DF1B0C" w:rsidRPr="00482833" w:rsidRDefault="00DF1B0C">
            <w:pPr>
              <w:widowControl/>
              <w:spacing w:line="480" w:lineRule="auto"/>
              <w:jc w:val="right"/>
              <w:rPr>
                <w:color w:val="000000"/>
                <w:sz w:val="28"/>
                <w:szCs w:val="28"/>
                <w:lang w:eastAsia="en-US"/>
              </w:rPr>
              <w:pPrChange w:id="764"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31</w:t>
            </w:r>
          </w:p>
        </w:tc>
        <w:tc>
          <w:tcPr>
            <w:tcW w:w="978" w:type="pct"/>
            <w:tcBorders>
              <w:top w:val="nil"/>
              <w:left w:val="nil"/>
              <w:bottom w:val="single" w:sz="4" w:space="0" w:color="auto"/>
              <w:right w:val="single" w:sz="4" w:space="0" w:color="auto"/>
            </w:tcBorders>
            <w:shd w:val="clear" w:color="auto" w:fill="auto"/>
            <w:noWrap/>
            <w:vAlign w:val="bottom"/>
            <w:hideMark/>
          </w:tcPr>
          <w:p w14:paraId="627A338B" w14:textId="3E45C9BF" w:rsidR="00DF1B0C" w:rsidRPr="00482833" w:rsidRDefault="00DF1B0C">
            <w:pPr>
              <w:widowControl/>
              <w:spacing w:line="480" w:lineRule="auto"/>
              <w:jc w:val="right"/>
              <w:rPr>
                <w:color w:val="000000"/>
                <w:sz w:val="28"/>
                <w:szCs w:val="28"/>
                <w:lang w:eastAsia="en-US"/>
              </w:rPr>
              <w:pPrChange w:id="765" w:author="Abdullah Khan Zehady" w:date="2020-01-04T19:23:00Z">
                <w:pPr>
                  <w:framePr w:hSpace="180" w:wrap="around" w:vAnchor="text" w:hAnchor="text" w:y="1"/>
                  <w:widowControl/>
                  <w:suppressOverlap/>
                  <w:jc w:val="right"/>
                </w:pPr>
              </w:pPrChange>
            </w:pPr>
            <w:r>
              <w:rPr>
                <w:rFonts w:ascii="Calibri" w:hAnsi="Calibri" w:cs="Calibri"/>
                <w:color w:val="000000"/>
              </w:rPr>
              <w:t>10.73</w:t>
            </w:r>
          </w:p>
        </w:tc>
        <w:tc>
          <w:tcPr>
            <w:tcW w:w="1086" w:type="pct"/>
            <w:tcBorders>
              <w:top w:val="nil"/>
              <w:left w:val="nil"/>
              <w:bottom w:val="single" w:sz="4" w:space="0" w:color="auto"/>
              <w:right w:val="single" w:sz="4" w:space="0" w:color="auto"/>
            </w:tcBorders>
            <w:shd w:val="clear" w:color="auto" w:fill="auto"/>
            <w:noWrap/>
            <w:vAlign w:val="bottom"/>
            <w:hideMark/>
          </w:tcPr>
          <w:p w14:paraId="051857E2" w14:textId="021B6AF2" w:rsidR="00DF1B0C" w:rsidRPr="00482833" w:rsidRDefault="00DF1B0C">
            <w:pPr>
              <w:widowControl/>
              <w:spacing w:line="480" w:lineRule="auto"/>
              <w:jc w:val="right"/>
              <w:rPr>
                <w:color w:val="000000"/>
                <w:sz w:val="28"/>
                <w:szCs w:val="28"/>
                <w:lang w:eastAsia="en-US"/>
              </w:rPr>
              <w:pPrChange w:id="766" w:author="Abdullah Khan Zehady" w:date="2020-01-04T19:23:00Z">
                <w:pPr>
                  <w:framePr w:hSpace="180" w:wrap="around" w:vAnchor="text" w:hAnchor="text" w:y="1"/>
                  <w:widowControl/>
                  <w:suppressOverlap/>
                  <w:jc w:val="right"/>
                </w:pPr>
              </w:pPrChange>
            </w:pPr>
            <w:r>
              <w:rPr>
                <w:rFonts w:ascii="Calibri" w:hAnsi="Calibri" w:cs="Calibri"/>
                <w:color w:val="000000"/>
              </w:rPr>
              <w:t>53.70</w:t>
            </w:r>
          </w:p>
        </w:tc>
        <w:tc>
          <w:tcPr>
            <w:tcW w:w="1033" w:type="pct"/>
            <w:tcBorders>
              <w:top w:val="nil"/>
              <w:left w:val="nil"/>
              <w:bottom w:val="single" w:sz="4" w:space="0" w:color="auto"/>
              <w:right w:val="single" w:sz="4" w:space="0" w:color="auto"/>
            </w:tcBorders>
            <w:shd w:val="clear" w:color="auto" w:fill="auto"/>
            <w:noWrap/>
            <w:vAlign w:val="bottom"/>
            <w:hideMark/>
          </w:tcPr>
          <w:p w14:paraId="11F01A4C" w14:textId="3A46AF4A" w:rsidR="00DF1B0C" w:rsidRPr="00482833" w:rsidRDefault="00DF1B0C">
            <w:pPr>
              <w:widowControl/>
              <w:spacing w:line="480" w:lineRule="auto"/>
              <w:jc w:val="right"/>
              <w:rPr>
                <w:color w:val="000000"/>
                <w:sz w:val="28"/>
                <w:szCs w:val="28"/>
                <w:lang w:eastAsia="en-US"/>
              </w:rPr>
              <w:pPrChange w:id="767" w:author="Abdullah Khan Zehady" w:date="2020-01-04T19:23:00Z">
                <w:pPr>
                  <w:framePr w:hSpace="180" w:wrap="around" w:vAnchor="text" w:hAnchor="text" w:y="1"/>
                  <w:widowControl/>
                  <w:suppressOverlap/>
                  <w:jc w:val="right"/>
                </w:pPr>
              </w:pPrChange>
            </w:pPr>
            <w:r>
              <w:rPr>
                <w:rFonts w:ascii="Calibri" w:hAnsi="Calibri" w:cs="Calibri"/>
                <w:color w:val="000000"/>
              </w:rPr>
              <w:t>0.00</w:t>
            </w:r>
          </w:p>
        </w:tc>
      </w:tr>
      <w:tr w:rsidR="00DF1B0C" w:rsidRPr="00482833" w14:paraId="6374B04F"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479FE3C1" w14:textId="00FC6F97" w:rsidR="00DF1B0C" w:rsidRPr="00482833" w:rsidRDefault="00DF1B0C">
            <w:pPr>
              <w:widowControl/>
              <w:spacing w:line="480" w:lineRule="auto"/>
              <w:jc w:val="left"/>
              <w:rPr>
                <w:color w:val="000000"/>
                <w:sz w:val="28"/>
                <w:szCs w:val="28"/>
                <w:lang w:eastAsia="en-US"/>
              </w:rPr>
              <w:pPrChange w:id="768"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lastRenderedPageBreak/>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F14904" w14:textId="2CB520B9" w:rsidR="00DF1B0C" w:rsidRPr="00482833" w:rsidRDefault="00DF1B0C">
            <w:pPr>
              <w:widowControl/>
              <w:spacing w:line="480" w:lineRule="auto"/>
              <w:jc w:val="right"/>
              <w:rPr>
                <w:color w:val="000000"/>
                <w:sz w:val="28"/>
                <w:szCs w:val="28"/>
                <w:lang w:eastAsia="en-US"/>
              </w:rPr>
              <w:pPrChange w:id="769"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35</w:t>
            </w:r>
          </w:p>
        </w:tc>
        <w:tc>
          <w:tcPr>
            <w:tcW w:w="978" w:type="pct"/>
            <w:tcBorders>
              <w:top w:val="nil"/>
              <w:left w:val="nil"/>
              <w:bottom w:val="single" w:sz="4" w:space="0" w:color="auto"/>
              <w:right w:val="single" w:sz="4" w:space="0" w:color="auto"/>
            </w:tcBorders>
            <w:shd w:val="clear" w:color="auto" w:fill="auto"/>
            <w:noWrap/>
            <w:vAlign w:val="bottom"/>
            <w:hideMark/>
          </w:tcPr>
          <w:p w14:paraId="528AF97D" w14:textId="2F85BB47" w:rsidR="00DF1B0C" w:rsidRPr="00482833" w:rsidRDefault="00DF1B0C">
            <w:pPr>
              <w:widowControl/>
              <w:spacing w:line="480" w:lineRule="auto"/>
              <w:jc w:val="right"/>
              <w:rPr>
                <w:color w:val="000000"/>
                <w:sz w:val="28"/>
                <w:szCs w:val="28"/>
                <w:lang w:eastAsia="en-US"/>
              </w:rPr>
              <w:pPrChange w:id="770" w:author="Abdullah Khan Zehady" w:date="2020-01-04T19:23:00Z">
                <w:pPr>
                  <w:framePr w:hSpace="180" w:wrap="around" w:vAnchor="text" w:hAnchor="text" w:y="1"/>
                  <w:widowControl/>
                  <w:suppressOverlap/>
                  <w:jc w:val="right"/>
                </w:pPr>
              </w:pPrChange>
            </w:pPr>
            <w:r>
              <w:rPr>
                <w:rFonts w:ascii="Calibri" w:hAnsi="Calibri" w:cs="Calibri"/>
                <w:color w:val="000000"/>
              </w:rPr>
              <w:t>11.31</w:t>
            </w:r>
          </w:p>
        </w:tc>
        <w:tc>
          <w:tcPr>
            <w:tcW w:w="1086" w:type="pct"/>
            <w:tcBorders>
              <w:top w:val="nil"/>
              <w:left w:val="nil"/>
              <w:bottom w:val="single" w:sz="4" w:space="0" w:color="auto"/>
              <w:right w:val="single" w:sz="4" w:space="0" w:color="auto"/>
            </w:tcBorders>
            <w:shd w:val="clear" w:color="auto" w:fill="auto"/>
            <w:noWrap/>
            <w:vAlign w:val="bottom"/>
            <w:hideMark/>
          </w:tcPr>
          <w:p w14:paraId="389224D9" w14:textId="7C36B7F5" w:rsidR="00DF1B0C" w:rsidRPr="00482833" w:rsidRDefault="00DF1B0C">
            <w:pPr>
              <w:widowControl/>
              <w:spacing w:line="480" w:lineRule="auto"/>
              <w:jc w:val="right"/>
              <w:rPr>
                <w:color w:val="000000"/>
                <w:sz w:val="28"/>
                <w:szCs w:val="28"/>
                <w:lang w:eastAsia="en-US"/>
              </w:rPr>
              <w:pPrChange w:id="771" w:author="Abdullah Khan Zehady" w:date="2020-01-04T19:23:00Z">
                <w:pPr>
                  <w:framePr w:hSpace="180" w:wrap="around" w:vAnchor="text" w:hAnchor="text" w:y="1"/>
                  <w:widowControl/>
                  <w:suppressOverlap/>
                  <w:jc w:val="right"/>
                </w:pPr>
              </w:pPrChange>
            </w:pPr>
            <w:r>
              <w:rPr>
                <w:rFonts w:ascii="Calibri" w:hAnsi="Calibri" w:cs="Calibri"/>
                <w:color w:val="000000"/>
              </w:rPr>
              <w:t>50.00</w:t>
            </w:r>
          </w:p>
        </w:tc>
        <w:tc>
          <w:tcPr>
            <w:tcW w:w="1033" w:type="pct"/>
            <w:tcBorders>
              <w:top w:val="nil"/>
              <w:left w:val="nil"/>
              <w:bottom w:val="single" w:sz="4" w:space="0" w:color="auto"/>
              <w:right w:val="single" w:sz="4" w:space="0" w:color="auto"/>
            </w:tcBorders>
            <w:shd w:val="clear" w:color="auto" w:fill="auto"/>
            <w:noWrap/>
            <w:vAlign w:val="bottom"/>
            <w:hideMark/>
          </w:tcPr>
          <w:p w14:paraId="599C7D03" w14:textId="4F0C1348" w:rsidR="00DF1B0C" w:rsidRPr="00482833" w:rsidRDefault="00DF1B0C">
            <w:pPr>
              <w:widowControl/>
              <w:spacing w:line="480" w:lineRule="auto"/>
              <w:jc w:val="right"/>
              <w:rPr>
                <w:color w:val="000000"/>
                <w:sz w:val="28"/>
                <w:szCs w:val="28"/>
                <w:lang w:eastAsia="en-US"/>
              </w:rPr>
              <w:pPrChange w:id="772" w:author="Abdullah Khan Zehady" w:date="2020-01-04T19:23:00Z">
                <w:pPr>
                  <w:framePr w:hSpace="180" w:wrap="around" w:vAnchor="text" w:hAnchor="text" w:y="1"/>
                  <w:widowControl/>
                  <w:suppressOverlap/>
                  <w:jc w:val="right"/>
                </w:pPr>
              </w:pPrChange>
            </w:pPr>
            <w:r>
              <w:rPr>
                <w:rFonts w:ascii="Calibri" w:hAnsi="Calibri" w:cs="Calibri"/>
                <w:color w:val="000000"/>
              </w:rPr>
              <w:t>4.98</w:t>
            </w:r>
          </w:p>
        </w:tc>
      </w:tr>
      <w:tr w:rsidR="00DF1B0C" w:rsidRPr="00482833" w14:paraId="539BE0E7"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E9CA6D6" w14:textId="1C4C4C82" w:rsidR="00DF1B0C" w:rsidRPr="00482833" w:rsidRDefault="00DF1B0C">
            <w:pPr>
              <w:widowControl/>
              <w:spacing w:line="480" w:lineRule="auto"/>
              <w:jc w:val="left"/>
              <w:rPr>
                <w:color w:val="000000"/>
                <w:sz w:val="28"/>
                <w:szCs w:val="28"/>
                <w:lang w:eastAsia="en-US"/>
              </w:rPr>
              <w:pPrChange w:id="773"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2AB914F1" w14:textId="015ED723" w:rsidR="00DF1B0C" w:rsidRPr="00482833" w:rsidRDefault="00DF1B0C">
            <w:pPr>
              <w:widowControl/>
              <w:spacing w:line="480" w:lineRule="auto"/>
              <w:jc w:val="right"/>
              <w:rPr>
                <w:color w:val="000000"/>
                <w:sz w:val="28"/>
                <w:szCs w:val="28"/>
                <w:lang w:eastAsia="en-US"/>
              </w:rPr>
              <w:pPrChange w:id="774"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6</w:t>
            </w:r>
          </w:p>
        </w:tc>
        <w:tc>
          <w:tcPr>
            <w:tcW w:w="978" w:type="pct"/>
            <w:tcBorders>
              <w:top w:val="nil"/>
              <w:left w:val="nil"/>
              <w:bottom w:val="single" w:sz="4" w:space="0" w:color="auto"/>
              <w:right w:val="single" w:sz="4" w:space="0" w:color="auto"/>
            </w:tcBorders>
            <w:shd w:val="clear" w:color="auto" w:fill="auto"/>
            <w:noWrap/>
            <w:vAlign w:val="bottom"/>
            <w:hideMark/>
          </w:tcPr>
          <w:p w14:paraId="19653A0B" w14:textId="1CD375AC" w:rsidR="00DF1B0C" w:rsidRPr="00482833" w:rsidRDefault="00DF1B0C">
            <w:pPr>
              <w:widowControl/>
              <w:spacing w:line="480" w:lineRule="auto"/>
              <w:jc w:val="right"/>
              <w:rPr>
                <w:color w:val="000000"/>
                <w:sz w:val="28"/>
                <w:szCs w:val="28"/>
                <w:lang w:eastAsia="en-US"/>
              </w:rPr>
              <w:pPrChange w:id="775" w:author="Abdullah Khan Zehady" w:date="2020-01-04T19:23:00Z">
                <w:pPr>
                  <w:framePr w:hSpace="180" w:wrap="around" w:vAnchor="text" w:hAnchor="text" w:y="1"/>
                  <w:widowControl/>
                  <w:suppressOverlap/>
                  <w:jc w:val="right"/>
                </w:pPr>
              </w:pPrChange>
            </w:pPr>
            <w:r>
              <w:rPr>
                <w:rFonts w:ascii="Calibri" w:hAnsi="Calibri" w:cs="Calibri"/>
                <w:color w:val="000000"/>
              </w:rPr>
              <w:t>13.93</w:t>
            </w:r>
          </w:p>
        </w:tc>
        <w:tc>
          <w:tcPr>
            <w:tcW w:w="1086" w:type="pct"/>
            <w:tcBorders>
              <w:top w:val="nil"/>
              <w:left w:val="nil"/>
              <w:bottom w:val="single" w:sz="4" w:space="0" w:color="auto"/>
              <w:right w:val="single" w:sz="4" w:space="0" w:color="auto"/>
            </w:tcBorders>
            <w:shd w:val="clear" w:color="auto" w:fill="auto"/>
            <w:noWrap/>
            <w:vAlign w:val="bottom"/>
            <w:hideMark/>
          </w:tcPr>
          <w:p w14:paraId="5B707F54" w14:textId="3C4B05C8" w:rsidR="00DF1B0C" w:rsidRPr="00482833" w:rsidRDefault="00DF1B0C">
            <w:pPr>
              <w:widowControl/>
              <w:spacing w:line="480" w:lineRule="auto"/>
              <w:jc w:val="right"/>
              <w:rPr>
                <w:color w:val="000000"/>
                <w:sz w:val="28"/>
                <w:szCs w:val="28"/>
                <w:lang w:eastAsia="en-US"/>
              </w:rPr>
              <w:pPrChange w:id="776" w:author="Abdullah Khan Zehady" w:date="2020-01-04T19:23:00Z">
                <w:pPr>
                  <w:framePr w:hSpace="180" w:wrap="around" w:vAnchor="text" w:hAnchor="text" w:y="1"/>
                  <w:widowControl/>
                  <w:suppressOverlap/>
                  <w:jc w:val="right"/>
                </w:pPr>
              </w:pPrChange>
            </w:pPr>
            <w:r>
              <w:rPr>
                <w:rFonts w:ascii="Calibri" w:hAnsi="Calibri" w:cs="Calibri"/>
                <w:color w:val="000000"/>
              </w:rPr>
              <w:t>65.40</w:t>
            </w:r>
          </w:p>
        </w:tc>
        <w:tc>
          <w:tcPr>
            <w:tcW w:w="1033" w:type="pct"/>
            <w:tcBorders>
              <w:top w:val="nil"/>
              <w:left w:val="nil"/>
              <w:bottom w:val="single" w:sz="4" w:space="0" w:color="auto"/>
              <w:right w:val="single" w:sz="4" w:space="0" w:color="auto"/>
            </w:tcBorders>
            <w:shd w:val="clear" w:color="auto" w:fill="auto"/>
            <w:noWrap/>
            <w:vAlign w:val="bottom"/>
            <w:hideMark/>
          </w:tcPr>
          <w:p w14:paraId="05D1905D" w14:textId="46E86E09" w:rsidR="00DF1B0C" w:rsidRPr="00482833" w:rsidRDefault="00DF1B0C">
            <w:pPr>
              <w:widowControl/>
              <w:spacing w:line="480" w:lineRule="auto"/>
              <w:jc w:val="right"/>
              <w:rPr>
                <w:color w:val="000000"/>
                <w:sz w:val="28"/>
                <w:szCs w:val="28"/>
                <w:lang w:eastAsia="en-US"/>
              </w:rPr>
              <w:pPrChange w:id="777" w:author="Abdullah Khan Zehady" w:date="2020-01-04T19:23:00Z">
                <w:pPr>
                  <w:framePr w:hSpace="180" w:wrap="around" w:vAnchor="text" w:hAnchor="text" w:y="1"/>
                  <w:widowControl/>
                  <w:suppressOverlap/>
                  <w:jc w:val="right"/>
                </w:pPr>
              </w:pPrChange>
            </w:pPr>
            <w:r>
              <w:rPr>
                <w:rFonts w:ascii="Calibri" w:hAnsi="Calibri" w:cs="Calibri"/>
                <w:color w:val="000000"/>
              </w:rPr>
              <w:t>10.80</w:t>
            </w:r>
          </w:p>
        </w:tc>
      </w:tr>
      <w:tr w:rsidR="00C84ABB" w:rsidRPr="00482833" w14:paraId="06A753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E0FE2B3" w14:textId="76832A93" w:rsidR="00C84ABB" w:rsidRPr="00482833" w:rsidRDefault="00C84ABB">
            <w:pPr>
              <w:widowControl/>
              <w:spacing w:line="480" w:lineRule="auto"/>
              <w:jc w:val="left"/>
              <w:rPr>
                <w:color w:val="000000"/>
                <w:sz w:val="28"/>
                <w:szCs w:val="28"/>
                <w:lang w:eastAsia="en-US"/>
              </w:rPr>
              <w:pPrChange w:id="778"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6278AC44" w14:textId="62F3F055" w:rsidR="00C84ABB" w:rsidRPr="00482833" w:rsidRDefault="00C84ABB">
            <w:pPr>
              <w:widowControl/>
              <w:spacing w:line="480" w:lineRule="auto"/>
              <w:jc w:val="right"/>
              <w:rPr>
                <w:color w:val="000000"/>
                <w:sz w:val="28"/>
                <w:szCs w:val="28"/>
                <w:lang w:eastAsia="en-US"/>
              </w:rPr>
              <w:pPrChange w:id="779"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4A75923B" w14:textId="1C0754A5" w:rsidR="00C84ABB" w:rsidRPr="00482833" w:rsidRDefault="00C84ABB">
            <w:pPr>
              <w:widowControl/>
              <w:spacing w:line="480" w:lineRule="auto"/>
              <w:jc w:val="right"/>
              <w:rPr>
                <w:color w:val="000000"/>
                <w:sz w:val="28"/>
                <w:szCs w:val="28"/>
                <w:lang w:eastAsia="en-US"/>
              </w:rPr>
              <w:pPrChange w:id="780" w:author="Abdullah Khan Zehady" w:date="2020-01-04T19:23:00Z">
                <w:pPr>
                  <w:framePr w:hSpace="180" w:wrap="around" w:vAnchor="text" w:hAnchor="text" w:y="1"/>
                  <w:widowControl/>
                  <w:suppressOverlap/>
                  <w:jc w:val="right"/>
                </w:pPr>
              </w:pPrChange>
            </w:pPr>
            <w:r>
              <w:rPr>
                <w:rFonts w:ascii="Calibri" w:hAnsi="Calibri" w:cs="Calibri"/>
                <w:color w:val="000000"/>
              </w:rPr>
              <w:t>9.126095238</w:t>
            </w:r>
          </w:p>
        </w:tc>
        <w:tc>
          <w:tcPr>
            <w:tcW w:w="1086" w:type="pct"/>
            <w:tcBorders>
              <w:top w:val="nil"/>
              <w:left w:val="nil"/>
              <w:bottom w:val="single" w:sz="4" w:space="0" w:color="auto"/>
              <w:right w:val="single" w:sz="4" w:space="0" w:color="auto"/>
            </w:tcBorders>
            <w:shd w:val="clear" w:color="auto" w:fill="auto"/>
            <w:noWrap/>
            <w:vAlign w:val="bottom"/>
            <w:hideMark/>
          </w:tcPr>
          <w:p w14:paraId="1B77BFFF" w14:textId="1DA83C09" w:rsidR="00C84ABB" w:rsidRPr="00482833" w:rsidRDefault="00C84ABB">
            <w:pPr>
              <w:widowControl/>
              <w:spacing w:line="480" w:lineRule="auto"/>
              <w:jc w:val="right"/>
              <w:rPr>
                <w:color w:val="000000"/>
                <w:sz w:val="28"/>
                <w:szCs w:val="28"/>
                <w:lang w:eastAsia="en-US"/>
              </w:rPr>
              <w:pPrChange w:id="781" w:author="Abdullah Khan Zehady" w:date="2020-01-04T19:23:00Z">
                <w:pPr>
                  <w:framePr w:hSpace="180" w:wrap="around" w:vAnchor="text" w:hAnchor="text" w:y="1"/>
                  <w:widowControl/>
                  <w:suppressOverlap/>
                  <w:jc w:val="right"/>
                </w:pPr>
              </w:pPrChange>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5C0D55F4" w14:textId="48E46CBC" w:rsidR="00C84ABB" w:rsidRPr="00482833" w:rsidRDefault="00C84ABB">
            <w:pPr>
              <w:widowControl/>
              <w:spacing w:line="480" w:lineRule="auto"/>
              <w:jc w:val="right"/>
              <w:rPr>
                <w:color w:val="000000"/>
                <w:sz w:val="28"/>
                <w:szCs w:val="28"/>
                <w:lang w:eastAsia="en-US"/>
              </w:rPr>
              <w:pPrChange w:id="782" w:author="Abdullah Khan Zehady" w:date="2020-01-04T19:23:00Z">
                <w:pPr>
                  <w:framePr w:hSpace="180" w:wrap="around" w:vAnchor="text" w:hAnchor="text" w:y="1"/>
                  <w:widowControl/>
                  <w:suppressOverlap/>
                  <w:jc w:val="right"/>
                </w:pPr>
              </w:pPrChange>
            </w:pPr>
            <w:r>
              <w:rPr>
                <w:rFonts w:ascii="Calibri" w:hAnsi="Calibri" w:cs="Calibri"/>
                <w:color w:val="000000"/>
              </w:rPr>
              <w:t>3.531</w:t>
            </w:r>
          </w:p>
        </w:tc>
      </w:tr>
    </w:tbl>
    <w:p w14:paraId="52D05131" w14:textId="77777777" w:rsidR="00482833" w:rsidRDefault="00482833">
      <w:pPr>
        <w:keepNext/>
        <w:spacing w:line="480" w:lineRule="auto"/>
        <w:jc w:val="left"/>
        <w:rPr>
          <w:color w:val="000000" w:themeColor="text1"/>
          <w:sz w:val="24"/>
          <w:szCs w:val="24"/>
        </w:rPr>
        <w:pPrChange w:id="783" w:author="Abdullah Khan Zehady" w:date="2020-01-04T19:23:00Z">
          <w:pPr>
            <w:keepNext/>
            <w:jc w:val="left"/>
          </w:pPr>
        </w:pPrChange>
      </w:pPr>
    </w:p>
    <w:p w14:paraId="7622BD23" w14:textId="1B6D5A61" w:rsidR="00F67B06" w:rsidRDefault="00F67B06">
      <w:pPr>
        <w:keepNext/>
        <w:spacing w:line="480" w:lineRule="auto"/>
        <w:jc w:val="left"/>
        <w:rPr>
          <w:color w:val="000000" w:themeColor="text1"/>
          <w:sz w:val="24"/>
          <w:szCs w:val="24"/>
        </w:rPr>
        <w:pPrChange w:id="784" w:author="Abdullah Khan Zehady" w:date="2020-01-04T19:23:00Z">
          <w:pPr>
            <w:keepNext/>
            <w:jc w:val="left"/>
          </w:pPr>
        </w:pPrChange>
      </w:pPr>
    </w:p>
    <w:p w14:paraId="615574EA" w14:textId="7B6E5C7B" w:rsidR="009218E6" w:rsidRDefault="009218E6">
      <w:pPr>
        <w:keepNext/>
        <w:spacing w:line="480" w:lineRule="auto"/>
        <w:jc w:val="left"/>
        <w:rPr>
          <w:color w:val="000000" w:themeColor="text1"/>
          <w:sz w:val="24"/>
          <w:szCs w:val="24"/>
        </w:rPr>
        <w:pPrChange w:id="785" w:author="Abdullah Khan Zehady" w:date="2020-01-04T19:23:00Z">
          <w:pPr>
            <w:keepNext/>
            <w:jc w:val="left"/>
          </w:pPr>
        </w:pPrChange>
      </w:pPr>
      <w:r>
        <w:rPr>
          <w:color w:val="000000" w:themeColor="text1"/>
          <w:sz w:val="24"/>
          <w:szCs w:val="24"/>
        </w:rPr>
        <w:t xml:space="preserve">The evolutionary first appearance and last appearance ages are calibrated to the high precision astronomically tuned timescale provided in the Geologic </w:t>
      </w:r>
      <w:proofErr w:type="spellStart"/>
      <w:r>
        <w:rPr>
          <w:color w:val="000000" w:themeColor="text1"/>
          <w:sz w:val="24"/>
          <w:szCs w:val="24"/>
        </w:rPr>
        <w:t>TimeScaleCreator</w:t>
      </w:r>
      <w:proofErr w:type="spellEnd"/>
      <w:r>
        <w:rPr>
          <w:color w:val="000000" w:themeColor="text1"/>
          <w:sz w:val="24"/>
          <w:szCs w:val="24"/>
        </w:rPr>
        <w:t xml:space="preserve"> software. The astronomical solution provided by </w:t>
      </w:r>
      <w:proofErr w:type="spellStart"/>
      <w:r>
        <w:rPr>
          <w:color w:val="000000" w:themeColor="text1"/>
          <w:sz w:val="24"/>
          <w:szCs w:val="24"/>
        </w:rPr>
        <w:t>Laskar</w:t>
      </w:r>
      <w:proofErr w:type="spellEnd"/>
      <w:r>
        <w:rPr>
          <w:color w:val="000000" w:themeColor="text1"/>
          <w:sz w:val="24"/>
          <w:szCs w:val="24"/>
        </w:rPr>
        <w:t xml:space="preserve"> et al, 2004 has been used to create the timescale of Cenozoic era which has been later significantly enhanced to ensure high precision. The high frequency </w:t>
      </w:r>
      <w:proofErr w:type="spellStart"/>
      <w:r>
        <w:rPr>
          <w:color w:val="000000" w:themeColor="text1"/>
          <w:sz w:val="24"/>
          <w:szCs w:val="24"/>
        </w:rPr>
        <w:t>cyclostratigraphy</w:t>
      </w:r>
      <w:proofErr w:type="spellEnd"/>
      <w:r>
        <w:rPr>
          <w:color w:val="000000" w:themeColor="text1"/>
          <w:sz w:val="24"/>
          <w:szCs w:val="24"/>
        </w:rPr>
        <w:t xml:space="preserve"> data from </w:t>
      </w:r>
      <w:r w:rsidRPr="009218E6">
        <w:rPr>
          <w:color w:val="000000" w:themeColor="text1"/>
          <w:sz w:val="24"/>
          <w:szCs w:val="24"/>
        </w:rPr>
        <w:t xml:space="preserve">International Ocean Drilling Program (IODP) Legs </w:t>
      </w:r>
      <w:r>
        <w:rPr>
          <w:color w:val="000000" w:themeColor="text1"/>
          <w:sz w:val="24"/>
          <w:szCs w:val="24"/>
        </w:rPr>
        <w:t>are also used to ensure the accuracy of Cenozoic timescale.</w:t>
      </w:r>
    </w:p>
    <w:p w14:paraId="4D30F322" w14:textId="69EC4C85" w:rsidR="001F4919" w:rsidRDefault="001F4919">
      <w:pPr>
        <w:keepNext/>
        <w:spacing w:line="480" w:lineRule="auto"/>
        <w:jc w:val="left"/>
        <w:rPr>
          <w:color w:val="000000" w:themeColor="text1"/>
          <w:sz w:val="24"/>
          <w:szCs w:val="24"/>
        </w:rPr>
        <w:pPrChange w:id="786" w:author="Abdullah Khan Zehady" w:date="2020-01-04T19:23:00Z">
          <w:pPr>
            <w:keepNext/>
            <w:jc w:val="left"/>
          </w:pPr>
        </w:pPrChange>
      </w:pPr>
    </w:p>
    <w:p w14:paraId="3CF5BF17" w14:textId="6419B6B4" w:rsidR="00482833" w:rsidRPr="002617B6" w:rsidRDefault="00482833">
      <w:pPr>
        <w:spacing w:line="480" w:lineRule="auto"/>
        <w:rPr>
          <w:color w:val="000000" w:themeColor="text1"/>
        </w:rPr>
        <w:pPrChange w:id="787" w:author="Abdullah Khan Zehady" w:date="2020-01-04T19:23:00Z">
          <w:pPr/>
        </w:pPrChange>
      </w:pPr>
      <w:r w:rsidRPr="002617B6">
        <w:rPr>
          <w:color w:val="000000" w:themeColor="text1"/>
        </w:rPr>
        <w:t xml:space="preserve">Median life span for </w:t>
      </w:r>
      <w:proofErr w:type="spellStart"/>
      <w:r w:rsidRPr="002617B6">
        <w:rPr>
          <w:color w:val="000000" w:themeColor="text1"/>
        </w:rPr>
        <w:t>nannos</w:t>
      </w:r>
      <w:proofErr w:type="spellEnd"/>
      <w:r w:rsidRPr="002617B6">
        <w:rPr>
          <w:color w:val="000000" w:themeColor="text1"/>
        </w:rPr>
        <w:t xml:space="preserve"> is 2.83 Myr.</w:t>
      </w:r>
    </w:p>
    <w:p w14:paraId="27B3BD89" w14:textId="77777777" w:rsidR="00482833" w:rsidRDefault="00482833">
      <w:pPr>
        <w:pStyle w:val="ListParagraph"/>
        <w:spacing w:line="480" w:lineRule="auto"/>
        <w:ind w:left="360"/>
        <w:rPr>
          <w:rFonts w:ascii="Times New Roman" w:eastAsia="Times New Roman" w:hAnsi="Times New Roman" w:cs="Times New Roman"/>
          <w:color w:val="000000" w:themeColor="text1"/>
        </w:rPr>
        <w:pPrChange w:id="788" w:author="Abdullah Khan Zehady" w:date="2020-01-04T19:23:00Z">
          <w:pPr>
            <w:pStyle w:val="ListParagraph"/>
            <w:ind w:left="360"/>
          </w:pPr>
        </w:pPrChange>
      </w:pPr>
    </w:p>
    <w:p w14:paraId="49EE8FE4" w14:textId="77777777" w:rsidR="00482833" w:rsidRDefault="00482833">
      <w:pPr>
        <w:pStyle w:val="ListParagraph"/>
        <w:spacing w:line="480" w:lineRule="auto"/>
        <w:ind w:left="360"/>
        <w:rPr>
          <w:rFonts w:ascii="Times New Roman" w:eastAsia="Times New Roman" w:hAnsi="Times New Roman" w:cs="Times New Roman"/>
          <w:color w:val="000000" w:themeColor="text1"/>
        </w:rPr>
        <w:pPrChange w:id="789" w:author="Abdullah Khan Zehady" w:date="2020-01-04T19:23:00Z">
          <w:pPr>
            <w:pStyle w:val="ListParagraph"/>
            <w:ind w:left="360"/>
          </w:pPr>
        </w:pPrChange>
      </w:pPr>
    </w:p>
    <w:p w14:paraId="4441BD72" w14:textId="77777777" w:rsidR="00E336FB" w:rsidRDefault="005C1F3A">
      <w:pPr>
        <w:pStyle w:val="ListParagraph"/>
        <w:spacing w:line="480" w:lineRule="auto"/>
        <w:ind w:left="360"/>
        <w:rPr>
          <w:rFonts w:ascii="Times New Roman" w:eastAsia="Times New Roman" w:hAnsi="Times New Roman" w:cs="Times New Roman"/>
          <w:color w:val="000000" w:themeColor="text1"/>
        </w:rPr>
        <w:pPrChange w:id="790" w:author="Abdullah Khan Zehady" w:date="2020-01-04T19:23:00Z">
          <w:pPr>
            <w:pStyle w:val="ListParagraph"/>
            <w:ind w:left="360"/>
          </w:pPr>
        </w:pPrChange>
      </w:pPr>
      <w:r>
        <w:rPr>
          <w:rFonts w:ascii="Times New Roman" w:eastAsia="Times New Roman" w:hAnsi="Times New Roman" w:cs="Times New Roman"/>
          <w:color w:val="000000" w:themeColor="text1"/>
        </w:rPr>
        <w:t xml:space="preserve">Lineage and Morphospecies </w:t>
      </w:r>
      <w:r w:rsidRPr="00E10980">
        <w:rPr>
          <w:rFonts w:ascii="Times New Roman" w:eastAsia="Times New Roman" w:hAnsi="Times New Roman" w:cs="Times New Roman"/>
          <w:color w:val="000000" w:themeColor="text1"/>
        </w:rPr>
        <w:t xml:space="preserve">evolutionary tree from </w:t>
      </w:r>
      <w:r>
        <w:rPr>
          <w:rFonts w:ascii="Times New Roman" w:eastAsia="Times New Roman" w:hAnsi="Times New Roman" w:cs="Times New Roman"/>
          <w:color w:val="000000" w:themeColor="text1"/>
        </w:rPr>
        <w:t>Fordham and Zehady et al(2018). P</w:t>
      </w:r>
      <w:r w:rsidRPr="00E10980">
        <w:rPr>
          <w:rFonts w:ascii="Times New Roman" w:eastAsia="Times New Roman" w:hAnsi="Times New Roman" w:cs="Times New Roman"/>
          <w:color w:val="000000" w:themeColor="text1"/>
        </w:rPr>
        <w:t xml:space="preserve">hylogenetic tree data and graphs provided by Aze &amp; others. </w:t>
      </w:r>
    </w:p>
    <w:p w14:paraId="579AC485" w14:textId="2D482860" w:rsidR="005C1F3A" w:rsidRDefault="005C1F3A">
      <w:pPr>
        <w:pStyle w:val="ListParagraph"/>
        <w:spacing w:line="480" w:lineRule="auto"/>
        <w:ind w:left="360"/>
        <w:rPr>
          <w:rFonts w:ascii="Times New Roman" w:eastAsia="Times New Roman" w:hAnsi="Times New Roman" w:cs="Times New Roman"/>
          <w:color w:val="000000" w:themeColor="text1"/>
        </w:rPr>
        <w:pPrChange w:id="791" w:author="Abdullah Khan Zehady" w:date="2020-01-04T19:23:00Z">
          <w:pPr>
            <w:pStyle w:val="ListParagraph"/>
            <w:ind w:left="360"/>
          </w:pPr>
        </w:pPrChange>
      </w:pPr>
      <w:proofErr w:type="spellStart"/>
      <w:r>
        <w:rPr>
          <w:rFonts w:ascii="Times New Roman" w:eastAsia="Times New Roman" w:hAnsi="Times New Roman" w:cs="Times New Roman"/>
          <w:color w:val="000000" w:themeColor="text1"/>
        </w:rPr>
        <w:t>Calcerous</w:t>
      </w:r>
      <w:proofErr w:type="spellEnd"/>
      <w:r>
        <w:rPr>
          <w:rFonts w:ascii="Times New Roman" w:eastAsia="Times New Roman" w:hAnsi="Times New Roman" w:cs="Times New Roman"/>
          <w:color w:val="000000" w:themeColor="text1"/>
        </w:rPr>
        <w:t xml:space="preserve"> nannofossil data from BP gulf of Mexico paper.</w:t>
      </w:r>
    </w:p>
    <w:p w14:paraId="1F10AC19" w14:textId="01D68E6D" w:rsidR="005C1F3A" w:rsidRDefault="005C1F3A">
      <w:pPr>
        <w:pStyle w:val="ListParagraph"/>
        <w:spacing w:line="480" w:lineRule="auto"/>
        <w:ind w:left="360"/>
        <w:rPr>
          <w:rFonts w:ascii="Times New Roman" w:eastAsia="Times New Roman" w:hAnsi="Times New Roman" w:cs="Times New Roman"/>
          <w:color w:val="000000" w:themeColor="text1"/>
        </w:rPr>
        <w:pPrChange w:id="792" w:author="Abdullah Khan Zehady" w:date="2020-01-04T19:23:00Z">
          <w:pPr>
            <w:pStyle w:val="ListParagraph"/>
            <w:ind w:left="360"/>
          </w:pPr>
        </w:pPrChange>
      </w:pPr>
      <w:r>
        <w:rPr>
          <w:rFonts w:ascii="Times New Roman" w:eastAsia="Times New Roman" w:hAnsi="Times New Roman" w:cs="Times New Roman"/>
          <w:color w:val="000000" w:themeColor="text1"/>
        </w:rPr>
        <w:t xml:space="preserve">Oxygen-18 isotope data (Cramer 2009) </w:t>
      </w:r>
    </w:p>
    <w:p w14:paraId="014CB8F5" w14:textId="77777777" w:rsidR="00CA58B0" w:rsidRPr="00E10980" w:rsidRDefault="00CA58B0">
      <w:pPr>
        <w:spacing w:line="480" w:lineRule="auto"/>
        <w:jc w:val="left"/>
        <w:rPr>
          <w:color w:val="000000" w:themeColor="text1"/>
          <w:sz w:val="24"/>
          <w:szCs w:val="24"/>
        </w:rPr>
        <w:pPrChange w:id="793" w:author="Abdullah Khan Zehady" w:date="2020-01-04T19:23:00Z">
          <w:pPr>
            <w:jc w:val="left"/>
          </w:pPr>
        </w:pPrChange>
      </w:pPr>
    </w:p>
    <w:p w14:paraId="31A31075" w14:textId="35604D3B" w:rsidR="00E56D68" w:rsidRDefault="004633EB">
      <w:pPr>
        <w:pStyle w:val="ListParagraph"/>
        <w:spacing w:line="480" w:lineRule="auto"/>
        <w:ind w:left="0"/>
        <w:rPr>
          <w:rFonts w:ascii="Times New Roman" w:eastAsia="Times New Roman" w:hAnsi="Times New Roman" w:cs="Times New Roman"/>
          <w:b/>
          <w:color w:val="000000" w:themeColor="text1"/>
        </w:rPr>
        <w:pPrChange w:id="794" w:author="Abdullah Khan Zehady" w:date="2020-01-04T19:23:00Z">
          <w:pPr>
            <w:pStyle w:val="ListParagraph"/>
            <w:ind w:left="0"/>
          </w:pPr>
        </w:pPrChange>
      </w:pPr>
      <w:r w:rsidRPr="00E10980">
        <w:rPr>
          <w:b/>
          <w:color w:val="000000" w:themeColor="text1"/>
        </w:rPr>
        <w:t>3.</w:t>
      </w:r>
      <w:r w:rsidR="00E56D68" w:rsidRPr="00E10980">
        <w:rPr>
          <w:b/>
          <w:color w:val="000000" w:themeColor="text1"/>
        </w:rPr>
        <w:t xml:space="preserve"> </w:t>
      </w:r>
      <w:r w:rsidR="005C1F3A">
        <w:rPr>
          <w:rFonts w:ascii="Times New Roman" w:eastAsia="Times New Roman" w:hAnsi="Times New Roman" w:cs="Times New Roman"/>
          <w:b/>
          <w:color w:val="000000" w:themeColor="text1"/>
        </w:rPr>
        <w:t>Methods</w:t>
      </w:r>
    </w:p>
    <w:p w14:paraId="57BB3916" w14:textId="482E03E9" w:rsidR="00E56D68" w:rsidRDefault="00850FB4">
      <w:pPr>
        <w:pStyle w:val="ListParagraph"/>
        <w:spacing w:line="480" w:lineRule="auto"/>
        <w:ind w:left="0"/>
        <w:rPr>
          <w:color w:val="000000" w:themeColor="text1"/>
        </w:rPr>
        <w:pPrChange w:id="795" w:author="Abdullah Khan Zehady" w:date="2020-01-04T19:23:00Z">
          <w:pPr>
            <w:pStyle w:val="ListParagraph"/>
            <w:ind w:left="0"/>
          </w:pPr>
        </w:pPrChange>
      </w:pPr>
      <w:r>
        <w:rPr>
          <w:color w:val="000000" w:themeColor="text1"/>
        </w:rPr>
        <w:t xml:space="preserve">     </w:t>
      </w:r>
      <w:r w:rsidR="005C1F3A" w:rsidRPr="00845ADA">
        <w:rPr>
          <w:color w:val="00B050"/>
        </w:rPr>
        <w:t>LAD and FAD forms evolutionary range of existence for each organism</w:t>
      </w:r>
      <w:r w:rsidR="005C1F3A">
        <w:rPr>
          <w:color w:val="000000" w:themeColor="text1"/>
        </w:rPr>
        <w:t xml:space="preserve">. </w:t>
      </w:r>
    </w:p>
    <w:p w14:paraId="2ED768A7" w14:textId="77777777" w:rsidR="00C13AAC" w:rsidRPr="00845ADA" w:rsidRDefault="005C1F3A">
      <w:pPr>
        <w:spacing w:line="480" w:lineRule="auto"/>
        <w:rPr>
          <w:color w:val="00B050"/>
          <w:sz w:val="24"/>
          <w:szCs w:val="24"/>
        </w:rPr>
        <w:pPrChange w:id="796" w:author="Abdullah Khan Zehady" w:date="2020-01-04T19:23:00Z">
          <w:pPr/>
        </w:pPrChange>
      </w:pPr>
      <w:r>
        <w:rPr>
          <w:color w:val="000000" w:themeColor="text1"/>
          <w:sz w:val="24"/>
          <w:szCs w:val="24"/>
        </w:rPr>
        <w:t xml:space="preserve">     </w:t>
      </w:r>
      <w:r w:rsidRPr="00845ADA">
        <w:rPr>
          <w:color w:val="00B050"/>
          <w:sz w:val="24"/>
          <w:szCs w:val="24"/>
        </w:rPr>
        <w:t>Every 1</w:t>
      </w:r>
      <w:r w:rsidR="00C13AAC" w:rsidRPr="00845ADA">
        <w:rPr>
          <w:color w:val="00B050"/>
          <w:sz w:val="24"/>
          <w:szCs w:val="24"/>
        </w:rPr>
        <w:t>00</w:t>
      </w:r>
      <w:r w:rsidRPr="00845ADA">
        <w:rPr>
          <w:color w:val="00B050"/>
          <w:sz w:val="24"/>
          <w:szCs w:val="24"/>
        </w:rPr>
        <w:t xml:space="preserve"> </w:t>
      </w:r>
      <w:r w:rsidR="00C13AAC" w:rsidRPr="00845ADA">
        <w:rPr>
          <w:color w:val="00B050"/>
          <w:sz w:val="24"/>
          <w:szCs w:val="24"/>
        </w:rPr>
        <w:t>k</w:t>
      </w:r>
      <w:r w:rsidRPr="00845ADA">
        <w:rPr>
          <w:color w:val="00B050"/>
          <w:sz w:val="24"/>
          <w:szCs w:val="24"/>
        </w:rPr>
        <w:t>yr bin, we have counted the number of speciation (birth of organism) and the number of extinction event.</w:t>
      </w:r>
    </w:p>
    <w:p w14:paraId="0465F25F" w14:textId="281ED039" w:rsidR="005C1F3A" w:rsidRPr="00845ADA" w:rsidRDefault="00C13AAC">
      <w:pPr>
        <w:spacing w:line="480" w:lineRule="auto"/>
        <w:rPr>
          <w:color w:val="00B050"/>
          <w:sz w:val="24"/>
          <w:szCs w:val="24"/>
        </w:rPr>
        <w:pPrChange w:id="797" w:author="Abdullah Khan Zehady" w:date="2020-01-04T19:23:00Z">
          <w:pPr/>
        </w:pPrChange>
      </w:pPr>
      <w:r w:rsidRPr="00845ADA">
        <w:rPr>
          <w:color w:val="00B050"/>
          <w:sz w:val="24"/>
          <w:szCs w:val="24"/>
        </w:rPr>
        <w:lastRenderedPageBreak/>
        <w:t xml:space="preserve">     Rolling average 1 myr bin</w:t>
      </w:r>
      <w:r w:rsidR="005C1F3A" w:rsidRPr="00845ADA">
        <w:rPr>
          <w:color w:val="00B050"/>
          <w:sz w:val="24"/>
          <w:szCs w:val="24"/>
        </w:rPr>
        <w:t xml:space="preserve"> </w:t>
      </w:r>
    </w:p>
    <w:p w14:paraId="3225CEEB" w14:textId="341A209C" w:rsidR="005C1F3A" w:rsidRPr="00845ADA" w:rsidRDefault="005C1F3A">
      <w:pPr>
        <w:spacing w:line="480" w:lineRule="auto"/>
        <w:rPr>
          <w:color w:val="00B050"/>
          <w:sz w:val="24"/>
          <w:szCs w:val="24"/>
        </w:rPr>
        <w:pPrChange w:id="798" w:author="Abdullah Khan Zehady" w:date="2020-01-04T19:23:00Z">
          <w:pPr/>
        </w:pPrChange>
      </w:pPr>
      <w:r w:rsidRPr="00845ADA">
        <w:rPr>
          <w:color w:val="00B050"/>
          <w:sz w:val="24"/>
          <w:szCs w:val="24"/>
        </w:rPr>
        <w:t xml:space="preserve">  Timeseries for speciation and extinction events from 0-35 myr.</w:t>
      </w:r>
    </w:p>
    <w:p w14:paraId="6961DB68" w14:textId="345416A6" w:rsidR="005C1F3A" w:rsidRDefault="005C1F3A">
      <w:pPr>
        <w:spacing w:line="480" w:lineRule="auto"/>
        <w:rPr>
          <w:color w:val="000000" w:themeColor="text1"/>
          <w:sz w:val="24"/>
          <w:szCs w:val="24"/>
        </w:rPr>
        <w:pPrChange w:id="799" w:author="Abdullah Khan Zehady" w:date="2020-01-04T19:23:00Z">
          <w:pPr/>
        </w:pPrChange>
      </w:pPr>
      <w:r>
        <w:rPr>
          <w:color w:val="000000" w:themeColor="text1"/>
          <w:sz w:val="24"/>
          <w:szCs w:val="24"/>
        </w:rPr>
        <w:t xml:space="preserve">  </w:t>
      </w:r>
      <w:r w:rsidRPr="00845ADA">
        <w:rPr>
          <w:color w:val="00B050"/>
          <w:sz w:val="24"/>
          <w:szCs w:val="24"/>
        </w:rPr>
        <w:t>Timeseries for oxygen-18/temp</w:t>
      </w:r>
      <w:r w:rsidR="000D30A5" w:rsidRPr="00845ADA">
        <w:rPr>
          <w:color w:val="00B050"/>
          <w:sz w:val="24"/>
          <w:szCs w:val="24"/>
        </w:rPr>
        <w:t>erature data.</w:t>
      </w:r>
    </w:p>
    <w:p w14:paraId="7AAEE5D5" w14:textId="14F9F5A9" w:rsidR="00850FB4" w:rsidRDefault="00850FB4">
      <w:pPr>
        <w:spacing w:line="480" w:lineRule="auto"/>
        <w:rPr>
          <w:color w:val="000000" w:themeColor="text1"/>
          <w:sz w:val="24"/>
          <w:szCs w:val="24"/>
        </w:rPr>
        <w:pPrChange w:id="800" w:author="Abdullah Khan Zehady" w:date="2020-01-04T19:23:00Z">
          <w:pPr/>
        </w:pPrChange>
      </w:pPr>
      <w:r>
        <w:rPr>
          <w:color w:val="000000" w:themeColor="text1"/>
          <w:sz w:val="24"/>
          <w:szCs w:val="24"/>
        </w:rPr>
        <w:t xml:space="preserve">   Timeseries for </w:t>
      </w:r>
      <w:proofErr w:type="spellStart"/>
      <w:r>
        <w:rPr>
          <w:color w:val="000000" w:themeColor="text1"/>
          <w:sz w:val="24"/>
          <w:szCs w:val="24"/>
        </w:rPr>
        <w:t>icesheet</w:t>
      </w:r>
      <w:proofErr w:type="spellEnd"/>
      <w:r>
        <w:rPr>
          <w:color w:val="000000" w:themeColor="text1"/>
          <w:sz w:val="24"/>
          <w:szCs w:val="24"/>
        </w:rPr>
        <w:t xml:space="preserve"> expansion, cold phase event data (used in mammal turnover paper , any other new paper!??)</w:t>
      </w:r>
    </w:p>
    <w:p w14:paraId="16592F83" w14:textId="77777777" w:rsidR="00850FB4" w:rsidRDefault="00850FB4">
      <w:pPr>
        <w:spacing w:line="480" w:lineRule="auto"/>
        <w:rPr>
          <w:color w:val="000000" w:themeColor="text1"/>
          <w:sz w:val="24"/>
          <w:szCs w:val="24"/>
        </w:rPr>
        <w:pPrChange w:id="801" w:author="Abdullah Khan Zehady" w:date="2020-01-04T19:23:00Z">
          <w:pPr/>
        </w:pPrChange>
      </w:pPr>
    </w:p>
    <w:p w14:paraId="3468E65B" w14:textId="45622D31" w:rsidR="000D30A5" w:rsidRDefault="000D30A5">
      <w:pPr>
        <w:spacing w:line="480" w:lineRule="auto"/>
        <w:rPr>
          <w:color w:val="000000" w:themeColor="text1"/>
          <w:sz w:val="24"/>
          <w:szCs w:val="24"/>
        </w:rPr>
        <w:pPrChange w:id="802" w:author="Abdullah Khan Zehady" w:date="2020-01-04T19:23:00Z">
          <w:pPr/>
        </w:pPrChange>
      </w:pPr>
      <w:r>
        <w:rPr>
          <w:color w:val="000000" w:themeColor="text1"/>
          <w:sz w:val="24"/>
          <w:szCs w:val="24"/>
        </w:rPr>
        <w:t xml:space="preserve">   Smoothing of timeseries using moving average/gaussian filtering for every 100 </w:t>
      </w:r>
      <w:proofErr w:type="spellStart"/>
      <w:r>
        <w:rPr>
          <w:color w:val="000000" w:themeColor="text1"/>
          <w:sz w:val="24"/>
          <w:szCs w:val="24"/>
        </w:rPr>
        <w:t>kyr</w:t>
      </w:r>
      <w:proofErr w:type="spellEnd"/>
      <w:r>
        <w:rPr>
          <w:color w:val="000000" w:themeColor="text1"/>
          <w:sz w:val="24"/>
          <w:szCs w:val="24"/>
        </w:rPr>
        <w:t>.</w:t>
      </w:r>
    </w:p>
    <w:p w14:paraId="626C944E" w14:textId="2C2AC69F" w:rsidR="000D30A5" w:rsidRDefault="000D30A5">
      <w:pPr>
        <w:spacing w:line="480" w:lineRule="auto"/>
        <w:rPr>
          <w:color w:val="000000" w:themeColor="text1"/>
          <w:sz w:val="24"/>
          <w:szCs w:val="24"/>
        </w:rPr>
        <w:pPrChange w:id="803" w:author="Abdullah Khan Zehady" w:date="2020-01-04T19:23:00Z">
          <w:pPr/>
        </w:pPrChange>
      </w:pPr>
      <w:r>
        <w:rPr>
          <w:color w:val="000000" w:themeColor="text1"/>
          <w:sz w:val="24"/>
          <w:szCs w:val="24"/>
        </w:rPr>
        <w:t xml:space="preserve">  Correlation co-efficient using </w:t>
      </w:r>
      <w:proofErr w:type="spellStart"/>
      <w:r>
        <w:rPr>
          <w:color w:val="000000" w:themeColor="text1"/>
          <w:sz w:val="24"/>
          <w:szCs w:val="24"/>
        </w:rPr>
        <w:t>pearson</w:t>
      </w:r>
      <w:proofErr w:type="spellEnd"/>
      <w:r>
        <w:rPr>
          <w:color w:val="000000" w:themeColor="text1"/>
          <w:sz w:val="24"/>
          <w:szCs w:val="24"/>
        </w:rPr>
        <w:t xml:space="preserve"> correlation between three timeseries.</w:t>
      </w:r>
    </w:p>
    <w:p w14:paraId="608F3E09" w14:textId="7CE6A851" w:rsidR="00850FB4" w:rsidRDefault="000D30A5">
      <w:pPr>
        <w:spacing w:line="480" w:lineRule="auto"/>
        <w:rPr>
          <w:color w:val="000000" w:themeColor="text1"/>
          <w:sz w:val="24"/>
          <w:szCs w:val="24"/>
        </w:rPr>
        <w:pPrChange w:id="804" w:author="Abdullah Khan Zehady" w:date="2020-01-04T19:23:00Z">
          <w:pPr/>
        </w:pPrChange>
      </w:pPr>
      <w:r>
        <w:rPr>
          <w:color w:val="000000" w:themeColor="text1"/>
          <w:sz w:val="24"/>
          <w:szCs w:val="24"/>
        </w:rPr>
        <w:t xml:space="preserve">  </w:t>
      </w:r>
    </w:p>
    <w:p w14:paraId="5F034D97" w14:textId="19CEA948" w:rsidR="00850FB4" w:rsidRDefault="00850FB4">
      <w:pPr>
        <w:spacing w:line="480" w:lineRule="auto"/>
        <w:rPr>
          <w:color w:val="000000" w:themeColor="text1"/>
          <w:sz w:val="24"/>
          <w:szCs w:val="24"/>
        </w:rPr>
        <w:pPrChange w:id="805" w:author="Abdullah Khan Zehady" w:date="2020-01-04T19:23:00Z">
          <w:pPr/>
        </w:pPrChange>
      </w:pPr>
      <w:r>
        <w:rPr>
          <w:color w:val="000000" w:themeColor="text1"/>
          <w:sz w:val="24"/>
          <w:szCs w:val="24"/>
        </w:rPr>
        <w:t xml:space="preserve">   Mean species lifetime: How many species are there in my dataset?</w:t>
      </w:r>
    </w:p>
    <w:p w14:paraId="2840EF26" w14:textId="3203CDDA" w:rsidR="00850FB4" w:rsidRDefault="00850FB4">
      <w:pPr>
        <w:spacing w:line="480" w:lineRule="auto"/>
        <w:rPr>
          <w:color w:val="000000" w:themeColor="text1"/>
          <w:sz w:val="24"/>
          <w:szCs w:val="24"/>
        </w:rPr>
        <w:pPrChange w:id="806" w:author="Abdullah Khan Zehady" w:date="2020-01-04T19:23:00Z">
          <w:pPr/>
        </w:pPrChange>
      </w:pPr>
      <w:r>
        <w:rPr>
          <w:color w:val="000000" w:themeColor="text1"/>
          <w:sz w:val="24"/>
          <w:szCs w:val="24"/>
        </w:rPr>
        <w:t xml:space="preserve">        What is the mean species lifetime for the planktonic foraminifer fossils</w:t>
      </w:r>
    </w:p>
    <w:p w14:paraId="3A4A6EDB" w14:textId="7E4D204F" w:rsidR="00850FB4" w:rsidRDefault="00850FB4">
      <w:pPr>
        <w:spacing w:line="480" w:lineRule="auto"/>
        <w:rPr>
          <w:color w:val="000000" w:themeColor="text1"/>
          <w:sz w:val="24"/>
          <w:szCs w:val="24"/>
        </w:rPr>
        <w:pPrChange w:id="807" w:author="Abdullah Khan Zehady" w:date="2020-01-04T19:23:00Z">
          <w:pPr/>
        </w:pPrChange>
      </w:pPr>
      <w:r>
        <w:rPr>
          <w:color w:val="000000" w:themeColor="text1"/>
          <w:sz w:val="24"/>
          <w:szCs w:val="24"/>
        </w:rPr>
        <w:t xml:space="preserve">        What is the mean species lifetime for the nannofossil dataset?</w:t>
      </w:r>
    </w:p>
    <w:p w14:paraId="0F46BF8B" w14:textId="5E0FFD05" w:rsidR="00850FB4" w:rsidRDefault="00850FB4">
      <w:pPr>
        <w:spacing w:line="480" w:lineRule="auto"/>
        <w:rPr>
          <w:color w:val="000000" w:themeColor="text1"/>
          <w:sz w:val="24"/>
          <w:szCs w:val="24"/>
        </w:rPr>
        <w:pPrChange w:id="808" w:author="Abdullah Khan Zehady" w:date="2020-01-04T19:23:00Z">
          <w:pPr/>
        </w:pPrChange>
      </w:pPr>
      <w:r>
        <w:rPr>
          <w:color w:val="000000" w:themeColor="text1"/>
          <w:sz w:val="24"/>
          <w:szCs w:val="24"/>
        </w:rPr>
        <w:t xml:space="preserve">        Characteristic of fossil (investigation whether any particular foraminifer has links to dryness, humidity)</w:t>
      </w:r>
    </w:p>
    <w:p w14:paraId="4B9CF49A" w14:textId="65F5180E" w:rsidR="00850FB4" w:rsidRDefault="00850FB4">
      <w:pPr>
        <w:spacing w:line="480" w:lineRule="auto"/>
        <w:rPr>
          <w:color w:val="000000" w:themeColor="text1"/>
          <w:sz w:val="24"/>
          <w:szCs w:val="24"/>
        </w:rPr>
        <w:pPrChange w:id="809" w:author="Abdullah Khan Zehady" w:date="2020-01-04T19:23:00Z">
          <w:pPr/>
        </w:pPrChange>
      </w:pPr>
      <w:r>
        <w:rPr>
          <w:color w:val="000000" w:themeColor="text1"/>
          <w:sz w:val="24"/>
          <w:szCs w:val="24"/>
        </w:rPr>
        <w:t xml:space="preserve">        Why certain species might have died during certain cold phase? Any patterns</w:t>
      </w:r>
    </w:p>
    <w:p w14:paraId="1AB5E3F7" w14:textId="71A75504" w:rsidR="00850FB4" w:rsidRDefault="00850FB4">
      <w:pPr>
        <w:spacing w:line="480" w:lineRule="auto"/>
        <w:rPr>
          <w:color w:val="000000" w:themeColor="text1"/>
          <w:sz w:val="24"/>
          <w:szCs w:val="24"/>
        </w:rPr>
        <w:pPrChange w:id="810" w:author="Abdullah Khan Zehady" w:date="2020-01-04T19:23:00Z">
          <w:pPr/>
        </w:pPrChange>
      </w:pPr>
      <w:r>
        <w:rPr>
          <w:color w:val="000000" w:themeColor="text1"/>
          <w:sz w:val="24"/>
          <w:szCs w:val="24"/>
        </w:rPr>
        <w:t xml:space="preserve">        Which species has the longest life? Versus which species has the shortest life span…</w:t>
      </w:r>
    </w:p>
    <w:p w14:paraId="1983C9A5" w14:textId="1B3E416B" w:rsidR="00850FB4" w:rsidRDefault="00850FB4">
      <w:pPr>
        <w:spacing w:line="480" w:lineRule="auto"/>
        <w:rPr>
          <w:color w:val="000000" w:themeColor="text1"/>
          <w:sz w:val="24"/>
          <w:szCs w:val="24"/>
        </w:rPr>
        <w:pPrChange w:id="811" w:author="Abdullah Khan Zehady" w:date="2020-01-04T19:23:00Z">
          <w:pPr/>
        </w:pPrChange>
      </w:pPr>
    </w:p>
    <w:p w14:paraId="3E606E41" w14:textId="33E81150" w:rsidR="00850FB4" w:rsidRDefault="00850FB4">
      <w:pPr>
        <w:spacing w:line="480" w:lineRule="auto"/>
        <w:rPr>
          <w:color w:val="000000" w:themeColor="text1"/>
          <w:sz w:val="24"/>
          <w:szCs w:val="24"/>
        </w:rPr>
        <w:pPrChange w:id="812" w:author="Abdullah Khan Zehady" w:date="2020-01-04T19:23:00Z">
          <w:pPr/>
        </w:pPrChange>
      </w:pPr>
      <w:r>
        <w:rPr>
          <w:color w:val="000000" w:themeColor="text1"/>
          <w:sz w:val="24"/>
          <w:szCs w:val="24"/>
        </w:rPr>
        <w:t xml:space="preserve">Hidden </w:t>
      </w:r>
      <w:proofErr w:type="spellStart"/>
      <w:r>
        <w:rPr>
          <w:color w:val="000000" w:themeColor="text1"/>
          <w:sz w:val="24"/>
          <w:szCs w:val="24"/>
        </w:rPr>
        <w:t>markov</w:t>
      </w:r>
      <w:proofErr w:type="spellEnd"/>
      <w:r>
        <w:rPr>
          <w:color w:val="000000" w:themeColor="text1"/>
          <w:sz w:val="24"/>
          <w:szCs w:val="24"/>
        </w:rPr>
        <w:t xml:space="preserve"> model</w:t>
      </w:r>
      <w:r w:rsidR="000261CF">
        <w:rPr>
          <w:color w:val="000000" w:themeColor="text1"/>
          <w:sz w:val="24"/>
          <w:szCs w:val="24"/>
        </w:rPr>
        <w:t xml:space="preserve">: turnover probability. -&gt; speciation </w:t>
      </w:r>
      <w:proofErr w:type="spellStart"/>
      <w:r w:rsidR="000261CF">
        <w:rPr>
          <w:color w:val="000000" w:themeColor="text1"/>
          <w:sz w:val="24"/>
          <w:szCs w:val="24"/>
        </w:rPr>
        <w:t>proability</w:t>
      </w:r>
      <w:proofErr w:type="spellEnd"/>
      <w:r w:rsidR="000261CF">
        <w:rPr>
          <w:color w:val="000000" w:themeColor="text1"/>
          <w:sz w:val="24"/>
          <w:szCs w:val="24"/>
        </w:rPr>
        <w:t>, extinction probability, turnover probability.</w:t>
      </w:r>
    </w:p>
    <w:p w14:paraId="527630E2" w14:textId="77777777" w:rsidR="00850FB4" w:rsidRDefault="00850FB4">
      <w:pPr>
        <w:spacing w:line="480" w:lineRule="auto"/>
        <w:rPr>
          <w:color w:val="000000" w:themeColor="text1"/>
          <w:sz w:val="24"/>
          <w:szCs w:val="24"/>
        </w:rPr>
        <w:pPrChange w:id="813" w:author="Abdullah Khan Zehady" w:date="2020-01-04T19:23:00Z">
          <w:pPr/>
        </w:pPrChange>
      </w:pPr>
    </w:p>
    <w:p w14:paraId="441AA265" w14:textId="6FDB7DCE" w:rsidR="00850FB4" w:rsidRPr="00850FB4" w:rsidRDefault="00850FB4">
      <w:pPr>
        <w:spacing w:line="480" w:lineRule="auto"/>
        <w:rPr>
          <w:color w:val="000000" w:themeColor="text1"/>
          <w:sz w:val="24"/>
          <w:szCs w:val="24"/>
        </w:rPr>
        <w:pPrChange w:id="814" w:author="Abdullah Khan Zehady" w:date="2020-01-04T19:23:00Z">
          <w:pPr/>
        </w:pPrChange>
      </w:pPr>
      <w:r>
        <w:rPr>
          <w:color w:val="000000" w:themeColor="text1"/>
          <w:sz w:val="24"/>
          <w:szCs w:val="24"/>
        </w:rPr>
        <w:t xml:space="preserve">                   </w:t>
      </w:r>
    </w:p>
    <w:p w14:paraId="5696EA9B" w14:textId="77777777" w:rsidR="00850FB4" w:rsidRDefault="00850FB4">
      <w:pPr>
        <w:spacing w:line="480" w:lineRule="auto"/>
        <w:rPr>
          <w:color w:val="000000" w:themeColor="text1"/>
          <w:sz w:val="24"/>
          <w:szCs w:val="24"/>
        </w:rPr>
        <w:pPrChange w:id="815" w:author="Abdullah Khan Zehady" w:date="2020-01-04T19:23:00Z">
          <w:pPr/>
        </w:pPrChange>
      </w:pPr>
      <w:r>
        <w:rPr>
          <w:color w:val="000000" w:themeColor="text1"/>
          <w:sz w:val="24"/>
          <w:szCs w:val="24"/>
        </w:rPr>
        <w:t xml:space="preserve">Cycle analysis using </w:t>
      </w:r>
      <w:proofErr w:type="spellStart"/>
      <w:r>
        <w:rPr>
          <w:color w:val="000000" w:themeColor="text1"/>
          <w:sz w:val="24"/>
          <w:szCs w:val="24"/>
        </w:rPr>
        <w:t>multitaper</w:t>
      </w:r>
      <w:proofErr w:type="spellEnd"/>
      <w:r>
        <w:rPr>
          <w:color w:val="000000" w:themeColor="text1"/>
          <w:sz w:val="24"/>
          <w:szCs w:val="24"/>
        </w:rPr>
        <w:t xml:space="preserve"> spectral analysis. Significance test with autoregression (AR) and harmonic variance ratio F-test.</w:t>
      </w:r>
    </w:p>
    <w:p w14:paraId="76B321C2" w14:textId="77777777" w:rsidR="00850FB4" w:rsidRDefault="00850FB4">
      <w:pPr>
        <w:spacing w:line="480" w:lineRule="auto"/>
        <w:rPr>
          <w:color w:val="000000" w:themeColor="text1"/>
          <w:sz w:val="24"/>
          <w:szCs w:val="24"/>
        </w:rPr>
        <w:pPrChange w:id="816" w:author="Abdullah Khan Zehady" w:date="2020-01-04T19:23:00Z">
          <w:pPr/>
        </w:pPrChange>
      </w:pPr>
      <w:r>
        <w:rPr>
          <w:color w:val="000000" w:themeColor="text1"/>
          <w:sz w:val="24"/>
          <w:szCs w:val="24"/>
        </w:rPr>
        <w:t xml:space="preserve">   For robust analysis, hidden </w:t>
      </w:r>
      <w:proofErr w:type="spellStart"/>
      <w:r>
        <w:rPr>
          <w:color w:val="000000" w:themeColor="text1"/>
          <w:sz w:val="24"/>
          <w:szCs w:val="24"/>
        </w:rPr>
        <w:t>markov</w:t>
      </w:r>
      <w:proofErr w:type="spellEnd"/>
      <w:r>
        <w:rPr>
          <w:color w:val="000000" w:themeColor="text1"/>
          <w:sz w:val="24"/>
          <w:szCs w:val="24"/>
        </w:rPr>
        <w:t xml:space="preserve"> model and AIC based model selection (pacing paper by Myers)</w:t>
      </w:r>
    </w:p>
    <w:p w14:paraId="51230D6E" w14:textId="77777777" w:rsidR="00850FB4" w:rsidRDefault="00850FB4">
      <w:pPr>
        <w:spacing w:line="480" w:lineRule="auto"/>
        <w:rPr>
          <w:color w:val="000000" w:themeColor="text1"/>
          <w:sz w:val="24"/>
          <w:szCs w:val="24"/>
        </w:rPr>
        <w:pPrChange w:id="817" w:author="Abdullah Khan Zehady" w:date="2020-01-04T19:23:00Z">
          <w:pPr/>
        </w:pPrChange>
      </w:pPr>
    </w:p>
    <w:p w14:paraId="5EB4F299" w14:textId="77777777" w:rsidR="00850FB4" w:rsidRPr="00850FB4" w:rsidRDefault="00850FB4">
      <w:pPr>
        <w:spacing w:line="480" w:lineRule="auto"/>
        <w:rPr>
          <w:color w:val="000000" w:themeColor="text1"/>
          <w:shd w:val="clear" w:color="auto" w:fill="FFFFFF"/>
        </w:rPr>
        <w:pPrChange w:id="818" w:author="Abdullah Khan Zehady" w:date="2020-01-04T19:23:00Z">
          <w:pPr/>
        </w:pPrChange>
      </w:pPr>
    </w:p>
    <w:p w14:paraId="768C7753" w14:textId="77777777" w:rsidR="00850FB4" w:rsidRPr="00E10980" w:rsidRDefault="00850FB4">
      <w:pPr>
        <w:pStyle w:val="ListParagraph"/>
        <w:spacing w:line="480" w:lineRule="auto"/>
        <w:ind w:left="1080"/>
        <w:rPr>
          <w:rFonts w:ascii="Times New Roman" w:eastAsia="Times New Roman" w:hAnsi="Times New Roman" w:cs="Times New Roman"/>
          <w:color w:val="000000" w:themeColor="text1"/>
          <w:shd w:val="clear" w:color="auto" w:fill="FFFFFF"/>
        </w:rPr>
        <w:pPrChange w:id="819" w:author="Abdullah Khan Zehady" w:date="2020-01-04T19:23:00Z">
          <w:pPr>
            <w:pStyle w:val="ListParagraph"/>
            <w:ind w:left="1080"/>
          </w:pPr>
        </w:pPrChange>
      </w:pPr>
    </w:p>
    <w:p w14:paraId="466BAC80" w14:textId="77777777" w:rsidR="00E56D68" w:rsidRPr="00E10980" w:rsidRDefault="00E56D68">
      <w:pPr>
        <w:pStyle w:val="ListParagraph"/>
        <w:spacing w:line="480" w:lineRule="auto"/>
        <w:ind w:left="1080"/>
        <w:rPr>
          <w:rFonts w:ascii="Times New Roman" w:eastAsia="Times New Roman" w:hAnsi="Times New Roman" w:cs="Times New Roman"/>
          <w:color w:val="000000" w:themeColor="text1"/>
          <w:shd w:val="clear" w:color="auto" w:fill="FFFFFF"/>
        </w:rPr>
        <w:pPrChange w:id="820" w:author="Abdullah Khan Zehady" w:date="2020-01-04T19:23:00Z">
          <w:pPr>
            <w:pStyle w:val="ListParagraph"/>
            <w:ind w:left="1080"/>
          </w:pPr>
        </w:pPrChange>
      </w:pPr>
    </w:p>
    <w:p w14:paraId="6D25AD10" w14:textId="3D957094" w:rsidR="008D5981" w:rsidRDefault="005C1F3A">
      <w:pPr>
        <w:pStyle w:val="ListParagraph"/>
        <w:keepNext/>
        <w:numPr>
          <w:ilvl w:val="0"/>
          <w:numId w:val="4"/>
        </w:numPr>
        <w:spacing w:line="480" w:lineRule="auto"/>
        <w:rPr>
          <w:b/>
          <w:color w:val="000000" w:themeColor="text1"/>
        </w:rPr>
        <w:pPrChange w:id="821" w:author="Abdullah Khan Zehady" w:date="2020-01-04T19:23:00Z">
          <w:pPr>
            <w:pStyle w:val="ListParagraph"/>
            <w:keepNext/>
            <w:numPr>
              <w:numId w:val="4"/>
            </w:numPr>
            <w:ind w:left="360" w:hanging="360"/>
          </w:pPr>
        </w:pPrChange>
      </w:pPr>
      <w:r>
        <w:rPr>
          <w:b/>
          <w:color w:val="000000" w:themeColor="text1"/>
        </w:rPr>
        <w:lastRenderedPageBreak/>
        <w:t>Results</w:t>
      </w:r>
    </w:p>
    <w:p w14:paraId="4BC01C5D" w14:textId="3EDD3D6A" w:rsidR="000D30A5" w:rsidRPr="00E10980" w:rsidRDefault="000D30A5">
      <w:pPr>
        <w:keepNext/>
        <w:spacing w:line="480" w:lineRule="auto"/>
        <w:jc w:val="left"/>
        <w:rPr>
          <w:color w:val="000000" w:themeColor="text1"/>
          <w:sz w:val="24"/>
          <w:szCs w:val="24"/>
        </w:rPr>
        <w:pPrChange w:id="822" w:author="Abdullah Khan Zehady" w:date="2020-01-04T19:23:00Z">
          <w:pPr>
            <w:keepNext/>
            <w:jc w:val="left"/>
          </w:pPr>
        </w:pPrChange>
      </w:pPr>
      <w:r w:rsidRPr="00E10980">
        <w:rPr>
          <w:color w:val="000000" w:themeColor="text1"/>
          <w:sz w:val="24"/>
          <w:szCs w:val="24"/>
        </w:rPr>
        <w:t xml:space="preserve">Figures </w:t>
      </w:r>
    </w:p>
    <w:p w14:paraId="6DB772EC" w14:textId="2CFDBECD" w:rsidR="000D30A5" w:rsidRDefault="000D30A5">
      <w:pPr>
        <w:pStyle w:val="ListParagraph"/>
        <w:keepNext/>
        <w:numPr>
          <w:ilvl w:val="0"/>
          <w:numId w:val="5"/>
        </w:numPr>
        <w:spacing w:line="480" w:lineRule="auto"/>
        <w:rPr>
          <w:color w:val="000000" w:themeColor="text1"/>
        </w:rPr>
        <w:pPrChange w:id="823" w:author="Abdullah Khan Zehady" w:date="2020-01-04T19:23:00Z">
          <w:pPr>
            <w:pStyle w:val="ListParagraph"/>
            <w:keepNext/>
            <w:numPr>
              <w:numId w:val="5"/>
            </w:numPr>
            <w:ind w:left="540" w:hanging="360"/>
          </w:pPr>
        </w:pPrChange>
      </w:pPr>
      <w:r>
        <w:rPr>
          <w:color w:val="000000" w:themeColor="text1"/>
        </w:rPr>
        <w:t>Speciation events of planktonic foraminifer(PF)</w:t>
      </w:r>
    </w:p>
    <w:p w14:paraId="3E31407A" w14:textId="1D8D94B8" w:rsidR="000D30A5" w:rsidRDefault="000D30A5">
      <w:pPr>
        <w:pStyle w:val="ListParagraph"/>
        <w:keepNext/>
        <w:numPr>
          <w:ilvl w:val="0"/>
          <w:numId w:val="5"/>
        </w:numPr>
        <w:spacing w:line="480" w:lineRule="auto"/>
        <w:rPr>
          <w:color w:val="000000" w:themeColor="text1"/>
        </w:rPr>
        <w:pPrChange w:id="824" w:author="Abdullah Khan Zehady" w:date="2020-01-04T19:23:00Z">
          <w:pPr>
            <w:pStyle w:val="ListParagraph"/>
            <w:keepNext/>
            <w:numPr>
              <w:numId w:val="5"/>
            </w:numPr>
            <w:ind w:left="540" w:hanging="360"/>
          </w:pPr>
        </w:pPrChange>
      </w:pPr>
      <w:r>
        <w:rPr>
          <w:color w:val="000000" w:themeColor="text1"/>
        </w:rPr>
        <w:t>Extinction events of PF</w:t>
      </w:r>
    </w:p>
    <w:p w14:paraId="5B8F1B54" w14:textId="21997CAC" w:rsidR="000D30A5" w:rsidRDefault="000D30A5">
      <w:pPr>
        <w:pStyle w:val="ListParagraph"/>
        <w:keepNext/>
        <w:numPr>
          <w:ilvl w:val="0"/>
          <w:numId w:val="5"/>
        </w:numPr>
        <w:spacing w:line="480" w:lineRule="auto"/>
        <w:rPr>
          <w:color w:val="000000" w:themeColor="text1"/>
        </w:rPr>
        <w:pPrChange w:id="825" w:author="Abdullah Khan Zehady" w:date="2020-01-04T19:23:00Z">
          <w:pPr>
            <w:pStyle w:val="ListParagraph"/>
            <w:keepNext/>
            <w:numPr>
              <w:numId w:val="5"/>
            </w:numPr>
            <w:ind w:left="540" w:hanging="360"/>
          </w:pPr>
        </w:pPrChange>
      </w:pPr>
      <w:r>
        <w:rPr>
          <w:color w:val="000000" w:themeColor="text1"/>
        </w:rPr>
        <w:t>Turnover events of PF</w:t>
      </w:r>
    </w:p>
    <w:p w14:paraId="2738DB04" w14:textId="07870014" w:rsidR="000D30A5" w:rsidRDefault="000D30A5">
      <w:pPr>
        <w:pStyle w:val="ListParagraph"/>
        <w:keepNext/>
        <w:numPr>
          <w:ilvl w:val="0"/>
          <w:numId w:val="5"/>
        </w:numPr>
        <w:spacing w:line="480" w:lineRule="auto"/>
        <w:rPr>
          <w:color w:val="000000" w:themeColor="text1"/>
        </w:rPr>
        <w:pPrChange w:id="826" w:author="Abdullah Khan Zehady" w:date="2020-01-04T19:23:00Z">
          <w:pPr>
            <w:pStyle w:val="ListParagraph"/>
            <w:keepNext/>
            <w:numPr>
              <w:numId w:val="5"/>
            </w:numPr>
            <w:ind w:left="540" w:hanging="360"/>
          </w:pPr>
        </w:pPrChange>
      </w:pPr>
      <w:r>
        <w:rPr>
          <w:color w:val="000000" w:themeColor="text1"/>
        </w:rPr>
        <w:t xml:space="preserve">Speciation events of </w:t>
      </w:r>
      <w:proofErr w:type="spellStart"/>
      <w:r>
        <w:rPr>
          <w:color w:val="000000" w:themeColor="text1"/>
        </w:rPr>
        <w:t>calcerous</w:t>
      </w:r>
      <w:proofErr w:type="spellEnd"/>
      <w:r>
        <w:rPr>
          <w:color w:val="000000" w:themeColor="text1"/>
        </w:rPr>
        <w:t xml:space="preserve"> nannofossils(NN)</w:t>
      </w:r>
    </w:p>
    <w:p w14:paraId="4B36ED9D" w14:textId="2FB59778" w:rsidR="000D30A5" w:rsidRDefault="000D30A5">
      <w:pPr>
        <w:pStyle w:val="ListParagraph"/>
        <w:keepNext/>
        <w:numPr>
          <w:ilvl w:val="0"/>
          <w:numId w:val="5"/>
        </w:numPr>
        <w:spacing w:line="480" w:lineRule="auto"/>
        <w:rPr>
          <w:color w:val="000000" w:themeColor="text1"/>
        </w:rPr>
        <w:pPrChange w:id="827" w:author="Abdullah Khan Zehady" w:date="2020-01-04T19:23:00Z">
          <w:pPr>
            <w:pStyle w:val="ListParagraph"/>
            <w:keepNext/>
            <w:numPr>
              <w:numId w:val="5"/>
            </w:numPr>
            <w:ind w:left="540" w:hanging="360"/>
          </w:pPr>
        </w:pPrChange>
      </w:pPr>
      <w:r>
        <w:rPr>
          <w:color w:val="000000" w:themeColor="text1"/>
        </w:rPr>
        <w:t>Extinction events of NN</w:t>
      </w:r>
    </w:p>
    <w:p w14:paraId="15466C9D" w14:textId="6141F40F" w:rsidR="000D30A5" w:rsidRDefault="000D30A5">
      <w:pPr>
        <w:pStyle w:val="ListParagraph"/>
        <w:keepNext/>
        <w:numPr>
          <w:ilvl w:val="0"/>
          <w:numId w:val="5"/>
        </w:numPr>
        <w:spacing w:line="480" w:lineRule="auto"/>
        <w:rPr>
          <w:color w:val="000000" w:themeColor="text1"/>
        </w:rPr>
        <w:pPrChange w:id="828" w:author="Abdullah Khan Zehady" w:date="2020-01-04T19:23:00Z">
          <w:pPr>
            <w:pStyle w:val="ListParagraph"/>
            <w:keepNext/>
            <w:numPr>
              <w:numId w:val="5"/>
            </w:numPr>
            <w:ind w:left="540" w:hanging="360"/>
          </w:pPr>
        </w:pPrChange>
      </w:pPr>
      <w:r>
        <w:rPr>
          <w:color w:val="000000" w:themeColor="text1"/>
        </w:rPr>
        <w:t>Turnover events of NN</w:t>
      </w:r>
    </w:p>
    <w:p w14:paraId="3A3CBD5D" w14:textId="034148FE" w:rsidR="0005277A" w:rsidRDefault="0005277A">
      <w:pPr>
        <w:pStyle w:val="ListParagraph"/>
        <w:keepNext/>
        <w:numPr>
          <w:ilvl w:val="0"/>
          <w:numId w:val="5"/>
        </w:numPr>
        <w:spacing w:line="480" w:lineRule="auto"/>
        <w:rPr>
          <w:color w:val="000000" w:themeColor="text1"/>
        </w:rPr>
        <w:pPrChange w:id="829" w:author="Abdullah Khan Zehady" w:date="2020-01-04T19:23:00Z">
          <w:pPr>
            <w:pStyle w:val="ListParagraph"/>
            <w:keepNext/>
            <w:numPr>
              <w:numId w:val="5"/>
            </w:numPr>
            <w:ind w:left="540" w:hanging="360"/>
          </w:pPr>
        </w:pPrChange>
      </w:pPr>
      <w:r>
        <w:rPr>
          <w:color w:val="000000" w:themeColor="text1"/>
        </w:rPr>
        <w:t>Mean lifespan (currently existing) + diversity for PF</w:t>
      </w:r>
    </w:p>
    <w:p w14:paraId="6D6AD72E" w14:textId="093EA65B" w:rsidR="0005277A" w:rsidRDefault="0005277A">
      <w:pPr>
        <w:pStyle w:val="ListParagraph"/>
        <w:keepNext/>
        <w:numPr>
          <w:ilvl w:val="0"/>
          <w:numId w:val="5"/>
        </w:numPr>
        <w:spacing w:line="480" w:lineRule="auto"/>
        <w:rPr>
          <w:color w:val="000000" w:themeColor="text1"/>
        </w:rPr>
        <w:pPrChange w:id="830" w:author="Abdullah Khan Zehady" w:date="2020-01-04T19:23:00Z">
          <w:pPr>
            <w:pStyle w:val="ListParagraph"/>
            <w:keepNext/>
            <w:numPr>
              <w:numId w:val="5"/>
            </w:numPr>
            <w:ind w:left="540" w:hanging="360"/>
          </w:pPr>
        </w:pPrChange>
      </w:pPr>
      <w:r>
        <w:rPr>
          <w:color w:val="000000" w:themeColor="text1"/>
        </w:rPr>
        <w:t>Mean lifespan (currently existing) + diversity for NN</w:t>
      </w:r>
    </w:p>
    <w:p w14:paraId="4380A223" w14:textId="7B06E6C6" w:rsidR="001478A1" w:rsidRDefault="001478A1">
      <w:pPr>
        <w:keepNext/>
        <w:spacing w:line="480" w:lineRule="auto"/>
        <w:rPr>
          <w:color w:val="000000" w:themeColor="text1"/>
        </w:rPr>
        <w:pPrChange w:id="831" w:author="Abdullah Khan Zehady" w:date="2020-01-04T19:23:00Z">
          <w:pPr>
            <w:keepNext/>
          </w:pPr>
        </w:pPrChange>
      </w:pPr>
    </w:p>
    <w:p w14:paraId="52D02EE4" w14:textId="23BB3F14" w:rsidR="001B7D21" w:rsidRDefault="001B7D21">
      <w:pPr>
        <w:keepNext/>
        <w:spacing w:line="480" w:lineRule="auto"/>
        <w:ind w:left="720"/>
        <w:rPr>
          <w:color w:val="000000" w:themeColor="text1"/>
        </w:rPr>
        <w:pPrChange w:id="832" w:author="Abdullah Khan Zehady" w:date="2020-01-04T19:23:00Z">
          <w:pPr>
            <w:keepNext/>
            <w:ind w:left="720"/>
          </w:pPr>
        </w:pPrChange>
      </w:pPr>
      <w:r>
        <w:rPr>
          <w:noProof/>
          <w:color w:val="000000" w:themeColor="text1"/>
        </w:rPr>
        <w:drawing>
          <wp:inline distT="0" distB="0" distL="0" distR="0" wp14:anchorId="616F973E" wp14:editId="05144B75">
            <wp:extent cx="5063924" cy="2506581"/>
            <wp:effectExtent l="12700" t="12700" r="165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l_turnover_lifespan_diversity.jpeg"/>
                    <pic:cNvPicPr/>
                  </pic:nvPicPr>
                  <pic:blipFill>
                    <a:blip r:embed="rId8">
                      <a:extLst>
                        <a:ext uri="{28A0092B-C50C-407E-A947-70E740481C1C}">
                          <a14:useLocalDpi xmlns:a14="http://schemas.microsoft.com/office/drawing/2010/main" val="0"/>
                        </a:ext>
                      </a:extLst>
                    </a:blip>
                    <a:stretch>
                      <a:fillRect/>
                    </a:stretch>
                  </pic:blipFill>
                  <pic:spPr>
                    <a:xfrm>
                      <a:off x="0" y="0"/>
                      <a:ext cx="5100086" cy="2524481"/>
                    </a:xfrm>
                    <a:prstGeom prst="rect">
                      <a:avLst/>
                    </a:prstGeom>
                    <a:ln>
                      <a:solidFill>
                        <a:schemeClr val="tx1"/>
                      </a:solidFill>
                    </a:ln>
                  </pic:spPr>
                </pic:pic>
              </a:graphicData>
            </a:graphic>
          </wp:inline>
        </w:drawing>
      </w:r>
    </w:p>
    <w:p w14:paraId="44B1FB6A" w14:textId="77777777" w:rsidR="001B7D21" w:rsidRDefault="001B7D21">
      <w:pPr>
        <w:keepNext/>
        <w:spacing w:line="480" w:lineRule="auto"/>
        <w:ind w:left="720"/>
        <w:rPr>
          <w:color w:val="000000" w:themeColor="text1"/>
        </w:rPr>
        <w:pPrChange w:id="833" w:author="Abdullah Khan Zehady" w:date="2020-01-04T19:23:00Z">
          <w:pPr>
            <w:keepNext/>
            <w:ind w:left="720"/>
          </w:pPr>
        </w:pPrChange>
      </w:pPr>
    </w:p>
    <w:p w14:paraId="69CE561A" w14:textId="52FA6971" w:rsidR="001478A1" w:rsidRDefault="001478A1">
      <w:pPr>
        <w:keepNext/>
        <w:spacing w:line="480" w:lineRule="auto"/>
        <w:ind w:firstLine="720"/>
        <w:rPr>
          <w:color w:val="000000" w:themeColor="text1"/>
        </w:rPr>
        <w:pPrChange w:id="834" w:author="Abdullah Khan Zehady" w:date="2020-01-04T19:23:00Z">
          <w:pPr>
            <w:keepNext/>
            <w:ind w:firstLine="720"/>
          </w:pPr>
        </w:pPrChange>
      </w:pPr>
      <w:r>
        <w:rPr>
          <w:noProof/>
          <w:color w:val="000000" w:themeColor="text1"/>
        </w:rPr>
        <w:lastRenderedPageBreak/>
        <w:drawing>
          <wp:inline distT="0" distB="0" distL="0" distR="0" wp14:anchorId="6BABE5F2" wp14:editId="5EED3113">
            <wp:extent cx="5101454" cy="2381895"/>
            <wp:effectExtent l="12700" t="12700" r="1714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turnover_lifespan_diversity.png"/>
                    <pic:cNvPicPr/>
                  </pic:nvPicPr>
                  <pic:blipFill>
                    <a:blip r:embed="rId9">
                      <a:extLst>
                        <a:ext uri="{28A0092B-C50C-407E-A947-70E740481C1C}">
                          <a14:useLocalDpi xmlns:a14="http://schemas.microsoft.com/office/drawing/2010/main" val="0"/>
                        </a:ext>
                      </a:extLst>
                    </a:blip>
                    <a:stretch>
                      <a:fillRect/>
                    </a:stretch>
                  </pic:blipFill>
                  <pic:spPr>
                    <a:xfrm>
                      <a:off x="0" y="0"/>
                      <a:ext cx="5101454" cy="2381895"/>
                    </a:xfrm>
                    <a:prstGeom prst="rect">
                      <a:avLst/>
                    </a:prstGeom>
                    <a:ln>
                      <a:solidFill>
                        <a:schemeClr val="tx1"/>
                      </a:solidFill>
                    </a:ln>
                  </pic:spPr>
                </pic:pic>
              </a:graphicData>
            </a:graphic>
          </wp:inline>
        </w:drawing>
      </w:r>
    </w:p>
    <w:p w14:paraId="03C9745C" w14:textId="52C0ACC8" w:rsidR="001478A1" w:rsidRDefault="001478A1">
      <w:pPr>
        <w:keepNext/>
        <w:spacing w:line="480" w:lineRule="auto"/>
        <w:rPr>
          <w:color w:val="000000" w:themeColor="text1"/>
        </w:rPr>
        <w:pPrChange w:id="835" w:author="Abdullah Khan Zehady" w:date="2020-01-04T19:23:00Z">
          <w:pPr>
            <w:keepNext/>
          </w:pPr>
        </w:pPrChange>
      </w:pPr>
    </w:p>
    <w:p w14:paraId="24900C00" w14:textId="35BF6395" w:rsidR="001478A1" w:rsidRDefault="003817C0">
      <w:pPr>
        <w:keepNext/>
        <w:spacing w:line="480" w:lineRule="auto"/>
        <w:jc w:val="center"/>
        <w:rPr>
          <w:color w:val="000000" w:themeColor="text1"/>
        </w:rPr>
        <w:pPrChange w:id="836" w:author="Abdullah Khan Zehady" w:date="2020-01-04T19:23:00Z">
          <w:pPr>
            <w:keepNext/>
            <w:jc w:val="center"/>
          </w:pPr>
        </w:pPrChange>
      </w:pPr>
      <w:r>
        <w:rPr>
          <w:noProof/>
          <w:color w:val="000000" w:themeColor="text1"/>
        </w:rPr>
        <w:tab/>
      </w:r>
      <w:r w:rsidR="00690212">
        <w:rPr>
          <w:noProof/>
          <w:color w:val="000000" w:themeColor="text1"/>
        </w:rPr>
        <w:drawing>
          <wp:inline distT="0" distB="0" distL="0" distR="0" wp14:anchorId="0BB4CAB3" wp14:editId="0D41244B">
            <wp:extent cx="4968030" cy="2319599"/>
            <wp:effectExtent l="12700" t="12700" r="107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turnover_lifespan_diversity.jpeg"/>
                    <pic:cNvPicPr/>
                  </pic:nvPicPr>
                  <pic:blipFill>
                    <a:blip r:embed="rId10">
                      <a:extLst>
                        <a:ext uri="{28A0092B-C50C-407E-A947-70E740481C1C}">
                          <a14:useLocalDpi xmlns:a14="http://schemas.microsoft.com/office/drawing/2010/main" val="0"/>
                        </a:ext>
                      </a:extLst>
                    </a:blip>
                    <a:stretch>
                      <a:fillRect/>
                    </a:stretch>
                  </pic:blipFill>
                  <pic:spPr>
                    <a:xfrm>
                      <a:off x="0" y="0"/>
                      <a:ext cx="4986949" cy="2328432"/>
                    </a:xfrm>
                    <a:prstGeom prst="rect">
                      <a:avLst/>
                    </a:prstGeom>
                    <a:ln>
                      <a:solidFill>
                        <a:schemeClr val="tx1"/>
                      </a:solidFill>
                    </a:ln>
                  </pic:spPr>
                </pic:pic>
              </a:graphicData>
            </a:graphic>
          </wp:inline>
        </w:drawing>
      </w:r>
    </w:p>
    <w:p w14:paraId="5759DDEB" w14:textId="2E807DC5" w:rsidR="001478A1" w:rsidRPr="001478A1" w:rsidRDefault="001478A1">
      <w:pPr>
        <w:keepNext/>
        <w:spacing w:line="480" w:lineRule="auto"/>
        <w:rPr>
          <w:color w:val="000000" w:themeColor="text1"/>
        </w:rPr>
        <w:pPrChange w:id="837" w:author="Abdullah Khan Zehady" w:date="2020-01-04T19:23:00Z">
          <w:pPr>
            <w:keepNext/>
          </w:pPr>
        </w:pPrChange>
      </w:pPr>
    </w:p>
    <w:p w14:paraId="77217BC0" w14:textId="77777777" w:rsidR="0005277A" w:rsidRDefault="0005277A">
      <w:pPr>
        <w:pStyle w:val="ListParagraph"/>
        <w:keepNext/>
        <w:numPr>
          <w:ilvl w:val="0"/>
          <w:numId w:val="5"/>
        </w:numPr>
        <w:spacing w:line="480" w:lineRule="auto"/>
        <w:rPr>
          <w:color w:val="000000" w:themeColor="text1"/>
        </w:rPr>
        <w:pPrChange w:id="838" w:author="Abdullah Khan Zehady" w:date="2020-01-04T19:23:00Z">
          <w:pPr>
            <w:pStyle w:val="ListParagraph"/>
            <w:keepNext/>
            <w:numPr>
              <w:numId w:val="5"/>
            </w:numPr>
            <w:ind w:left="540" w:hanging="360"/>
          </w:pPr>
        </w:pPrChange>
      </w:pPr>
    </w:p>
    <w:p w14:paraId="61927183" w14:textId="765154AC" w:rsidR="000D30A5" w:rsidRDefault="000D30A5">
      <w:pPr>
        <w:pStyle w:val="ListParagraph"/>
        <w:keepNext/>
        <w:numPr>
          <w:ilvl w:val="0"/>
          <w:numId w:val="5"/>
        </w:numPr>
        <w:spacing w:line="480" w:lineRule="auto"/>
        <w:rPr>
          <w:color w:val="000000" w:themeColor="text1"/>
        </w:rPr>
        <w:pPrChange w:id="839" w:author="Abdullah Khan Zehady" w:date="2020-01-04T19:23:00Z">
          <w:pPr>
            <w:pStyle w:val="ListParagraph"/>
            <w:keepNext/>
            <w:numPr>
              <w:numId w:val="5"/>
            </w:numPr>
            <w:ind w:left="540" w:hanging="360"/>
          </w:pPr>
        </w:pPrChange>
      </w:pPr>
      <w:r>
        <w:rPr>
          <w:color w:val="000000" w:themeColor="text1"/>
        </w:rPr>
        <w:t>Temperature (Oxygen-18) timeseries</w:t>
      </w:r>
    </w:p>
    <w:p w14:paraId="512CF73E" w14:textId="29865F96" w:rsidR="000D30A5" w:rsidRDefault="000D30A5">
      <w:pPr>
        <w:pStyle w:val="ListParagraph"/>
        <w:keepNext/>
        <w:numPr>
          <w:ilvl w:val="0"/>
          <w:numId w:val="5"/>
        </w:numPr>
        <w:spacing w:line="480" w:lineRule="auto"/>
        <w:rPr>
          <w:color w:val="000000" w:themeColor="text1"/>
        </w:rPr>
        <w:pPrChange w:id="840" w:author="Abdullah Khan Zehady" w:date="2020-01-04T19:23:00Z">
          <w:pPr>
            <w:pStyle w:val="ListParagraph"/>
            <w:keepNext/>
            <w:numPr>
              <w:numId w:val="5"/>
            </w:numPr>
            <w:ind w:left="540" w:hanging="360"/>
          </w:pPr>
        </w:pPrChange>
      </w:pPr>
      <w:r>
        <w:rPr>
          <w:color w:val="000000" w:themeColor="text1"/>
        </w:rPr>
        <w:t xml:space="preserve">Hidden </w:t>
      </w:r>
      <w:proofErr w:type="spellStart"/>
      <w:r>
        <w:rPr>
          <w:color w:val="000000" w:themeColor="text1"/>
        </w:rPr>
        <w:t>markov</w:t>
      </w:r>
      <w:proofErr w:type="spellEnd"/>
      <w:r>
        <w:rPr>
          <w:color w:val="000000" w:themeColor="text1"/>
        </w:rPr>
        <w:t xml:space="preserve"> model figures</w:t>
      </w:r>
    </w:p>
    <w:p w14:paraId="47270450" w14:textId="55D33A5C" w:rsidR="000D30A5" w:rsidRDefault="000D30A5">
      <w:pPr>
        <w:pStyle w:val="ListParagraph"/>
        <w:numPr>
          <w:ilvl w:val="0"/>
          <w:numId w:val="5"/>
        </w:numPr>
        <w:spacing w:line="480" w:lineRule="auto"/>
        <w:rPr>
          <w:color w:val="000000" w:themeColor="text1"/>
        </w:rPr>
        <w:pPrChange w:id="841" w:author="Abdullah Khan Zehady" w:date="2020-01-04T19:23:00Z">
          <w:pPr>
            <w:pStyle w:val="ListParagraph"/>
            <w:numPr>
              <w:numId w:val="5"/>
            </w:numPr>
            <w:ind w:left="540" w:hanging="360"/>
          </w:pPr>
        </w:pPrChange>
      </w:pPr>
      <w:r>
        <w:rPr>
          <w:color w:val="000000" w:themeColor="text1"/>
        </w:rPr>
        <w:t>Spectral power for frequency + period with significance level</w:t>
      </w:r>
    </w:p>
    <w:p w14:paraId="2372AFF1" w14:textId="54E33A87" w:rsidR="000D30A5" w:rsidRDefault="000D30A5">
      <w:pPr>
        <w:pStyle w:val="ListParagraph"/>
        <w:spacing w:line="480" w:lineRule="auto"/>
        <w:ind w:left="540"/>
        <w:rPr>
          <w:color w:val="000000" w:themeColor="text1"/>
        </w:rPr>
        <w:pPrChange w:id="842" w:author="Abdullah Khan Zehady" w:date="2020-01-04T19:23:00Z">
          <w:pPr>
            <w:pStyle w:val="ListParagraph"/>
            <w:ind w:left="540"/>
          </w:pPr>
        </w:pPrChange>
      </w:pPr>
    </w:p>
    <w:p w14:paraId="2C491DAB" w14:textId="0C03EDAF" w:rsidR="002A7342" w:rsidRDefault="002A7342">
      <w:pPr>
        <w:pStyle w:val="ListParagraph"/>
        <w:spacing w:line="480" w:lineRule="auto"/>
        <w:ind w:left="540"/>
        <w:rPr>
          <w:color w:val="000000" w:themeColor="text1"/>
        </w:rPr>
        <w:pPrChange w:id="843" w:author="Abdullah Khan Zehady" w:date="2020-01-04T19:23:00Z">
          <w:pPr>
            <w:pStyle w:val="ListParagraph"/>
            <w:ind w:left="540"/>
          </w:pPr>
        </w:pPrChange>
      </w:pPr>
    </w:p>
    <w:p w14:paraId="0DC20DC5" w14:textId="1837ED1D" w:rsidR="002A7342" w:rsidRDefault="002A7342">
      <w:pPr>
        <w:pStyle w:val="ListParagraph"/>
        <w:spacing w:line="480" w:lineRule="auto"/>
        <w:ind w:left="540"/>
        <w:rPr>
          <w:color w:val="000000" w:themeColor="text1"/>
        </w:rPr>
        <w:pPrChange w:id="844" w:author="Abdullah Khan Zehady" w:date="2020-01-04T19:23:00Z">
          <w:pPr>
            <w:pStyle w:val="ListParagraph"/>
            <w:ind w:left="540"/>
          </w:pPr>
        </w:pPrChange>
      </w:pPr>
      <w:r>
        <w:rPr>
          <w:color w:val="000000" w:themeColor="text1"/>
        </w:rPr>
        <w:t>Turnover events &lt;-&gt; eccentricity maxima (0.97 Myr), obliquity node(1.2 Myr )</w:t>
      </w:r>
    </w:p>
    <w:p w14:paraId="14E72B39" w14:textId="77777777" w:rsidR="002A7342" w:rsidRDefault="002A7342">
      <w:pPr>
        <w:pStyle w:val="ListParagraph"/>
        <w:spacing w:line="480" w:lineRule="auto"/>
        <w:ind w:left="540"/>
        <w:rPr>
          <w:color w:val="000000" w:themeColor="text1"/>
        </w:rPr>
        <w:pPrChange w:id="845" w:author="Abdullah Khan Zehady" w:date="2020-01-04T19:23:00Z">
          <w:pPr>
            <w:pStyle w:val="ListParagraph"/>
            <w:ind w:left="540"/>
          </w:pPr>
        </w:pPrChange>
      </w:pPr>
    </w:p>
    <w:p w14:paraId="46DB1FAF" w14:textId="77777777" w:rsidR="0005277A" w:rsidRPr="005C1F3A" w:rsidRDefault="0005277A">
      <w:pPr>
        <w:pStyle w:val="ListParagraph"/>
        <w:spacing w:line="480" w:lineRule="auto"/>
        <w:ind w:left="0"/>
        <w:rPr>
          <w:color w:val="000000" w:themeColor="text1"/>
        </w:rPr>
        <w:pPrChange w:id="846" w:author="Abdullah Khan Zehady" w:date="2020-01-04T19:23:00Z">
          <w:pPr>
            <w:pStyle w:val="ListParagraph"/>
            <w:ind w:left="0"/>
          </w:pPr>
        </w:pPrChange>
      </w:pPr>
    </w:p>
    <w:p w14:paraId="290CA792" w14:textId="1E6C5349" w:rsidR="005C1F3A" w:rsidRDefault="005C1F3A">
      <w:pPr>
        <w:pStyle w:val="ListParagraph"/>
        <w:keepNext/>
        <w:spacing w:line="480" w:lineRule="auto"/>
        <w:ind w:left="360"/>
        <w:jc w:val="center"/>
        <w:rPr>
          <w:b/>
          <w:color w:val="000000" w:themeColor="text1"/>
        </w:rPr>
        <w:pPrChange w:id="847" w:author="Abdullah Khan Zehady" w:date="2020-01-04T19:23:00Z">
          <w:pPr>
            <w:pStyle w:val="ListParagraph"/>
            <w:keepNext/>
            <w:ind w:left="360"/>
            <w:jc w:val="center"/>
          </w:pPr>
        </w:pPrChange>
      </w:pPr>
    </w:p>
    <w:p w14:paraId="199B6039" w14:textId="3CC3D94F" w:rsidR="00DE6B7B" w:rsidRDefault="00DE6B7B">
      <w:pPr>
        <w:pStyle w:val="ListParagraph"/>
        <w:keepNext/>
        <w:spacing w:line="480" w:lineRule="auto"/>
        <w:ind w:left="360"/>
        <w:jc w:val="center"/>
        <w:rPr>
          <w:b/>
          <w:color w:val="000000" w:themeColor="text1"/>
        </w:rPr>
        <w:pPrChange w:id="848" w:author="Abdullah Khan Zehady" w:date="2020-01-04T19:23:00Z">
          <w:pPr>
            <w:pStyle w:val="ListParagraph"/>
            <w:keepNext/>
            <w:ind w:left="360"/>
            <w:jc w:val="center"/>
          </w:pPr>
        </w:pPrChange>
      </w:pPr>
    </w:p>
    <w:p w14:paraId="6DB3B63E" w14:textId="77777777" w:rsidR="000D30A5" w:rsidRDefault="000D30A5">
      <w:pPr>
        <w:pStyle w:val="ListParagraph"/>
        <w:keepNext/>
        <w:spacing w:line="480" w:lineRule="auto"/>
        <w:ind w:left="360"/>
        <w:rPr>
          <w:b/>
          <w:color w:val="000000" w:themeColor="text1"/>
        </w:rPr>
        <w:pPrChange w:id="849" w:author="Abdullah Khan Zehady" w:date="2020-01-04T19:23:00Z">
          <w:pPr>
            <w:pStyle w:val="ListParagraph"/>
            <w:keepNext/>
            <w:ind w:left="360"/>
          </w:pPr>
        </w:pPrChange>
      </w:pPr>
    </w:p>
    <w:p w14:paraId="28E74C8E" w14:textId="27F3730A" w:rsidR="005C1F3A" w:rsidRPr="00E10980" w:rsidRDefault="005C1F3A">
      <w:pPr>
        <w:pStyle w:val="ListParagraph"/>
        <w:keepNext/>
        <w:numPr>
          <w:ilvl w:val="0"/>
          <w:numId w:val="4"/>
        </w:numPr>
        <w:spacing w:line="480" w:lineRule="auto"/>
        <w:rPr>
          <w:b/>
          <w:color w:val="000000" w:themeColor="text1"/>
        </w:rPr>
        <w:pPrChange w:id="850" w:author="Abdullah Khan Zehady" w:date="2020-01-04T19:23:00Z">
          <w:pPr>
            <w:pStyle w:val="ListParagraph"/>
            <w:keepNext/>
            <w:numPr>
              <w:numId w:val="4"/>
            </w:numPr>
            <w:ind w:left="360" w:hanging="360"/>
          </w:pPr>
        </w:pPrChange>
      </w:pPr>
      <w:r>
        <w:rPr>
          <w:b/>
          <w:color w:val="000000" w:themeColor="text1"/>
        </w:rPr>
        <w:t>Discussion</w:t>
      </w:r>
    </w:p>
    <w:p w14:paraId="6A4E01AE" w14:textId="3579178C" w:rsidR="00CA58B0" w:rsidRDefault="008D5981">
      <w:pPr>
        <w:keepNext/>
        <w:spacing w:line="480" w:lineRule="auto"/>
        <w:jc w:val="left"/>
        <w:rPr>
          <w:color w:val="000000" w:themeColor="text1"/>
          <w:sz w:val="24"/>
          <w:szCs w:val="24"/>
        </w:rPr>
        <w:pPrChange w:id="851" w:author="Abdullah Khan Zehady" w:date="2020-01-04T19:23:00Z">
          <w:pPr>
            <w:keepNext/>
            <w:jc w:val="left"/>
          </w:pPr>
        </w:pPrChange>
      </w:pPr>
      <w:r w:rsidRPr="00E10980">
        <w:rPr>
          <w:color w:val="000000" w:themeColor="text1"/>
          <w:sz w:val="24"/>
          <w:szCs w:val="24"/>
        </w:rPr>
        <w:t xml:space="preserve">  </w:t>
      </w:r>
      <w:r w:rsidR="007631CF">
        <w:rPr>
          <w:color w:val="000000" w:themeColor="text1"/>
          <w:sz w:val="24"/>
          <w:szCs w:val="24"/>
        </w:rPr>
        <w:t xml:space="preserve"> What does the speciation + extinction of </w:t>
      </w:r>
      <w:proofErr w:type="spellStart"/>
      <w:r w:rsidR="007631CF">
        <w:rPr>
          <w:color w:val="000000" w:themeColor="text1"/>
          <w:sz w:val="24"/>
          <w:szCs w:val="24"/>
        </w:rPr>
        <w:t>forams</w:t>
      </w:r>
      <w:proofErr w:type="spellEnd"/>
      <w:r w:rsidR="007631CF">
        <w:rPr>
          <w:color w:val="000000" w:themeColor="text1"/>
          <w:sz w:val="24"/>
          <w:szCs w:val="24"/>
        </w:rPr>
        <w:t xml:space="preserve"> and nannofossil tell us about the past global climate? What caused the speciation and extinction? Can we see matches with already known major events?</w:t>
      </w:r>
    </w:p>
    <w:p w14:paraId="01891DB8" w14:textId="77777777" w:rsidR="0005277A" w:rsidRPr="00E10980" w:rsidRDefault="0005277A">
      <w:pPr>
        <w:keepNext/>
        <w:spacing w:line="480" w:lineRule="auto"/>
        <w:jc w:val="left"/>
        <w:rPr>
          <w:color w:val="000000" w:themeColor="text1"/>
          <w:sz w:val="24"/>
          <w:szCs w:val="24"/>
        </w:rPr>
        <w:pPrChange w:id="852" w:author="Abdullah Khan Zehady" w:date="2020-01-04T19:23:00Z">
          <w:pPr>
            <w:keepNext/>
            <w:jc w:val="left"/>
          </w:pPr>
        </w:pPrChange>
      </w:pPr>
    </w:p>
    <w:p w14:paraId="4DA372F6" w14:textId="45A592B7" w:rsidR="00CA58B0" w:rsidRPr="00E10980" w:rsidRDefault="002617B6">
      <w:pPr>
        <w:spacing w:line="480" w:lineRule="auto"/>
        <w:jc w:val="left"/>
        <w:rPr>
          <w:color w:val="000000" w:themeColor="text1"/>
          <w:sz w:val="24"/>
          <w:szCs w:val="24"/>
        </w:rPr>
        <w:pPrChange w:id="853" w:author="Abdullah Khan Zehady" w:date="2020-01-04T19:23:00Z">
          <w:pPr>
            <w:jc w:val="left"/>
          </w:pPr>
        </w:pPrChange>
      </w:pPr>
      <w:r w:rsidRPr="002617B6">
        <w:rPr>
          <w:rFonts w:ascii="Calibri" w:hAnsi="Calibri" w:cs="Calibri"/>
          <w:color w:val="000000" w:themeColor="text1"/>
          <w:sz w:val="24"/>
          <w:szCs w:val="24"/>
        </w:rPr>
        <w:t>﻿</w:t>
      </w:r>
      <w:r w:rsidRPr="002617B6">
        <w:rPr>
          <w:color w:val="000000" w:themeColor="text1"/>
          <w:sz w:val="24"/>
          <w:szCs w:val="24"/>
        </w:rPr>
        <w:t xml:space="preserve">Milankovitch grand cycles (7) are astronomical rhythms as- </w:t>
      </w:r>
      <w:proofErr w:type="spellStart"/>
      <w:r w:rsidRPr="002617B6">
        <w:rPr>
          <w:color w:val="000000" w:themeColor="text1"/>
          <w:sz w:val="24"/>
          <w:szCs w:val="24"/>
        </w:rPr>
        <w:t>sociated</w:t>
      </w:r>
      <w:proofErr w:type="spellEnd"/>
      <w:r w:rsidRPr="002617B6">
        <w:rPr>
          <w:color w:val="000000" w:themeColor="text1"/>
          <w:sz w:val="24"/>
          <w:szCs w:val="24"/>
        </w:rPr>
        <w:t xml:space="preserve"> with the amplitude modulation of Earth’s climatic precession cycle and axial obliquity cycle. During the Late Cenozoic, the amplitude modulation of precession by </w:t>
      </w:r>
      <w:proofErr w:type="spellStart"/>
      <w:r w:rsidRPr="002617B6">
        <w:rPr>
          <w:color w:val="000000" w:themeColor="text1"/>
          <w:sz w:val="24"/>
          <w:szCs w:val="24"/>
        </w:rPr>
        <w:t>eccen</w:t>
      </w:r>
      <w:proofErr w:type="spellEnd"/>
      <w:r w:rsidRPr="002617B6">
        <w:rPr>
          <w:color w:val="000000" w:themeColor="text1"/>
          <w:sz w:val="24"/>
          <w:szCs w:val="24"/>
        </w:rPr>
        <w:t xml:space="preserve">- </w:t>
      </w:r>
      <w:proofErr w:type="spellStart"/>
      <w:r w:rsidRPr="002617B6">
        <w:rPr>
          <w:color w:val="000000" w:themeColor="text1"/>
          <w:sz w:val="24"/>
          <w:szCs w:val="24"/>
        </w:rPr>
        <w:t>tricity</w:t>
      </w:r>
      <w:proofErr w:type="spellEnd"/>
      <w:r w:rsidRPr="002617B6">
        <w:rPr>
          <w:color w:val="000000" w:themeColor="text1"/>
          <w:sz w:val="24"/>
          <w:szCs w:val="24"/>
        </w:rPr>
        <w:t xml:space="preserve"> results in a 2.4-My cycle in addition to the well-known cycles of 405,000 and </w:t>
      </w:r>
      <w:r w:rsidRPr="002617B6">
        <w:rPr>
          <w:rFonts w:ascii="Cambria Math" w:hAnsi="Cambria Math" w:cs="Cambria Math"/>
          <w:color w:val="000000" w:themeColor="text1"/>
          <w:sz w:val="24"/>
          <w:szCs w:val="24"/>
        </w:rPr>
        <w:t>∼</w:t>
      </w:r>
      <w:r w:rsidRPr="002617B6">
        <w:rPr>
          <w:color w:val="000000" w:themeColor="text1"/>
          <w:sz w:val="24"/>
          <w:szCs w:val="24"/>
        </w:rPr>
        <w:t xml:space="preserve">100,000 y; the long-period obliquity amplitude modulation is </w:t>
      </w:r>
      <w:r w:rsidRPr="002617B6">
        <w:rPr>
          <w:rFonts w:ascii="Cambria Math" w:hAnsi="Cambria Math" w:cs="Cambria Math"/>
          <w:color w:val="000000" w:themeColor="text1"/>
          <w:sz w:val="24"/>
          <w:szCs w:val="24"/>
        </w:rPr>
        <w:t>∼</w:t>
      </w:r>
      <w:r w:rsidRPr="002617B6">
        <w:rPr>
          <w:color w:val="000000" w:themeColor="text1"/>
          <w:sz w:val="24"/>
          <w:szCs w:val="24"/>
        </w:rPr>
        <w:t>1.2 My (Fig. 1) (8, 9). These relate to</w:t>
      </w:r>
      <w:r w:rsidR="0005277A" w:rsidRPr="0005277A">
        <w:t xml:space="preserve"> </w:t>
      </w:r>
      <w:r w:rsidR="0005277A" w:rsidRPr="0005277A">
        <w:rPr>
          <w:rFonts w:ascii="Calibri" w:hAnsi="Calibri" w:cs="Calibri"/>
          <w:color w:val="000000" w:themeColor="text1"/>
          <w:sz w:val="24"/>
          <w:szCs w:val="24"/>
        </w:rPr>
        <w:t>﻿</w:t>
      </w:r>
      <w:r w:rsidR="0005277A" w:rsidRPr="0005277A">
        <w:rPr>
          <w:color w:val="000000" w:themeColor="text1"/>
          <w:sz w:val="24"/>
          <w:szCs w:val="24"/>
        </w:rPr>
        <w:t xml:space="preserve">g4-g3, the orbital perihelion precession rates of Mars and Earth, and s4-s3, the orbital inclination rates of Mars and Earth, re- </w:t>
      </w:r>
      <w:proofErr w:type="spellStart"/>
      <w:r w:rsidR="0005277A" w:rsidRPr="0005277A">
        <w:rPr>
          <w:color w:val="000000" w:themeColor="text1"/>
          <w:sz w:val="24"/>
          <w:szCs w:val="24"/>
        </w:rPr>
        <w:t>spectively</w:t>
      </w:r>
      <w:proofErr w:type="spellEnd"/>
      <w:r w:rsidR="0005277A" w:rsidRPr="0005277A">
        <w:rPr>
          <w:color w:val="000000" w:themeColor="text1"/>
          <w:sz w:val="24"/>
          <w:szCs w:val="24"/>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0005277A" w:rsidRPr="0005277A">
        <w:rPr>
          <w:color w:val="000000" w:themeColor="text1"/>
          <w:sz w:val="24"/>
          <w:szCs w:val="24"/>
        </w:rPr>
        <w:t>dif</w:t>
      </w:r>
      <w:proofErr w:type="spellEnd"/>
      <w:r w:rsidR="0005277A" w:rsidRPr="0005277A">
        <w:rPr>
          <w:color w:val="000000" w:themeColor="text1"/>
          <w:sz w:val="24"/>
          <w:szCs w:val="24"/>
        </w:rPr>
        <w:t xml:space="preserve">- </w:t>
      </w:r>
      <w:proofErr w:type="spellStart"/>
      <w:r w:rsidR="0005277A" w:rsidRPr="0005277A">
        <w:rPr>
          <w:color w:val="000000" w:themeColor="text1"/>
          <w:sz w:val="24"/>
          <w:szCs w:val="24"/>
        </w:rPr>
        <w:t>ference</w:t>
      </w:r>
      <w:proofErr w:type="spellEnd"/>
      <w:r w:rsidR="0005277A" w:rsidRPr="0005277A">
        <w:rPr>
          <w:color w:val="000000" w:themeColor="text1"/>
          <w:sz w:val="24"/>
          <w:szCs w:val="24"/>
        </w:rPr>
        <w:t xml:space="preserve"> in climate between maximum and minimum of obliquity) that alternate with times of maximum volatility (e.g., strong cli- </w:t>
      </w:r>
      <w:proofErr w:type="spellStart"/>
      <w:r w:rsidR="0005277A" w:rsidRPr="0005277A">
        <w:rPr>
          <w:color w:val="000000" w:themeColor="text1"/>
          <w:sz w:val="24"/>
          <w:szCs w:val="24"/>
        </w:rPr>
        <w:t>matic</w:t>
      </w:r>
      <w:proofErr w:type="spellEnd"/>
      <w:r w:rsidR="0005277A" w:rsidRPr="0005277A">
        <w:rPr>
          <w:color w:val="000000" w:themeColor="text1"/>
          <w:sz w:val="24"/>
          <w:szCs w:val="24"/>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0005277A" w:rsidRPr="0005277A">
        <w:rPr>
          <w:color w:val="000000" w:themeColor="text1"/>
          <w:sz w:val="24"/>
          <w:szCs w:val="24"/>
        </w:rPr>
        <w:t>Graptoloids</w:t>
      </w:r>
      <w:proofErr w:type="spellEnd"/>
    </w:p>
    <w:p w14:paraId="68B61746" w14:textId="2CA7D7BC" w:rsidR="007631CF" w:rsidRPr="007631CF" w:rsidRDefault="004633EB">
      <w:pPr>
        <w:pStyle w:val="ListParagraph"/>
        <w:keepNext/>
        <w:numPr>
          <w:ilvl w:val="0"/>
          <w:numId w:val="4"/>
        </w:numPr>
        <w:spacing w:line="480" w:lineRule="auto"/>
        <w:rPr>
          <w:b/>
          <w:color w:val="000000" w:themeColor="text1"/>
        </w:rPr>
        <w:pPrChange w:id="854" w:author="Abdullah Khan Zehady" w:date="2020-01-04T19:23:00Z">
          <w:pPr>
            <w:pStyle w:val="ListParagraph"/>
            <w:keepNext/>
            <w:numPr>
              <w:numId w:val="4"/>
            </w:numPr>
            <w:ind w:left="360" w:hanging="360"/>
          </w:pPr>
        </w:pPrChange>
      </w:pPr>
      <w:r w:rsidRPr="007631CF">
        <w:rPr>
          <w:b/>
          <w:color w:val="000000" w:themeColor="text1"/>
        </w:rPr>
        <w:lastRenderedPageBreak/>
        <w:t>Conclusions</w:t>
      </w:r>
      <w:r w:rsidR="00E10980" w:rsidRPr="007631CF">
        <w:rPr>
          <w:b/>
          <w:color w:val="000000" w:themeColor="text1"/>
        </w:rPr>
        <w:t xml:space="preserve"> </w:t>
      </w:r>
    </w:p>
    <w:p w14:paraId="19B1E491" w14:textId="55D70F15" w:rsidR="00CA58B0" w:rsidRPr="007631CF" w:rsidRDefault="007631CF">
      <w:pPr>
        <w:pStyle w:val="ListParagraph"/>
        <w:keepNext/>
        <w:spacing w:line="480" w:lineRule="auto"/>
        <w:ind w:left="360"/>
        <w:rPr>
          <w:b/>
          <w:color w:val="000000" w:themeColor="text1"/>
        </w:rPr>
        <w:pPrChange w:id="855" w:author="Abdullah Khan Zehady" w:date="2020-01-04T19:23:00Z">
          <w:pPr>
            <w:pStyle w:val="ListParagraph"/>
            <w:keepNext/>
            <w:ind w:left="360"/>
          </w:pPr>
        </w:pPrChange>
      </w:pPr>
      <w:r>
        <w:rPr>
          <w:color w:val="000000" w:themeColor="text1"/>
        </w:rPr>
        <w:t>Contribution of the paper</w:t>
      </w:r>
      <w:r w:rsidR="004633EB" w:rsidRPr="007631CF">
        <w:rPr>
          <w:color w:val="000000" w:themeColor="text1"/>
        </w:rPr>
        <w:t xml:space="preserve"> </w:t>
      </w:r>
    </w:p>
    <w:p w14:paraId="589A55C8" w14:textId="77777777" w:rsidR="00CA58B0" w:rsidRPr="00E10980" w:rsidRDefault="00CA58B0">
      <w:pPr>
        <w:spacing w:line="480" w:lineRule="auto"/>
        <w:jc w:val="left"/>
        <w:rPr>
          <w:color w:val="000000" w:themeColor="text1"/>
          <w:sz w:val="24"/>
          <w:szCs w:val="24"/>
        </w:rPr>
        <w:pPrChange w:id="856" w:author="Abdullah Khan Zehady" w:date="2020-01-04T19:23:00Z">
          <w:pPr>
            <w:jc w:val="left"/>
          </w:pPr>
        </w:pPrChange>
      </w:pPr>
    </w:p>
    <w:p w14:paraId="33D9C1F5" w14:textId="77777777" w:rsidR="00CA58B0" w:rsidRPr="00E10980" w:rsidRDefault="004633EB">
      <w:pPr>
        <w:keepNext/>
        <w:spacing w:line="480" w:lineRule="auto"/>
        <w:jc w:val="left"/>
        <w:rPr>
          <w:b/>
          <w:color w:val="000000" w:themeColor="text1"/>
          <w:sz w:val="24"/>
          <w:szCs w:val="24"/>
        </w:rPr>
        <w:pPrChange w:id="857" w:author="Abdullah Khan Zehady" w:date="2020-01-04T19:23:00Z">
          <w:pPr>
            <w:keepNext/>
            <w:jc w:val="left"/>
          </w:pPr>
        </w:pPrChange>
      </w:pPr>
      <w:r w:rsidRPr="00E10980">
        <w:rPr>
          <w:b/>
          <w:color w:val="000000" w:themeColor="text1"/>
          <w:sz w:val="24"/>
          <w:szCs w:val="24"/>
        </w:rPr>
        <w:t>Acknowledgements</w:t>
      </w:r>
    </w:p>
    <w:p w14:paraId="5D8C9D75" w14:textId="377091B8" w:rsidR="00CA58B0" w:rsidRPr="00E10980" w:rsidRDefault="004633EB">
      <w:pPr>
        <w:spacing w:line="480" w:lineRule="auto"/>
        <w:jc w:val="left"/>
        <w:rPr>
          <w:color w:val="000000" w:themeColor="text1"/>
          <w:sz w:val="24"/>
          <w:szCs w:val="24"/>
        </w:rPr>
        <w:pPrChange w:id="858" w:author="Abdullah Khan Zehady" w:date="2020-01-04T19:23:00Z">
          <w:pPr>
            <w:jc w:val="left"/>
          </w:pPr>
        </w:pPrChange>
      </w:pPr>
      <w:r w:rsidRPr="00E10980">
        <w:rPr>
          <w:color w:val="000000" w:themeColor="text1"/>
          <w:sz w:val="24"/>
          <w:szCs w:val="24"/>
        </w:rPr>
        <w:tab/>
      </w:r>
    </w:p>
    <w:p w14:paraId="768175FB" w14:textId="77777777" w:rsidR="00CA58B0" w:rsidRPr="00E10980" w:rsidRDefault="00CA58B0">
      <w:pPr>
        <w:spacing w:line="480" w:lineRule="auto"/>
        <w:jc w:val="left"/>
        <w:rPr>
          <w:color w:val="000000" w:themeColor="text1"/>
          <w:sz w:val="24"/>
          <w:szCs w:val="24"/>
        </w:rPr>
        <w:pPrChange w:id="859" w:author="Abdullah Khan Zehady" w:date="2020-01-04T19:23:00Z">
          <w:pPr>
            <w:jc w:val="left"/>
          </w:pPr>
        </w:pPrChange>
      </w:pPr>
    </w:p>
    <w:p w14:paraId="5F980E46" w14:textId="730C7327" w:rsidR="00CA58B0" w:rsidRDefault="004633EB">
      <w:pPr>
        <w:keepNext/>
        <w:spacing w:line="480" w:lineRule="auto"/>
        <w:jc w:val="left"/>
        <w:rPr>
          <w:b/>
          <w:color w:val="000000" w:themeColor="text1"/>
          <w:sz w:val="24"/>
          <w:szCs w:val="24"/>
        </w:rPr>
        <w:pPrChange w:id="860" w:author="Abdullah Khan Zehady" w:date="2020-01-04T19:23:00Z">
          <w:pPr>
            <w:keepNext/>
            <w:jc w:val="left"/>
          </w:pPr>
        </w:pPrChange>
      </w:pPr>
      <w:r w:rsidRPr="00E10980">
        <w:rPr>
          <w:b/>
          <w:color w:val="000000" w:themeColor="text1"/>
          <w:sz w:val="24"/>
          <w:szCs w:val="24"/>
        </w:rPr>
        <w:t>References</w:t>
      </w:r>
    </w:p>
    <w:p w14:paraId="045D5A4E" w14:textId="3166F169" w:rsidR="00EB43E5" w:rsidRDefault="00EB43E5">
      <w:pPr>
        <w:pStyle w:val="ListParagraph"/>
        <w:keepNext/>
        <w:widowControl w:val="0"/>
        <w:numPr>
          <w:ilvl w:val="0"/>
          <w:numId w:val="7"/>
        </w:numPr>
        <w:tabs>
          <w:tab w:val="left" w:pos="450"/>
          <w:tab w:val="left" w:pos="800"/>
          <w:tab w:val="left" w:pos="1160"/>
        </w:tabs>
        <w:autoSpaceDE w:val="0"/>
        <w:autoSpaceDN w:val="0"/>
        <w:spacing w:before="167" w:line="480" w:lineRule="auto"/>
        <w:ind w:right="29"/>
        <w:contextualSpacing w:val="0"/>
        <w:outlineLvl w:val="0"/>
      </w:pPr>
      <w:r w:rsidRPr="0075470E">
        <w:t xml:space="preserve">Aze, T., </w:t>
      </w:r>
      <w:proofErr w:type="spellStart"/>
      <w:r w:rsidRPr="0075470E">
        <w:t>Ezard</w:t>
      </w:r>
      <w:proofErr w:type="spellEnd"/>
      <w:r w:rsidRPr="0075470E">
        <w:t xml:space="preserve">, T.H., Purvis, A., </w:t>
      </w:r>
      <w:proofErr w:type="spellStart"/>
      <w:r w:rsidRPr="0075470E">
        <w:t>Coxall</w:t>
      </w:r>
      <w:proofErr w:type="spellEnd"/>
      <w:r w:rsidRPr="0075470E">
        <w:t xml:space="preserve">, H.K., Stewart, D.R., Wade, B.S., et al., 2011. </w:t>
      </w:r>
      <w:bookmarkStart w:id="861" w:name="OLE_LINK164"/>
      <w:bookmarkStart w:id="862" w:name="OLE_LINK165"/>
      <w:r w:rsidRPr="0075470E">
        <w:t>A phylogeny of Cenozoic macroperforate planktonic foraminifera from fossil data.</w:t>
      </w:r>
      <w:bookmarkEnd w:id="861"/>
      <w:bookmarkEnd w:id="862"/>
      <w:r w:rsidRPr="0075470E">
        <w:t xml:space="preserve"> </w:t>
      </w:r>
      <w:r w:rsidRPr="0075470E">
        <w:rPr>
          <w:i/>
        </w:rPr>
        <w:t>Biological Reviews of the Cambridge Philosophical Society</w:t>
      </w:r>
      <w:r w:rsidRPr="0075470E">
        <w:t>. 86(4): 900-27. doi:10.1111/j.1469-185X.2011.00178.x.</w:t>
      </w:r>
    </w:p>
    <w:p w14:paraId="2ADCB12C" w14:textId="03AA313D" w:rsidR="00EB43E5" w:rsidRPr="0075470E" w:rsidDel="004845A8" w:rsidRDefault="00EB43E5">
      <w:pPr>
        <w:pStyle w:val="ListParagraph"/>
        <w:keepNext/>
        <w:widowControl w:val="0"/>
        <w:numPr>
          <w:ilvl w:val="0"/>
          <w:numId w:val="7"/>
        </w:numPr>
        <w:tabs>
          <w:tab w:val="left" w:pos="450"/>
          <w:tab w:val="left" w:pos="800"/>
          <w:tab w:val="left" w:pos="1160"/>
        </w:tabs>
        <w:autoSpaceDE w:val="0"/>
        <w:autoSpaceDN w:val="0"/>
        <w:spacing w:before="167" w:line="480" w:lineRule="auto"/>
        <w:ind w:right="29"/>
        <w:contextualSpacing w:val="0"/>
        <w:outlineLvl w:val="0"/>
        <w:rPr>
          <w:moveFrom w:id="863" w:author="Abdullah Khan Zehady" w:date="2020-01-04T19:23:00Z"/>
        </w:rPr>
      </w:pPr>
      <w:moveFromRangeStart w:id="864" w:author="Abdullah Khan Zehady" w:date="2020-01-04T19:23:00Z" w:name="move29058205"/>
      <w:moveFrom w:id="865" w:author="Abdullah Khan Zehady" w:date="2020-01-04T19:23:00Z">
        <w:r w:rsidRPr="0075470E" w:rsidDel="004845A8">
          <w:t xml:space="preserve">Fordham, B.G., Aze, T., Haller, C., Zehady, A.K., Pearson, P.N., Ogg, J.G., and Wade, B.S., 2018.  Future-proofing the Cenozoic macroperforate planktonic foraminifera phylogeny of Aze &amp; others (2011). </w:t>
        </w:r>
        <w:r w:rsidRPr="0075470E" w:rsidDel="004845A8">
          <w:rPr>
            <w:i/>
          </w:rPr>
          <w:t>PLOS One</w:t>
        </w:r>
        <w:r w:rsidRPr="0075470E" w:rsidDel="004845A8">
          <w:t>, 13(10): e0204625.</w:t>
        </w:r>
      </w:moveFrom>
    </w:p>
    <w:moveFromRangeEnd w:id="864"/>
    <w:p w14:paraId="0FB16D2E" w14:textId="3E39BE65" w:rsidR="004845A8" w:rsidRPr="004845A8" w:rsidRDefault="004845A8">
      <w:pPr>
        <w:pStyle w:val="ListParagraph"/>
        <w:numPr>
          <w:ilvl w:val="0"/>
          <w:numId w:val="7"/>
        </w:numPr>
        <w:spacing w:line="480" w:lineRule="auto"/>
        <w:rPr>
          <w:ins w:id="866" w:author="Abdullah Khan Zehady" w:date="2020-01-04T19:10:00Z"/>
          <w:rPrChange w:id="867" w:author="Abdullah Khan Zehady" w:date="2020-01-04T19:10:00Z">
            <w:rPr>
              <w:ins w:id="868" w:author="Abdullah Khan Zehady" w:date="2020-01-04T19:10:00Z"/>
              <w:rFonts w:cs="Arial"/>
              <w:color w:val="222222"/>
              <w:shd w:val="clear" w:color="auto" w:fill="FFFFFF"/>
            </w:rPr>
          </w:rPrChange>
        </w:rPr>
        <w:pPrChange w:id="869" w:author="Abdullah Khan Zehady" w:date="2020-01-04T19:23:00Z">
          <w:pPr>
            <w:pStyle w:val="ListParagraph"/>
            <w:numPr>
              <w:numId w:val="7"/>
            </w:numPr>
            <w:ind w:hanging="360"/>
          </w:pPr>
        </w:pPrChange>
      </w:pPr>
      <w:ins w:id="870" w:author="Abdullah Khan Zehady" w:date="2020-01-04T19:10:00Z">
        <w:r w:rsidRPr="004845A8">
          <w:rPr>
            <w:rFonts w:cs="Arial"/>
            <w:color w:val="222222"/>
            <w:shd w:val="clear" w:color="auto" w:fill="FFFFFF"/>
            <w:rPrChange w:id="871" w:author="Abdullah Khan Zehady" w:date="2020-01-04T19:10:00Z">
              <w:rPr>
                <w:rFonts w:ascii="Arial" w:hAnsi="Arial" w:cs="Arial"/>
                <w:color w:val="222222"/>
                <w:sz w:val="20"/>
                <w:szCs w:val="20"/>
                <w:shd w:val="clear" w:color="auto" w:fill="FFFFFF"/>
              </w:rPr>
            </w:rPrChange>
          </w:rPr>
          <w:t xml:space="preserve">Bergen, J.A., de </w:t>
        </w:r>
        <w:proofErr w:type="spellStart"/>
        <w:r w:rsidRPr="004845A8">
          <w:rPr>
            <w:rFonts w:cs="Arial"/>
            <w:color w:val="222222"/>
            <w:shd w:val="clear" w:color="auto" w:fill="FFFFFF"/>
            <w:rPrChange w:id="872" w:author="Abdullah Khan Zehady" w:date="2020-01-04T19:10:00Z">
              <w:rPr>
                <w:rFonts w:ascii="Arial" w:hAnsi="Arial" w:cs="Arial"/>
                <w:color w:val="222222"/>
                <w:sz w:val="20"/>
                <w:szCs w:val="20"/>
                <w:shd w:val="clear" w:color="auto" w:fill="FFFFFF"/>
              </w:rPr>
            </w:rPrChange>
          </w:rPr>
          <w:t>Kaenel</w:t>
        </w:r>
        <w:proofErr w:type="spellEnd"/>
        <w:r w:rsidRPr="004845A8">
          <w:rPr>
            <w:rFonts w:cs="Arial"/>
            <w:color w:val="222222"/>
            <w:shd w:val="clear" w:color="auto" w:fill="FFFFFF"/>
            <w:rPrChange w:id="873" w:author="Abdullah Khan Zehady" w:date="2020-01-04T19:10:00Z">
              <w:rPr>
                <w:rFonts w:ascii="Arial" w:hAnsi="Arial" w:cs="Arial"/>
                <w:color w:val="222222"/>
                <w:sz w:val="20"/>
                <w:szCs w:val="20"/>
                <w:shd w:val="clear" w:color="auto" w:fill="FFFFFF"/>
              </w:rPr>
            </w:rPrChange>
          </w:rPr>
          <w:t xml:space="preserve">, E., Blair, S.A., Boesiger, T.M. and Browning, E., 2017. Oligocene-Pliocene taxonomy and stratigraphy of the genus </w:t>
        </w:r>
        <w:proofErr w:type="spellStart"/>
        <w:r w:rsidRPr="004845A8">
          <w:rPr>
            <w:rFonts w:cs="Arial"/>
            <w:color w:val="222222"/>
            <w:shd w:val="clear" w:color="auto" w:fill="FFFFFF"/>
            <w:rPrChange w:id="874" w:author="Abdullah Khan Zehady" w:date="2020-01-04T19:10:00Z">
              <w:rPr>
                <w:rFonts w:ascii="Arial" w:hAnsi="Arial" w:cs="Arial"/>
                <w:color w:val="222222"/>
                <w:sz w:val="20"/>
                <w:szCs w:val="20"/>
                <w:shd w:val="clear" w:color="auto" w:fill="FFFFFF"/>
              </w:rPr>
            </w:rPrChange>
          </w:rPr>
          <w:t>Sphenolithus</w:t>
        </w:r>
        <w:proofErr w:type="spellEnd"/>
        <w:r w:rsidRPr="004845A8">
          <w:rPr>
            <w:rFonts w:cs="Arial"/>
            <w:color w:val="222222"/>
            <w:shd w:val="clear" w:color="auto" w:fill="FFFFFF"/>
            <w:rPrChange w:id="875" w:author="Abdullah Khan Zehady" w:date="2020-01-04T19:10:00Z">
              <w:rPr>
                <w:rFonts w:ascii="Arial" w:hAnsi="Arial" w:cs="Arial"/>
                <w:color w:val="222222"/>
                <w:sz w:val="20"/>
                <w:szCs w:val="20"/>
                <w:shd w:val="clear" w:color="auto" w:fill="FFFFFF"/>
              </w:rPr>
            </w:rPrChange>
          </w:rPr>
          <w:t xml:space="preserve"> in the </w:t>
        </w:r>
        <w:proofErr w:type="spellStart"/>
        <w:r w:rsidRPr="004845A8">
          <w:rPr>
            <w:rFonts w:cs="Arial"/>
            <w:color w:val="222222"/>
            <w:shd w:val="clear" w:color="auto" w:fill="FFFFFF"/>
            <w:rPrChange w:id="876" w:author="Abdullah Khan Zehady" w:date="2020-01-04T19:10:00Z">
              <w:rPr>
                <w:rFonts w:ascii="Arial" w:hAnsi="Arial" w:cs="Arial"/>
                <w:color w:val="222222"/>
                <w:sz w:val="20"/>
                <w:szCs w:val="20"/>
                <w:shd w:val="clear" w:color="auto" w:fill="FFFFFF"/>
              </w:rPr>
            </w:rPrChange>
          </w:rPr>
          <w:t>circum</w:t>
        </w:r>
        <w:proofErr w:type="spellEnd"/>
        <w:r w:rsidRPr="004845A8">
          <w:rPr>
            <w:rFonts w:cs="Arial"/>
            <w:color w:val="222222"/>
            <w:shd w:val="clear" w:color="auto" w:fill="FFFFFF"/>
            <w:rPrChange w:id="877" w:author="Abdullah Khan Zehady" w:date="2020-01-04T19:10:00Z">
              <w:rPr>
                <w:rFonts w:ascii="Arial" w:hAnsi="Arial" w:cs="Arial"/>
                <w:color w:val="222222"/>
                <w:sz w:val="20"/>
                <w:szCs w:val="20"/>
                <w:shd w:val="clear" w:color="auto" w:fill="FFFFFF"/>
              </w:rPr>
            </w:rPrChange>
          </w:rPr>
          <w:t xml:space="preserve"> North Atlantic Basin: Gulf of Mexico and ODP Leg 154. </w:t>
        </w:r>
        <w:r w:rsidRPr="004845A8">
          <w:rPr>
            <w:rFonts w:cs="Arial"/>
            <w:i/>
            <w:iCs/>
            <w:color w:val="222222"/>
            <w:shd w:val="clear" w:color="auto" w:fill="FFFFFF"/>
            <w:rPrChange w:id="878" w:author="Abdullah Khan Zehady" w:date="2020-01-04T19:10:00Z">
              <w:rPr>
                <w:rFonts w:ascii="Arial" w:hAnsi="Arial" w:cs="Arial"/>
                <w:i/>
                <w:iCs/>
                <w:color w:val="222222"/>
                <w:sz w:val="20"/>
                <w:szCs w:val="20"/>
                <w:shd w:val="clear" w:color="auto" w:fill="FFFFFF"/>
              </w:rPr>
            </w:rPrChange>
          </w:rPr>
          <w:t>Journal of Nannoplankton Research</w:t>
        </w:r>
        <w:r w:rsidRPr="004845A8">
          <w:rPr>
            <w:rFonts w:cs="Arial"/>
            <w:color w:val="222222"/>
            <w:shd w:val="clear" w:color="auto" w:fill="FFFFFF"/>
            <w:rPrChange w:id="879" w:author="Abdullah Khan Zehady" w:date="2020-01-04T19:10:00Z">
              <w:rPr>
                <w:rFonts w:ascii="Arial" w:hAnsi="Arial" w:cs="Arial"/>
                <w:color w:val="222222"/>
                <w:sz w:val="20"/>
                <w:szCs w:val="20"/>
                <w:shd w:val="clear" w:color="auto" w:fill="FFFFFF"/>
              </w:rPr>
            </w:rPrChange>
          </w:rPr>
          <w:t>, </w:t>
        </w:r>
        <w:r w:rsidRPr="004845A8">
          <w:rPr>
            <w:rFonts w:cs="Arial"/>
            <w:i/>
            <w:iCs/>
            <w:color w:val="222222"/>
            <w:shd w:val="clear" w:color="auto" w:fill="FFFFFF"/>
            <w:rPrChange w:id="880" w:author="Abdullah Khan Zehady" w:date="2020-01-04T19:10:00Z">
              <w:rPr>
                <w:rFonts w:ascii="Arial" w:hAnsi="Arial" w:cs="Arial"/>
                <w:i/>
                <w:iCs/>
                <w:color w:val="222222"/>
                <w:sz w:val="20"/>
                <w:szCs w:val="20"/>
                <w:shd w:val="clear" w:color="auto" w:fill="FFFFFF"/>
              </w:rPr>
            </w:rPrChange>
          </w:rPr>
          <w:t>37</w:t>
        </w:r>
        <w:r w:rsidRPr="004845A8">
          <w:rPr>
            <w:rFonts w:cs="Arial"/>
            <w:color w:val="222222"/>
            <w:shd w:val="clear" w:color="auto" w:fill="FFFFFF"/>
            <w:rPrChange w:id="881" w:author="Abdullah Khan Zehady" w:date="2020-01-04T19:10:00Z">
              <w:rPr>
                <w:rFonts w:ascii="Arial" w:hAnsi="Arial" w:cs="Arial"/>
                <w:color w:val="222222"/>
                <w:sz w:val="20"/>
                <w:szCs w:val="20"/>
                <w:shd w:val="clear" w:color="auto" w:fill="FFFFFF"/>
              </w:rPr>
            </w:rPrChange>
          </w:rPr>
          <w:t>(2-3), pp.77-112.</w:t>
        </w:r>
      </w:ins>
    </w:p>
    <w:p w14:paraId="4849FFAF" w14:textId="2A863663" w:rsidR="004845A8" w:rsidRDefault="004845A8">
      <w:pPr>
        <w:pStyle w:val="ListParagraph"/>
        <w:numPr>
          <w:ilvl w:val="0"/>
          <w:numId w:val="7"/>
        </w:numPr>
        <w:spacing w:line="480" w:lineRule="auto"/>
        <w:rPr>
          <w:ins w:id="882" w:author="Abdullah Khan Zehady" w:date="2020-01-04T19:18:00Z"/>
        </w:rPr>
        <w:pPrChange w:id="883" w:author="Abdullah Khan Zehady" w:date="2020-01-04T19:23:00Z">
          <w:pPr>
            <w:pStyle w:val="ListParagraph"/>
            <w:numPr>
              <w:numId w:val="7"/>
            </w:numPr>
            <w:ind w:hanging="360"/>
          </w:pPr>
        </w:pPrChange>
      </w:pPr>
      <w:ins w:id="884" w:author="Abdullah Khan Zehady" w:date="2020-01-04T19:18:00Z">
        <w:r w:rsidRPr="004845A8">
          <w:t xml:space="preserve">Blair, S., Bergen, J., de </w:t>
        </w:r>
        <w:proofErr w:type="spellStart"/>
        <w:r w:rsidRPr="004845A8">
          <w:t>Kaenel</w:t>
        </w:r>
        <w:proofErr w:type="spellEnd"/>
        <w:r w:rsidRPr="004845A8">
          <w:t xml:space="preserve">, E., Browning, E., and Boesiger, T., 2017, Upper Miocene-Lower Pliocene taxonomy and stratigraphy in the </w:t>
        </w:r>
        <w:proofErr w:type="spellStart"/>
        <w:r w:rsidRPr="004845A8">
          <w:t>circum</w:t>
        </w:r>
        <w:proofErr w:type="spellEnd"/>
        <w:r w:rsidRPr="004845A8">
          <w:t xml:space="preserve"> North Atlantic Basin: Radiation and extinction of </w:t>
        </w:r>
        <w:proofErr w:type="spellStart"/>
        <w:r w:rsidRPr="004845A8">
          <w:t>Amauroliths</w:t>
        </w:r>
        <w:proofErr w:type="spellEnd"/>
        <w:r w:rsidRPr="004845A8">
          <w:t xml:space="preserve">, </w:t>
        </w:r>
        <w:proofErr w:type="spellStart"/>
        <w:r w:rsidRPr="004845A8">
          <w:t>Ceratoliths</w:t>
        </w:r>
        <w:proofErr w:type="spellEnd"/>
        <w:r w:rsidRPr="004845A8">
          <w:t xml:space="preserve">, and the D. </w:t>
        </w:r>
        <w:proofErr w:type="spellStart"/>
        <w:r w:rsidRPr="004845A8">
          <w:t>quinqueramus</w:t>
        </w:r>
        <w:proofErr w:type="spellEnd"/>
        <w:r w:rsidRPr="004845A8">
          <w:t xml:space="preserve"> lineage: Journal of Nannoplankton Research, v. 37, no. 2-3, p. 113–144.</w:t>
        </w:r>
      </w:ins>
    </w:p>
    <w:p w14:paraId="79E136F3" w14:textId="49689983" w:rsidR="004845A8" w:rsidRDefault="004845A8">
      <w:pPr>
        <w:pStyle w:val="ListParagraph"/>
        <w:numPr>
          <w:ilvl w:val="0"/>
          <w:numId w:val="7"/>
        </w:numPr>
        <w:spacing w:line="480" w:lineRule="auto"/>
        <w:rPr>
          <w:ins w:id="885" w:author="Abdullah Khan Zehady" w:date="2020-01-04T19:20:00Z"/>
        </w:rPr>
        <w:pPrChange w:id="886" w:author="Abdullah Khan Zehady" w:date="2020-01-04T19:23:00Z">
          <w:pPr>
            <w:pStyle w:val="ListParagraph"/>
            <w:numPr>
              <w:numId w:val="7"/>
            </w:numPr>
            <w:ind w:hanging="360"/>
          </w:pPr>
        </w:pPrChange>
      </w:pPr>
      <w:ins w:id="887" w:author="Abdullah Khan Zehady" w:date="2020-01-04T19:19:00Z">
        <w:r w:rsidRPr="004845A8">
          <w:t xml:space="preserve">Boesiger, T., de </w:t>
        </w:r>
        <w:proofErr w:type="spellStart"/>
        <w:r w:rsidRPr="004845A8">
          <w:t>Kaenel</w:t>
        </w:r>
        <w:proofErr w:type="spellEnd"/>
        <w:r w:rsidRPr="004845A8">
          <w:t xml:space="preserve">, E., Bergen, J., Browning, E., and Blair, S., 2017, Oligocene to Pleistocene taxonomy and stratigraphy of the genus </w:t>
        </w:r>
        <w:proofErr w:type="spellStart"/>
        <w:r w:rsidRPr="004845A8">
          <w:t>Helicosphaera</w:t>
        </w:r>
        <w:proofErr w:type="spellEnd"/>
        <w:r w:rsidRPr="004845A8">
          <w:t xml:space="preserve"> and other </w:t>
        </w:r>
        <w:proofErr w:type="spellStart"/>
        <w:r w:rsidRPr="004845A8">
          <w:t>placolith</w:t>
        </w:r>
        <w:proofErr w:type="spellEnd"/>
        <w:r w:rsidRPr="004845A8">
          <w:t xml:space="preserve"> taxa in the </w:t>
        </w:r>
        <w:proofErr w:type="spellStart"/>
        <w:r w:rsidRPr="004845A8">
          <w:t>circum</w:t>
        </w:r>
        <w:proofErr w:type="spellEnd"/>
        <w:r w:rsidRPr="004845A8">
          <w:t xml:space="preserve"> North Atlantic Basin: </w:t>
        </w:r>
      </w:ins>
      <w:ins w:id="888" w:author="Abdullah Khan Zehady" w:date="2020-01-04T19:20:00Z">
        <w:r w:rsidRPr="004845A8">
          <w:t>Journal of Nannoplankton Research, v. 37, no. 2-3, p. 145–175.</w:t>
        </w:r>
      </w:ins>
    </w:p>
    <w:p w14:paraId="4CD6123A" w14:textId="632488A0" w:rsidR="004845A8" w:rsidRDefault="004845A8">
      <w:pPr>
        <w:pStyle w:val="ListParagraph"/>
        <w:numPr>
          <w:ilvl w:val="0"/>
          <w:numId w:val="7"/>
        </w:numPr>
        <w:spacing w:line="480" w:lineRule="auto"/>
        <w:rPr>
          <w:ins w:id="889" w:author="Abdullah Khan Zehady" w:date="2020-01-04T19:23:00Z"/>
        </w:rPr>
        <w:pPrChange w:id="890" w:author="Abdullah Khan Zehady" w:date="2020-01-04T19:23:00Z">
          <w:pPr>
            <w:pStyle w:val="ListParagraph"/>
            <w:numPr>
              <w:numId w:val="7"/>
            </w:numPr>
            <w:ind w:hanging="360"/>
          </w:pPr>
        </w:pPrChange>
      </w:pPr>
      <w:ins w:id="891" w:author="Abdullah Khan Zehady" w:date="2020-01-04T19:22:00Z">
        <w:r w:rsidRPr="004845A8">
          <w:lastRenderedPageBreak/>
          <w:t xml:space="preserve">Browning, E., Bergen, J., Blair, S., Boesiger, T., and de </w:t>
        </w:r>
        <w:proofErr w:type="spellStart"/>
        <w:r w:rsidRPr="004845A8">
          <w:t>Kaenel</w:t>
        </w:r>
        <w:proofErr w:type="spellEnd"/>
        <w:r w:rsidRPr="004845A8">
          <w:t xml:space="preserve">, E., 2017, Late Miocene to Late Pliocene taxonomy and stratigraphy of the genus </w:t>
        </w:r>
        <w:proofErr w:type="spellStart"/>
        <w:r w:rsidRPr="004845A8">
          <w:t>Discoaster</w:t>
        </w:r>
        <w:proofErr w:type="spellEnd"/>
        <w:r w:rsidRPr="004845A8">
          <w:t xml:space="preserve"> in the </w:t>
        </w:r>
        <w:proofErr w:type="spellStart"/>
        <w:r w:rsidRPr="004845A8">
          <w:t>circum</w:t>
        </w:r>
        <w:proofErr w:type="spellEnd"/>
        <w:r w:rsidRPr="004845A8">
          <w:t xml:space="preserve"> North Atlantic Basin: Gulf of Mexico and ODP Leg 154: Journal of Nannoplankton Research, v. 37, no. 2-3, p. 189–214.</w:t>
        </w:r>
      </w:ins>
    </w:p>
    <w:p w14:paraId="3BEEEB5F" w14:textId="77777777" w:rsidR="004845A8" w:rsidRPr="0075470E" w:rsidRDefault="004845A8">
      <w:pPr>
        <w:pStyle w:val="ListParagraph"/>
        <w:keepNext/>
        <w:widowControl w:val="0"/>
        <w:numPr>
          <w:ilvl w:val="0"/>
          <w:numId w:val="7"/>
        </w:numPr>
        <w:tabs>
          <w:tab w:val="left" w:pos="450"/>
          <w:tab w:val="left" w:pos="800"/>
          <w:tab w:val="left" w:pos="1160"/>
        </w:tabs>
        <w:autoSpaceDE w:val="0"/>
        <w:autoSpaceDN w:val="0"/>
        <w:spacing w:before="167" w:line="480" w:lineRule="auto"/>
        <w:ind w:right="29"/>
        <w:contextualSpacing w:val="0"/>
        <w:outlineLvl w:val="0"/>
        <w:rPr>
          <w:moveTo w:id="892" w:author="Abdullah Khan Zehady" w:date="2020-01-04T19:23:00Z"/>
        </w:rPr>
      </w:pPr>
      <w:moveToRangeStart w:id="893" w:author="Abdullah Khan Zehady" w:date="2020-01-04T19:23:00Z" w:name="move29058205"/>
      <w:moveTo w:id="894" w:author="Abdullah Khan Zehady" w:date="2020-01-04T19:23:00Z">
        <w:r w:rsidRPr="0075470E">
          <w:t xml:space="preserve">Fordham, B.G., Aze, T., Haller, C., Zehady, A.K., Pearson, P.N., Ogg, J.G., and Wade, B.S., 2018.  Future-proofing the Cenozoic macroperforate planktonic foraminifera phylogeny of Aze &amp; others (2011). </w:t>
        </w:r>
        <w:r w:rsidRPr="0075470E">
          <w:rPr>
            <w:i/>
          </w:rPr>
          <w:t>PLOS One</w:t>
        </w:r>
        <w:r w:rsidRPr="0075470E">
          <w:t>, 13(10): e0204625.</w:t>
        </w:r>
      </w:moveTo>
    </w:p>
    <w:moveToRangeEnd w:id="893"/>
    <w:p w14:paraId="47CACA79" w14:textId="77777777" w:rsidR="0049568D" w:rsidRPr="0049568D" w:rsidRDefault="0049568D" w:rsidP="0049568D">
      <w:pPr>
        <w:pStyle w:val="ListParagraph"/>
        <w:numPr>
          <w:ilvl w:val="0"/>
          <w:numId w:val="7"/>
        </w:numPr>
        <w:rPr>
          <w:ins w:id="895" w:author="Abdullah Khan Zehady" w:date="2020-01-09T12:27:00Z"/>
        </w:rPr>
      </w:pPr>
      <w:ins w:id="896" w:author="Abdullah Khan Zehady" w:date="2020-01-09T12:27:00Z">
        <w:r w:rsidRPr="0049568D">
          <w:rPr>
            <w:rFonts w:ascii="Arial" w:hAnsi="Arial" w:cs="Arial"/>
            <w:color w:val="222222"/>
            <w:sz w:val="20"/>
            <w:szCs w:val="20"/>
            <w:shd w:val="clear" w:color="auto" w:fill="FFFFFF"/>
          </w:rPr>
          <w:t xml:space="preserve">De </w:t>
        </w:r>
        <w:proofErr w:type="spellStart"/>
        <w:r w:rsidRPr="0049568D">
          <w:rPr>
            <w:rFonts w:ascii="Arial" w:hAnsi="Arial" w:cs="Arial"/>
            <w:color w:val="222222"/>
            <w:sz w:val="20"/>
            <w:szCs w:val="20"/>
            <w:shd w:val="clear" w:color="auto" w:fill="FFFFFF"/>
          </w:rPr>
          <w:t>Vleeschouwer</w:t>
        </w:r>
        <w:proofErr w:type="spellEnd"/>
        <w:r w:rsidRPr="0049568D">
          <w:rPr>
            <w:rFonts w:ascii="Arial" w:hAnsi="Arial" w:cs="Arial"/>
            <w:color w:val="222222"/>
            <w:sz w:val="20"/>
            <w:szCs w:val="20"/>
            <w:shd w:val="clear" w:color="auto" w:fill="FFFFFF"/>
          </w:rPr>
          <w:t xml:space="preserve">, D., </w:t>
        </w:r>
        <w:proofErr w:type="spellStart"/>
        <w:r w:rsidRPr="0049568D">
          <w:rPr>
            <w:rFonts w:ascii="Arial" w:hAnsi="Arial" w:cs="Arial"/>
            <w:color w:val="222222"/>
            <w:sz w:val="20"/>
            <w:szCs w:val="20"/>
            <w:shd w:val="clear" w:color="auto" w:fill="FFFFFF"/>
          </w:rPr>
          <w:t>Vahlenkamp</w:t>
        </w:r>
        <w:proofErr w:type="spellEnd"/>
        <w:r w:rsidRPr="0049568D">
          <w:rPr>
            <w:rFonts w:ascii="Arial" w:hAnsi="Arial" w:cs="Arial"/>
            <w:color w:val="222222"/>
            <w:sz w:val="20"/>
            <w:szCs w:val="20"/>
            <w:shd w:val="clear" w:color="auto" w:fill="FFFFFF"/>
          </w:rPr>
          <w:t xml:space="preserve">, M., Crucifix, M. and </w:t>
        </w:r>
        <w:proofErr w:type="spellStart"/>
        <w:r w:rsidRPr="0049568D">
          <w:rPr>
            <w:rFonts w:ascii="Arial" w:hAnsi="Arial" w:cs="Arial"/>
            <w:color w:val="222222"/>
            <w:sz w:val="20"/>
            <w:szCs w:val="20"/>
            <w:shd w:val="clear" w:color="auto" w:fill="FFFFFF"/>
          </w:rPr>
          <w:t>Pälike</w:t>
        </w:r>
        <w:proofErr w:type="spellEnd"/>
        <w:r w:rsidRPr="0049568D">
          <w:rPr>
            <w:rFonts w:ascii="Arial" w:hAnsi="Arial" w:cs="Arial"/>
            <w:color w:val="222222"/>
            <w:sz w:val="20"/>
            <w:szCs w:val="20"/>
            <w:shd w:val="clear" w:color="auto" w:fill="FFFFFF"/>
          </w:rPr>
          <w:t>, H., 2017. Alternating Southern and Northern Hemisphere climate response to astronomical forcing during the past 35 my. </w:t>
        </w:r>
        <w:r w:rsidRPr="0049568D">
          <w:rPr>
            <w:rFonts w:ascii="Arial" w:hAnsi="Arial" w:cs="Arial"/>
            <w:i/>
            <w:iCs/>
            <w:color w:val="222222"/>
            <w:sz w:val="20"/>
            <w:szCs w:val="20"/>
            <w:shd w:val="clear" w:color="auto" w:fill="FFFFFF"/>
          </w:rPr>
          <w:t>Geology</w:t>
        </w:r>
        <w:r w:rsidRPr="0049568D">
          <w:rPr>
            <w:rFonts w:ascii="Arial" w:hAnsi="Arial" w:cs="Arial"/>
            <w:color w:val="222222"/>
            <w:sz w:val="20"/>
            <w:szCs w:val="20"/>
            <w:shd w:val="clear" w:color="auto" w:fill="FFFFFF"/>
          </w:rPr>
          <w:t>, </w:t>
        </w:r>
        <w:r w:rsidRPr="0049568D">
          <w:rPr>
            <w:rFonts w:ascii="Arial" w:hAnsi="Arial" w:cs="Arial"/>
            <w:i/>
            <w:iCs/>
            <w:color w:val="222222"/>
            <w:sz w:val="20"/>
            <w:szCs w:val="20"/>
            <w:shd w:val="clear" w:color="auto" w:fill="FFFFFF"/>
          </w:rPr>
          <w:t>45</w:t>
        </w:r>
        <w:r w:rsidRPr="0049568D">
          <w:rPr>
            <w:rFonts w:ascii="Arial" w:hAnsi="Arial" w:cs="Arial"/>
            <w:color w:val="222222"/>
            <w:sz w:val="20"/>
            <w:szCs w:val="20"/>
            <w:shd w:val="clear" w:color="auto" w:fill="FFFFFF"/>
          </w:rPr>
          <w:t>(4), pp.375-378.</w:t>
        </w:r>
      </w:ins>
    </w:p>
    <w:p w14:paraId="6AF72874" w14:textId="77777777" w:rsidR="0049568D" w:rsidRPr="0049568D" w:rsidRDefault="0049568D" w:rsidP="0049568D">
      <w:pPr>
        <w:pStyle w:val="ListParagraph"/>
        <w:numPr>
          <w:ilvl w:val="0"/>
          <w:numId w:val="7"/>
        </w:numPr>
        <w:rPr>
          <w:ins w:id="897" w:author="Abdullah Khan Zehady" w:date="2020-01-09T12:45:00Z"/>
        </w:rPr>
      </w:pPr>
      <w:ins w:id="898" w:author="Abdullah Khan Zehady" w:date="2020-01-09T12:45:00Z">
        <w:r w:rsidRPr="0049568D">
          <w:rPr>
            <w:rFonts w:ascii="Arial" w:hAnsi="Arial" w:cs="Arial"/>
            <w:color w:val="222222"/>
            <w:sz w:val="20"/>
            <w:szCs w:val="20"/>
            <w:shd w:val="clear" w:color="auto" w:fill="FFFFFF"/>
          </w:rPr>
          <w:t xml:space="preserve">Cramer, B.S., </w:t>
        </w:r>
        <w:proofErr w:type="spellStart"/>
        <w:r w:rsidRPr="0049568D">
          <w:rPr>
            <w:rFonts w:ascii="Arial" w:hAnsi="Arial" w:cs="Arial"/>
            <w:color w:val="222222"/>
            <w:sz w:val="20"/>
            <w:szCs w:val="20"/>
            <w:shd w:val="clear" w:color="auto" w:fill="FFFFFF"/>
          </w:rPr>
          <w:t>Toggweiler</w:t>
        </w:r>
        <w:proofErr w:type="spellEnd"/>
        <w:r w:rsidRPr="0049568D">
          <w:rPr>
            <w:rFonts w:ascii="Arial" w:hAnsi="Arial" w:cs="Arial"/>
            <w:color w:val="222222"/>
            <w:sz w:val="20"/>
            <w:szCs w:val="20"/>
            <w:shd w:val="clear" w:color="auto" w:fill="FFFFFF"/>
          </w:rPr>
          <w:t>, J.R., Wright, J.D., Katz, M.E. and Miller, K.G., 2009. Ocean overturning since the Late Cretaceous: Inferences from a new benthic foraminiferal isotope compilation. </w:t>
        </w:r>
        <w:r w:rsidRPr="0049568D">
          <w:rPr>
            <w:rFonts w:ascii="Arial" w:hAnsi="Arial" w:cs="Arial"/>
            <w:i/>
            <w:iCs/>
            <w:color w:val="222222"/>
            <w:sz w:val="20"/>
            <w:szCs w:val="20"/>
            <w:shd w:val="clear" w:color="auto" w:fill="FFFFFF"/>
          </w:rPr>
          <w:t>Paleoceanography</w:t>
        </w:r>
        <w:r w:rsidRPr="0049568D">
          <w:rPr>
            <w:rFonts w:ascii="Arial" w:hAnsi="Arial" w:cs="Arial"/>
            <w:color w:val="222222"/>
            <w:sz w:val="20"/>
            <w:szCs w:val="20"/>
            <w:shd w:val="clear" w:color="auto" w:fill="FFFFFF"/>
          </w:rPr>
          <w:t>, </w:t>
        </w:r>
        <w:r w:rsidRPr="0049568D">
          <w:rPr>
            <w:rFonts w:ascii="Arial" w:hAnsi="Arial" w:cs="Arial"/>
            <w:i/>
            <w:iCs/>
            <w:color w:val="222222"/>
            <w:sz w:val="20"/>
            <w:szCs w:val="20"/>
            <w:shd w:val="clear" w:color="auto" w:fill="FFFFFF"/>
          </w:rPr>
          <w:t>24</w:t>
        </w:r>
        <w:r w:rsidRPr="0049568D">
          <w:rPr>
            <w:rFonts w:ascii="Arial" w:hAnsi="Arial" w:cs="Arial"/>
            <w:color w:val="222222"/>
            <w:sz w:val="20"/>
            <w:szCs w:val="20"/>
            <w:shd w:val="clear" w:color="auto" w:fill="FFFFFF"/>
          </w:rPr>
          <w:t>(4).</w:t>
        </w:r>
      </w:ins>
    </w:p>
    <w:p w14:paraId="3CB303EA" w14:textId="77777777" w:rsidR="0049568D" w:rsidRPr="0049568D" w:rsidRDefault="0049568D" w:rsidP="0049568D">
      <w:pPr>
        <w:pStyle w:val="ListParagraph"/>
        <w:numPr>
          <w:ilvl w:val="0"/>
          <w:numId w:val="7"/>
        </w:numPr>
        <w:rPr>
          <w:ins w:id="899" w:author="Abdullah Khan Zehady" w:date="2020-01-09T12:58:00Z"/>
        </w:rPr>
      </w:pPr>
      <w:proofErr w:type="spellStart"/>
      <w:ins w:id="900" w:author="Abdullah Khan Zehady" w:date="2020-01-09T12:58:00Z">
        <w:r w:rsidRPr="0049568D">
          <w:rPr>
            <w:rFonts w:ascii="Arial" w:hAnsi="Arial" w:cs="Arial"/>
            <w:color w:val="222222"/>
            <w:sz w:val="20"/>
            <w:szCs w:val="20"/>
            <w:shd w:val="clear" w:color="auto" w:fill="FFFFFF"/>
          </w:rPr>
          <w:t>Abels</w:t>
        </w:r>
        <w:proofErr w:type="spellEnd"/>
        <w:r w:rsidRPr="0049568D">
          <w:rPr>
            <w:rFonts w:ascii="Arial" w:hAnsi="Arial" w:cs="Arial"/>
            <w:color w:val="222222"/>
            <w:sz w:val="20"/>
            <w:szCs w:val="20"/>
            <w:shd w:val="clear" w:color="auto" w:fill="FFFFFF"/>
          </w:rPr>
          <w:t xml:space="preserve">, H.A., Aziz, H.A., </w:t>
        </w:r>
        <w:proofErr w:type="spellStart"/>
        <w:r w:rsidRPr="0049568D">
          <w:rPr>
            <w:rFonts w:ascii="Arial" w:hAnsi="Arial" w:cs="Arial"/>
            <w:color w:val="222222"/>
            <w:sz w:val="20"/>
            <w:szCs w:val="20"/>
            <w:shd w:val="clear" w:color="auto" w:fill="FFFFFF"/>
          </w:rPr>
          <w:t>Krijgsman</w:t>
        </w:r>
        <w:proofErr w:type="spellEnd"/>
        <w:r w:rsidRPr="0049568D">
          <w:rPr>
            <w:rFonts w:ascii="Arial" w:hAnsi="Arial" w:cs="Arial"/>
            <w:color w:val="222222"/>
            <w:sz w:val="20"/>
            <w:szCs w:val="20"/>
            <w:shd w:val="clear" w:color="auto" w:fill="FFFFFF"/>
          </w:rPr>
          <w:t xml:space="preserve">, W., </w:t>
        </w:r>
        <w:proofErr w:type="spellStart"/>
        <w:r w:rsidRPr="0049568D">
          <w:rPr>
            <w:rFonts w:ascii="Arial" w:hAnsi="Arial" w:cs="Arial"/>
            <w:color w:val="222222"/>
            <w:sz w:val="20"/>
            <w:szCs w:val="20"/>
            <w:shd w:val="clear" w:color="auto" w:fill="FFFFFF"/>
          </w:rPr>
          <w:t>Smeets</w:t>
        </w:r>
        <w:proofErr w:type="spellEnd"/>
        <w:r w:rsidRPr="0049568D">
          <w:rPr>
            <w:rFonts w:ascii="Arial" w:hAnsi="Arial" w:cs="Arial"/>
            <w:color w:val="222222"/>
            <w:sz w:val="20"/>
            <w:szCs w:val="20"/>
            <w:shd w:val="clear" w:color="auto" w:fill="FFFFFF"/>
          </w:rPr>
          <w:t xml:space="preserve">, S.J. and </w:t>
        </w:r>
        <w:proofErr w:type="spellStart"/>
        <w:r w:rsidRPr="0049568D">
          <w:rPr>
            <w:rFonts w:ascii="Arial" w:hAnsi="Arial" w:cs="Arial"/>
            <w:color w:val="222222"/>
            <w:sz w:val="20"/>
            <w:szCs w:val="20"/>
            <w:shd w:val="clear" w:color="auto" w:fill="FFFFFF"/>
          </w:rPr>
          <w:t>Hilgen</w:t>
        </w:r>
        <w:proofErr w:type="spellEnd"/>
        <w:r w:rsidRPr="0049568D">
          <w:rPr>
            <w:rFonts w:ascii="Arial" w:hAnsi="Arial" w:cs="Arial"/>
            <w:color w:val="222222"/>
            <w:sz w:val="20"/>
            <w:szCs w:val="20"/>
            <w:shd w:val="clear" w:color="auto" w:fill="FFFFFF"/>
          </w:rPr>
          <w:t>, F.J., 2010. Long-period eccentricity control on sedimentary sequences in the continental Madrid Basin (middle Miocene, Spain). </w:t>
        </w:r>
        <w:r w:rsidRPr="0049568D">
          <w:rPr>
            <w:rFonts w:ascii="Arial" w:hAnsi="Arial" w:cs="Arial"/>
            <w:i/>
            <w:iCs/>
            <w:color w:val="222222"/>
            <w:sz w:val="20"/>
            <w:szCs w:val="20"/>
            <w:shd w:val="clear" w:color="auto" w:fill="FFFFFF"/>
          </w:rPr>
          <w:t>Earth and Planetary Science Letters</w:t>
        </w:r>
        <w:r w:rsidRPr="0049568D">
          <w:rPr>
            <w:rFonts w:ascii="Arial" w:hAnsi="Arial" w:cs="Arial"/>
            <w:color w:val="222222"/>
            <w:sz w:val="20"/>
            <w:szCs w:val="20"/>
            <w:shd w:val="clear" w:color="auto" w:fill="FFFFFF"/>
          </w:rPr>
          <w:t>, </w:t>
        </w:r>
        <w:r w:rsidRPr="0049568D">
          <w:rPr>
            <w:rFonts w:ascii="Arial" w:hAnsi="Arial" w:cs="Arial"/>
            <w:i/>
            <w:iCs/>
            <w:color w:val="222222"/>
            <w:sz w:val="20"/>
            <w:szCs w:val="20"/>
            <w:shd w:val="clear" w:color="auto" w:fill="FFFFFF"/>
          </w:rPr>
          <w:t>289</w:t>
        </w:r>
        <w:r w:rsidRPr="0049568D">
          <w:rPr>
            <w:rFonts w:ascii="Arial" w:hAnsi="Arial" w:cs="Arial"/>
            <w:color w:val="222222"/>
            <w:sz w:val="20"/>
            <w:szCs w:val="20"/>
            <w:shd w:val="clear" w:color="auto" w:fill="FFFFFF"/>
          </w:rPr>
          <w:t>(1-2), pp.220-231.</w:t>
        </w:r>
      </w:ins>
    </w:p>
    <w:p w14:paraId="7707CCC8" w14:textId="77777777" w:rsidR="000601A0" w:rsidRPr="000601A0" w:rsidRDefault="000601A0" w:rsidP="000601A0">
      <w:pPr>
        <w:pStyle w:val="ListParagraph"/>
        <w:numPr>
          <w:ilvl w:val="0"/>
          <w:numId w:val="7"/>
        </w:numPr>
        <w:rPr>
          <w:ins w:id="901" w:author="Abdullah Khan Zehady" w:date="2020-01-09T13:04:00Z"/>
        </w:rPr>
      </w:pPr>
      <w:ins w:id="902" w:author="Abdullah Khan Zehady" w:date="2020-01-09T13:04:00Z">
        <w:r w:rsidRPr="000601A0">
          <w:rPr>
            <w:rFonts w:ascii="Arial" w:hAnsi="Arial" w:cs="Arial"/>
            <w:color w:val="222222"/>
            <w:sz w:val="20"/>
            <w:szCs w:val="20"/>
            <w:shd w:val="clear" w:color="auto" w:fill="FFFFFF"/>
          </w:rPr>
          <w:t xml:space="preserve">Valero, L., </w:t>
        </w:r>
        <w:proofErr w:type="spellStart"/>
        <w:r w:rsidRPr="000601A0">
          <w:rPr>
            <w:rFonts w:ascii="Arial" w:hAnsi="Arial" w:cs="Arial"/>
            <w:color w:val="222222"/>
            <w:sz w:val="20"/>
            <w:szCs w:val="20"/>
            <w:shd w:val="clear" w:color="auto" w:fill="FFFFFF"/>
          </w:rPr>
          <w:t>Garcés</w:t>
        </w:r>
        <w:proofErr w:type="spellEnd"/>
        <w:r w:rsidRPr="000601A0">
          <w:rPr>
            <w:rFonts w:ascii="Arial" w:hAnsi="Arial" w:cs="Arial"/>
            <w:color w:val="222222"/>
            <w:sz w:val="20"/>
            <w:szCs w:val="20"/>
            <w:shd w:val="clear" w:color="auto" w:fill="FFFFFF"/>
          </w:rPr>
          <w:t xml:space="preserve">, M., Cabrera, L., Costa, E. and </w:t>
        </w:r>
        <w:proofErr w:type="spellStart"/>
        <w:r w:rsidRPr="000601A0">
          <w:rPr>
            <w:rFonts w:ascii="Arial" w:hAnsi="Arial" w:cs="Arial"/>
            <w:color w:val="222222"/>
            <w:sz w:val="20"/>
            <w:szCs w:val="20"/>
            <w:shd w:val="clear" w:color="auto" w:fill="FFFFFF"/>
          </w:rPr>
          <w:t>Sáez</w:t>
        </w:r>
        <w:proofErr w:type="spellEnd"/>
        <w:r w:rsidRPr="000601A0">
          <w:rPr>
            <w:rFonts w:ascii="Arial" w:hAnsi="Arial" w:cs="Arial"/>
            <w:color w:val="222222"/>
            <w:sz w:val="20"/>
            <w:szCs w:val="20"/>
            <w:shd w:val="clear" w:color="auto" w:fill="FFFFFF"/>
          </w:rPr>
          <w:t>, A., 2014. 20 Myr of eccentricity paced lacustrine cycles in the Cenozoic Ebro Basin. </w:t>
        </w:r>
        <w:r w:rsidRPr="000601A0">
          <w:rPr>
            <w:rFonts w:ascii="Arial" w:hAnsi="Arial" w:cs="Arial"/>
            <w:i/>
            <w:iCs/>
            <w:color w:val="222222"/>
            <w:sz w:val="20"/>
            <w:szCs w:val="20"/>
            <w:shd w:val="clear" w:color="auto" w:fill="FFFFFF"/>
          </w:rPr>
          <w:t>Earth and Planetary Science Letters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408</w:t>
        </w:r>
        <w:r w:rsidRPr="000601A0">
          <w:rPr>
            <w:rFonts w:ascii="Arial" w:hAnsi="Arial" w:cs="Arial"/>
            <w:color w:val="222222"/>
            <w:sz w:val="20"/>
            <w:szCs w:val="20"/>
            <w:shd w:val="clear" w:color="auto" w:fill="FFFFFF"/>
          </w:rPr>
          <w:t>, pp.183-193.</w:t>
        </w:r>
      </w:ins>
    </w:p>
    <w:p w14:paraId="72790B99" w14:textId="77777777" w:rsidR="000601A0" w:rsidRPr="000601A0" w:rsidRDefault="000601A0" w:rsidP="000601A0">
      <w:pPr>
        <w:pStyle w:val="ListParagraph"/>
        <w:numPr>
          <w:ilvl w:val="0"/>
          <w:numId w:val="7"/>
        </w:numPr>
        <w:rPr>
          <w:ins w:id="903" w:author="Abdullah Khan Zehady" w:date="2020-01-09T13:26:00Z"/>
        </w:rPr>
      </w:pPr>
      <w:proofErr w:type="spellStart"/>
      <w:ins w:id="904" w:author="Abdullah Khan Zehady" w:date="2020-01-09T13:26:00Z">
        <w:r w:rsidRPr="000601A0">
          <w:rPr>
            <w:rFonts w:ascii="Arial" w:hAnsi="Arial" w:cs="Arial"/>
            <w:color w:val="222222"/>
            <w:sz w:val="20"/>
            <w:szCs w:val="20"/>
            <w:shd w:val="clear" w:color="auto" w:fill="FFFFFF"/>
          </w:rPr>
          <w:t>Westerhold</w:t>
        </w:r>
        <w:proofErr w:type="spellEnd"/>
        <w:r w:rsidRPr="000601A0">
          <w:rPr>
            <w:rFonts w:ascii="Arial" w:hAnsi="Arial" w:cs="Arial"/>
            <w:color w:val="222222"/>
            <w:sz w:val="20"/>
            <w:szCs w:val="20"/>
            <w:shd w:val="clear" w:color="auto" w:fill="FFFFFF"/>
          </w:rPr>
          <w:t xml:space="preserve">, T., </w:t>
        </w:r>
        <w:proofErr w:type="spellStart"/>
        <w:r w:rsidRPr="000601A0">
          <w:rPr>
            <w:rFonts w:ascii="Arial" w:hAnsi="Arial" w:cs="Arial"/>
            <w:color w:val="222222"/>
            <w:sz w:val="20"/>
            <w:szCs w:val="20"/>
            <w:shd w:val="clear" w:color="auto" w:fill="FFFFFF"/>
          </w:rPr>
          <w:t>Röhl</w:t>
        </w:r>
        <w:proofErr w:type="spellEnd"/>
        <w:r w:rsidRPr="000601A0">
          <w:rPr>
            <w:rFonts w:ascii="Arial" w:hAnsi="Arial" w:cs="Arial"/>
            <w:color w:val="222222"/>
            <w:sz w:val="20"/>
            <w:szCs w:val="20"/>
            <w:shd w:val="clear" w:color="auto" w:fill="FFFFFF"/>
          </w:rPr>
          <w:t xml:space="preserve">, U. and </w:t>
        </w:r>
        <w:proofErr w:type="spellStart"/>
        <w:r w:rsidRPr="000601A0">
          <w:rPr>
            <w:rFonts w:ascii="Arial" w:hAnsi="Arial" w:cs="Arial"/>
            <w:color w:val="222222"/>
            <w:sz w:val="20"/>
            <w:szCs w:val="20"/>
            <w:shd w:val="clear" w:color="auto" w:fill="FFFFFF"/>
          </w:rPr>
          <w:t>Laskar</w:t>
        </w:r>
        <w:proofErr w:type="spellEnd"/>
        <w:r w:rsidRPr="000601A0">
          <w:rPr>
            <w:rFonts w:ascii="Arial" w:hAnsi="Arial" w:cs="Arial"/>
            <w:color w:val="222222"/>
            <w:sz w:val="20"/>
            <w:szCs w:val="20"/>
            <w:shd w:val="clear" w:color="auto" w:fill="FFFFFF"/>
          </w:rPr>
          <w:t>, J., 2012. Time scale controversy: Accurate orbital calibration of the early Paleogene. </w:t>
        </w:r>
        <w:r w:rsidRPr="000601A0">
          <w:rPr>
            <w:rFonts w:ascii="Arial" w:hAnsi="Arial" w:cs="Arial"/>
            <w:i/>
            <w:iCs/>
            <w:color w:val="222222"/>
            <w:sz w:val="20"/>
            <w:szCs w:val="20"/>
            <w:shd w:val="clear" w:color="auto" w:fill="FFFFFF"/>
          </w:rPr>
          <w:t>Geochemistry, Geophysics, Geosystems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13</w:t>
        </w:r>
        <w:r w:rsidRPr="000601A0">
          <w:rPr>
            <w:rFonts w:ascii="Arial" w:hAnsi="Arial" w:cs="Arial"/>
            <w:color w:val="222222"/>
            <w:sz w:val="20"/>
            <w:szCs w:val="20"/>
            <w:shd w:val="clear" w:color="auto" w:fill="FFFFFF"/>
          </w:rPr>
          <w:t>(6).</w:t>
        </w:r>
      </w:ins>
    </w:p>
    <w:p w14:paraId="244F2A8F" w14:textId="77777777" w:rsidR="000601A0" w:rsidRPr="000601A0" w:rsidRDefault="000601A0" w:rsidP="000601A0">
      <w:pPr>
        <w:pStyle w:val="ListParagraph"/>
        <w:numPr>
          <w:ilvl w:val="0"/>
          <w:numId w:val="7"/>
        </w:numPr>
        <w:rPr>
          <w:ins w:id="905" w:author="Abdullah Khan Zehady" w:date="2020-01-09T13:33:00Z"/>
        </w:rPr>
      </w:pPr>
      <w:ins w:id="906" w:author="Abdullah Khan Zehady" w:date="2020-01-09T13:33:00Z">
        <w:r w:rsidRPr="000601A0">
          <w:rPr>
            <w:rFonts w:ascii="Arial" w:hAnsi="Arial" w:cs="Arial"/>
            <w:color w:val="222222"/>
            <w:sz w:val="20"/>
            <w:szCs w:val="20"/>
            <w:shd w:val="clear" w:color="auto" w:fill="FFFFFF"/>
          </w:rPr>
          <w:t xml:space="preserve">Herbert, T.D., 1999. Toward a composite orbital chronology for the Late Cretaceous and Early </w:t>
        </w:r>
        <w:proofErr w:type="spellStart"/>
        <w:r w:rsidRPr="000601A0">
          <w:rPr>
            <w:rFonts w:ascii="Arial" w:hAnsi="Arial" w:cs="Arial"/>
            <w:color w:val="222222"/>
            <w:sz w:val="20"/>
            <w:szCs w:val="20"/>
            <w:shd w:val="clear" w:color="auto" w:fill="FFFFFF"/>
          </w:rPr>
          <w:t>Palaeocene</w:t>
        </w:r>
        <w:proofErr w:type="spellEnd"/>
        <w:r w:rsidRPr="000601A0">
          <w:rPr>
            <w:rFonts w:ascii="Arial" w:hAnsi="Arial" w:cs="Arial"/>
            <w:color w:val="222222"/>
            <w:sz w:val="20"/>
            <w:szCs w:val="20"/>
            <w:shd w:val="clear" w:color="auto" w:fill="FFFFFF"/>
          </w:rPr>
          <w:t xml:space="preserve"> GPTS. </w:t>
        </w:r>
        <w:r w:rsidRPr="000601A0">
          <w:rPr>
            <w:rFonts w:ascii="Arial" w:hAnsi="Arial" w:cs="Arial"/>
            <w:i/>
            <w:iCs/>
            <w:color w:val="222222"/>
            <w:sz w:val="20"/>
            <w:szCs w:val="20"/>
            <w:shd w:val="clear" w:color="auto" w:fill="FFFFFF"/>
          </w:rPr>
          <w:t>Philosophical Transactions of the Royal Society of London. Series A: Mathematical, Physical and Engineering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357</w:t>
        </w:r>
        <w:r w:rsidRPr="000601A0">
          <w:rPr>
            <w:rFonts w:ascii="Arial" w:hAnsi="Arial" w:cs="Arial"/>
            <w:color w:val="222222"/>
            <w:sz w:val="20"/>
            <w:szCs w:val="20"/>
            <w:shd w:val="clear" w:color="auto" w:fill="FFFFFF"/>
          </w:rPr>
          <w:t>(1757), pp.1891-1905.</w:t>
        </w:r>
      </w:ins>
    </w:p>
    <w:p w14:paraId="24B50FB3" w14:textId="77777777" w:rsidR="000601A0" w:rsidRPr="000601A0" w:rsidRDefault="000601A0" w:rsidP="000601A0">
      <w:pPr>
        <w:pStyle w:val="ListParagraph"/>
        <w:numPr>
          <w:ilvl w:val="0"/>
          <w:numId w:val="7"/>
        </w:numPr>
        <w:rPr>
          <w:ins w:id="907" w:author="Abdullah Khan Zehady" w:date="2020-01-09T13:34:00Z"/>
        </w:rPr>
      </w:pPr>
      <w:proofErr w:type="spellStart"/>
      <w:ins w:id="908" w:author="Abdullah Khan Zehady" w:date="2020-01-09T13:34:00Z">
        <w:r w:rsidRPr="000601A0">
          <w:rPr>
            <w:rFonts w:ascii="Arial" w:hAnsi="Arial" w:cs="Arial"/>
            <w:color w:val="222222"/>
            <w:sz w:val="20"/>
            <w:szCs w:val="20"/>
            <w:shd w:val="clear" w:color="auto" w:fill="FFFFFF"/>
          </w:rPr>
          <w:t>Sprovieri</w:t>
        </w:r>
        <w:proofErr w:type="spellEnd"/>
        <w:r w:rsidRPr="000601A0">
          <w:rPr>
            <w:rFonts w:ascii="Arial" w:hAnsi="Arial" w:cs="Arial"/>
            <w:color w:val="222222"/>
            <w:sz w:val="20"/>
            <w:szCs w:val="20"/>
            <w:shd w:val="clear" w:color="auto" w:fill="FFFFFF"/>
          </w:rPr>
          <w:t xml:space="preserve">, M., </w:t>
        </w:r>
        <w:proofErr w:type="spellStart"/>
        <w:r w:rsidRPr="000601A0">
          <w:rPr>
            <w:rFonts w:ascii="Arial" w:hAnsi="Arial" w:cs="Arial"/>
            <w:color w:val="222222"/>
            <w:sz w:val="20"/>
            <w:szCs w:val="20"/>
            <w:shd w:val="clear" w:color="auto" w:fill="FFFFFF"/>
          </w:rPr>
          <w:t>Sabatino</w:t>
        </w:r>
        <w:proofErr w:type="spellEnd"/>
        <w:r w:rsidRPr="000601A0">
          <w:rPr>
            <w:rFonts w:ascii="Arial" w:hAnsi="Arial" w:cs="Arial"/>
            <w:color w:val="222222"/>
            <w:sz w:val="20"/>
            <w:szCs w:val="20"/>
            <w:shd w:val="clear" w:color="auto" w:fill="FFFFFF"/>
          </w:rPr>
          <w:t xml:space="preserve">, N., Pelosi, N., </w:t>
        </w:r>
        <w:proofErr w:type="spellStart"/>
        <w:r w:rsidRPr="000601A0">
          <w:rPr>
            <w:rFonts w:ascii="Arial" w:hAnsi="Arial" w:cs="Arial"/>
            <w:color w:val="222222"/>
            <w:sz w:val="20"/>
            <w:szCs w:val="20"/>
            <w:shd w:val="clear" w:color="auto" w:fill="FFFFFF"/>
          </w:rPr>
          <w:t>Batenburg</w:t>
        </w:r>
        <w:proofErr w:type="spellEnd"/>
        <w:r w:rsidRPr="000601A0">
          <w:rPr>
            <w:rFonts w:ascii="Arial" w:hAnsi="Arial" w:cs="Arial"/>
            <w:color w:val="222222"/>
            <w:sz w:val="20"/>
            <w:szCs w:val="20"/>
            <w:shd w:val="clear" w:color="auto" w:fill="FFFFFF"/>
          </w:rPr>
          <w:t xml:space="preserve">, S.J., </w:t>
        </w:r>
        <w:proofErr w:type="spellStart"/>
        <w:r w:rsidRPr="000601A0">
          <w:rPr>
            <w:rFonts w:ascii="Arial" w:hAnsi="Arial" w:cs="Arial"/>
            <w:color w:val="222222"/>
            <w:sz w:val="20"/>
            <w:szCs w:val="20"/>
            <w:shd w:val="clear" w:color="auto" w:fill="FFFFFF"/>
          </w:rPr>
          <w:t>Coccioni</w:t>
        </w:r>
        <w:proofErr w:type="spellEnd"/>
        <w:r w:rsidRPr="000601A0">
          <w:rPr>
            <w:rFonts w:ascii="Arial" w:hAnsi="Arial" w:cs="Arial"/>
            <w:color w:val="222222"/>
            <w:sz w:val="20"/>
            <w:szCs w:val="20"/>
            <w:shd w:val="clear" w:color="auto" w:fill="FFFFFF"/>
          </w:rPr>
          <w:t xml:space="preserve">, R., </w:t>
        </w:r>
        <w:proofErr w:type="spellStart"/>
        <w:r w:rsidRPr="000601A0">
          <w:rPr>
            <w:rFonts w:ascii="Arial" w:hAnsi="Arial" w:cs="Arial"/>
            <w:color w:val="222222"/>
            <w:sz w:val="20"/>
            <w:szCs w:val="20"/>
            <w:shd w:val="clear" w:color="auto" w:fill="FFFFFF"/>
          </w:rPr>
          <w:t>Iavarone</w:t>
        </w:r>
        <w:proofErr w:type="spellEnd"/>
        <w:r w:rsidRPr="000601A0">
          <w:rPr>
            <w:rFonts w:ascii="Arial" w:hAnsi="Arial" w:cs="Arial"/>
            <w:color w:val="222222"/>
            <w:sz w:val="20"/>
            <w:szCs w:val="20"/>
            <w:shd w:val="clear" w:color="auto" w:fill="FFFFFF"/>
          </w:rPr>
          <w:t xml:space="preserve">, M. and Mazzola, S., 2013. Late Cretaceous </w:t>
        </w:r>
        <w:proofErr w:type="spellStart"/>
        <w:r w:rsidRPr="000601A0">
          <w:rPr>
            <w:rFonts w:ascii="Arial" w:hAnsi="Arial" w:cs="Arial"/>
            <w:color w:val="222222"/>
            <w:sz w:val="20"/>
            <w:szCs w:val="20"/>
            <w:shd w:val="clear" w:color="auto" w:fill="FFFFFF"/>
          </w:rPr>
          <w:t>orbitally</w:t>
        </w:r>
        <w:proofErr w:type="spellEnd"/>
        <w:r w:rsidRPr="000601A0">
          <w:rPr>
            <w:rFonts w:ascii="Arial" w:hAnsi="Arial" w:cs="Arial"/>
            <w:color w:val="222222"/>
            <w:sz w:val="20"/>
            <w:szCs w:val="20"/>
            <w:shd w:val="clear" w:color="auto" w:fill="FFFFFF"/>
          </w:rPr>
          <w:t xml:space="preserve">-paced carbon isotope stratigraphy from the </w:t>
        </w:r>
        <w:proofErr w:type="spellStart"/>
        <w:r w:rsidRPr="000601A0">
          <w:rPr>
            <w:rFonts w:ascii="Arial" w:hAnsi="Arial" w:cs="Arial"/>
            <w:color w:val="222222"/>
            <w:sz w:val="20"/>
            <w:szCs w:val="20"/>
            <w:shd w:val="clear" w:color="auto" w:fill="FFFFFF"/>
          </w:rPr>
          <w:t>Bottaccione</w:t>
        </w:r>
        <w:proofErr w:type="spellEnd"/>
        <w:r w:rsidRPr="000601A0">
          <w:rPr>
            <w:rFonts w:ascii="Arial" w:hAnsi="Arial" w:cs="Arial"/>
            <w:color w:val="222222"/>
            <w:sz w:val="20"/>
            <w:szCs w:val="20"/>
            <w:shd w:val="clear" w:color="auto" w:fill="FFFFFF"/>
          </w:rPr>
          <w:t xml:space="preserve"> Gorge (Italy). </w:t>
        </w:r>
        <w:proofErr w:type="spellStart"/>
        <w:r w:rsidRPr="000601A0">
          <w:rPr>
            <w:rFonts w:ascii="Arial" w:hAnsi="Arial" w:cs="Arial"/>
            <w:i/>
            <w:iCs/>
            <w:color w:val="222222"/>
            <w:sz w:val="20"/>
            <w:szCs w:val="20"/>
            <w:shd w:val="clear" w:color="auto" w:fill="FFFFFF"/>
          </w:rPr>
          <w:t>Palaeogeography</w:t>
        </w:r>
        <w:proofErr w:type="spellEnd"/>
        <w:r w:rsidRPr="000601A0">
          <w:rPr>
            <w:rFonts w:ascii="Arial" w:hAnsi="Arial" w:cs="Arial"/>
            <w:i/>
            <w:iCs/>
            <w:color w:val="222222"/>
            <w:sz w:val="20"/>
            <w:szCs w:val="20"/>
            <w:shd w:val="clear" w:color="auto" w:fill="FFFFFF"/>
          </w:rPr>
          <w:t xml:space="preserve">, </w:t>
        </w:r>
        <w:proofErr w:type="spellStart"/>
        <w:r w:rsidRPr="000601A0">
          <w:rPr>
            <w:rFonts w:ascii="Arial" w:hAnsi="Arial" w:cs="Arial"/>
            <w:i/>
            <w:iCs/>
            <w:color w:val="222222"/>
            <w:sz w:val="20"/>
            <w:szCs w:val="20"/>
            <w:shd w:val="clear" w:color="auto" w:fill="FFFFFF"/>
          </w:rPr>
          <w:t>Palaeoclimatology</w:t>
        </w:r>
        <w:proofErr w:type="spellEnd"/>
        <w:r w:rsidRPr="000601A0">
          <w:rPr>
            <w:rFonts w:ascii="Arial" w:hAnsi="Arial" w:cs="Arial"/>
            <w:i/>
            <w:iCs/>
            <w:color w:val="222222"/>
            <w:sz w:val="20"/>
            <w:szCs w:val="20"/>
            <w:shd w:val="clear" w:color="auto" w:fill="FFFFFF"/>
          </w:rPr>
          <w:t xml:space="preserve">, </w:t>
        </w:r>
        <w:proofErr w:type="spellStart"/>
        <w:r w:rsidRPr="000601A0">
          <w:rPr>
            <w:rFonts w:ascii="Arial" w:hAnsi="Arial" w:cs="Arial"/>
            <w:i/>
            <w:iCs/>
            <w:color w:val="222222"/>
            <w:sz w:val="20"/>
            <w:szCs w:val="20"/>
            <w:shd w:val="clear" w:color="auto" w:fill="FFFFFF"/>
          </w:rPr>
          <w:t>Palaeoecology</w:t>
        </w:r>
        <w:proofErr w:type="spellEnd"/>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379</w:t>
        </w:r>
        <w:r w:rsidRPr="000601A0">
          <w:rPr>
            <w:rFonts w:ascii="Arial" w:hAnsi="Arial" w:cs="Arial"/>
            <w:color w:val="222222"/>
            <w:sz w:val="20"/>
            <w:szCs w:val="20"/>
            <w:shd w:val="clear" w:color="auto" w:fill="FFFFFF"/>
          </w:rPr>
          <w:t>, pp.81-94.</w:t>
        </w:r>
      </w:ins>
    </w:p>
    <w:p w14:paraId="456DF6D0" w14:textId="77777777" w:rsidR="000601A0" w:rsidRPr="000601A0" w:rsidRDefault="000601A0" w:rsidP="000601A0">
      <w:pPr>
        <w:pStyle w:val="ListParagraph"/>
        <w:numPr>
          <w:ilvl w:val="0"/>
          <w:numId w:val="7"/>
        </w:numPr>
        <w:rPr>
          <w:ins w:id="909" w:author="Abdullah Khan Zehady" w:date="2020-01-09T13:45:00Z"/>
        </w:rPr>
      </w:pPr>
      <w:proofErr w:type="spellStart"/>
      <w:ins w:id="910" w:author="Abdullah Khan Zehady" w:date="2020-01-09T13:45:00Z">
        <w:r w:rsidRPr="000601A0">
          <w:rPr>
            <w:rFonts w:ascii="Arial" w:hAnsi="Arial" w:cs="Arial"/>
            <w:color w:val="222222"/>
            <w:sz w:val="20"/>
            <w:szCs w:val="20"/>
            <w:shd w:val="clear" w:color="auto" w:fill="FFFFFF"/>
          </w:rPr>
          <w:t>Grippo</w:t>
        </w:r>
        <w:proofErr w:type="spellEnd"/>
        <w:r w:rsidRPr="000601A0">
          <w:rPr>
            <w:rFonts w:ascii="Arial" w:hAnsi="Arial" w:cs="Arial"/>
            <w:color w:val="222222"/>
            <w:sz w:val="20"/>
            <w:szCs w:val="20"/>
            <w:shd w:val="clear" w:color="auto" w:fill="FFFFFF"/>
          </w:rPr>
          <w:t xml:space="preserve">, A., Fischer, A.G., </w:t>
        </w:r>
        <w:proofErr w:type="spellStart"/>
        <w:r w:rsidRPr="000601A0">
          <w:rPr>
            <w:rFonts w:ascii="Arial" w:hAnsi="Arial" w:cs="Arial"/>
            <w:color w:val="222222"/>
            <w:sz w:val="20"/>
            <w:szCs w:val="20"/>
            <w:shd w:val="clear" w:color="auto" w:fill="FFFFFF"/>
          </w:rPr>
          <w:t>Hinnov</w:t>
        </w:r>
        <w:proofErr w:type="spellEnd"/>
        <w:r w:rsidRPr="000601A0">
          <w:rPr>
            <w:rFonts w:ascii="Arial" w:hAnsi="Arial" w:cs="Arial"/>
            <w:color w:val="222222"/>
            <w:sz w:val="20"/>
            <w:szCs w:val="20"/>
            <w:shd w:val="clear" w:color="auto" w:fill="FFFFFF"/>
          </w:rPr>
          <w:t>, L.A., Herbert, T.D. and Silva, I.P., 2004. Cyclostratigraphy and chronology of the Albian stage (</w:t>
        </w:r>
        <w:proofErr w:type="spellStart"/>
        <w:r w:rsidRPr="000601A0">
          <w:rPr>
            <w:rFonts w:ascii="Arial" w:hAnsi="Arial" w:cs="Arial"/>
            <w:color w:val="222222"/>
            <w:sz w:val="20"/>
            <w:szCs w:val="20"/>
            <w:shd w:val="clear" w:color="auto" w:fill="FFFFFF"/>
          </w:rPr>
          <w:t>Piobbico</w:t>
        </w:r>
        <w:proofErr w:type="spellEnd"/>
        <w:r w:rsidRPr="000601A0">
          <w:rPr>
            <w:rFonts w:ascii="Arial" w:hAnsi="Arial" w:cs="Arial"/>
            <w:color w:val="222222"/>
            <w:sz w:val="20"/>
            <w:szCs w:val="20"/>
            <w:shd w:val="clear" w:color="auto" w:fill="FFFFFF"/>
          </w:rPr>
          <w:t xml:space="preserve"> core, Italy).</w:t>
        </w:r>
      </w:ins>
    </w:p>
    <w:p w14:paraId="0D84169A" w14:textId="77777777" w:rsidR="000601A0" w:rsidRPr="000601A0" w:rsidRDefault="000601A0" w:rsidP="000601A0">
      <w:pPr>
        <w:pStyle w:val="ListParagraph"/>
        <w:numPr>
          <w:ilvl w:val="0"/>
          <w:numId w:val="7"/>
        </w:numPr>
        <w:rPr>
          <w:ins w:id="911" w:author="Abdullah Khan Zehady" w:date="2020-01-09T13:47:00Z"/>
        </w:rPr>
      </w:pPr>
      <w:ins w:id="912" w:author="Abdullah Khan Zehady" w:date="2020-01-09T13:47:00Z">
        <w:r w:rsidRPr="000601A0">
          <w:rPr>
            <w:rFonts w:ascii="Arial" w:hAnsi="Arial" w:cs="Arial"/>
            <w:color w:val="222222"/>
            <w:sz w:val="20"/>
            <w:szCs w:val="20"/>
            <w:shd w:val="clear" w:color="auto" w:fill="FFFFFF"/>
          </w:rPr>
          <w:t xml:space="preserve">Huang, C., </w:t>
        </w:r>
        <w:proofErr w:type="spellStart"/>
        <w:r w:rsidRPr="000601A0">
          <w:rPr>
            <w:rFonts w:ascii="Arial" w:hAnsi="Arial" w:cs="Arial"/>
            <w:color w:val="222222"/>
            <w:sz w:val="20"/>
            <w:szCs w:val="20"/>
            <w:shd w:val="clear" w:color="auto" w:fill="FFFFFF"/>
          </w:rPr>
          <w:t>Hinnov</w:t>
        </w:r>
        <w:proofErr w:type="spellEnd"/>
        <w:r w:rsidRPr="000601A0">
          <w:rPr>
            <w:rFonts w:ascii="Arial" w:hAnsi="Arial" w:cs="Arial"/>
            <w:color w:val="222222"/>
            <w:sz w:val="20"/>
            <w:szCs w:val="20"/>
            <w:shd w:val="clear" w:color="auto" w:fill="FFFFFF"/>
          </w:rPr>
          <w:t xml:space="preserve">, L., Fischer, A.G., </w:t>
        </w:r>
        <w:proofErr w:type="spellStart"/>
        <w:r w:rsidRPr="000601A0">
          <w:rPr>
            <w:rFonts w:ascii="Arial" w:hAnsi="Arial" w:cs="Arial"/>
            <w:color w:val="222222"/>
            <w:sz w:val="20"/>
            <w:szCs w:val="20"/>
            <w:shd w:val="clear" w:color="auto" w:fill="FFFFFF"/>
          </w:rPr>
          <w:t>Grippo</w:t>
        </w:r>
        <w:proofErr w:type="spellEnd"/>
        <w:r w:rsidRPr="000601A0">
          <w:rPr>
            <w:rFonts w:ascii="Arial" w:hAnsi="Arial" w:cs="Arial"/>
            <w:color w:val="222222"/>
            <w:sz w:val="20"/>
            <w:szCs w:val="20"/>
            <w:shd w:val="clear" w:color="auto" w:fill="FFFFFF"/>
          </w:rPr>
          <w:t>, A. and Herbert, T., 2010. Astronomical tuning of the Aptian Stage from Italian reference sections. </w:t>
        </w:r>
        <w:r w:rsidRPr="000601A0">
          <w:rPr>
            <w:rFonts w:ascii="Arial" w:hAnsi="Arial" w:cs="Arial"/>
            <w:i/>
            <w:iCs/>
            <w:color w:val="222222"/>
            <w:sz w:val="20"/>
            <w:szCs w:val="20"/>
            <w:shd w:val="clear" w:color="auto" w:fill="FFFFFF"/>
          </w:rPr>
          <w:t>Geology</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38</w:t>
        </w:r>
        <w:r w:rsidRPr="000601A0">
          <w:rPr>
            <w:rFonts w:ascii="Arial" w:hAnsi="Arial" w:cs="Arial"/>
            <w:color w:val="222222"/>
            <w:sz w:val="20"/>
            <w:szCs w:val="20"/>
            <w:shd w:val="clear" w:color="auto" w:fill="FFFFFF"/>
          </w:rPr>
          <w:t>(10), pp.899-902.</w:t>
        </w:r>
      </w:ins>
    </w:p>
    <w:p w14:paraId="752B463D" w14:textId="77777777" w:rsidR="000601A0" w:rsidRPr="000601A0" w:rsidRDefault="000601A0" w:rsidP="000601A0">
      <w:pPr>
        <w:pStyle w:val="ListParagraph"/>
        <w:numPr>
          <w:ilvl w:val="0"/>
          <w:numId w:val="7"/>
        </w:numPr>
        <w:rPr>
          <w:ins w:id="913" w:author="Abdullah Khan Zehady" w:date="2020-01-09T13:50:00Z"/>
        </w:rPr>
      </w:pPr>
      <w:ins w:id="914" w:author="Abdullah Khan Zehady" w:date="2020-01-09T13:50:00Z">
        <w:r w:rsidRPr="000601A0">
          <w:rPr>
            <w:rFonts w:ascii="Arial" w:hAnsi="Arial" w:cs="Arial"/>
            <w:color w:val="222222"/>
            <w:sz w:val="20"/>
            <w:szCs w:val="20"/>
            <w:shd w:val="clear" w:color="auto" w:fill="FFFFFF"/>
          </w:rPr>
          <w:t xml:space="preserve">Martinez, M. and </w:t>
        </w:r>
        <w:proofErr w:type="spellStart"/>
        <w:r w:rsidRPr="000601A0">
          <w:rPr>
            <w:rFonts w:ascii="Arial" w:hAnsi="Arial" w:cs="Arial"/>
            <w:color w:val="222222"/>
            <w:sz w:val="20"/>
            <w:szCs w:val="20"/>
            <w:shd w:val="clear" w:color="auto" w:fill="FFFFFF"/>
          </w:rPr>
          <w:t>Dera</w:t>
        </w:r>
        <w:proofErr w:type="spellEnd"/>
        <w:r w:rsidRPr="000601A0">
          <w:rPr>
            <w:rFonts w:ascii="Arial" w:hAnsi="Arial" w:cs="Arial"/>
            <w:color w:val="222222"/>
            <w:sz w:val="20"/>
            <w:szCs w:val="20"/>
            <w:shd w:val="clear" w:color="auto" w:fill="FFFFFF"/>
          </w:rPr>
          <w:t>, G., 2015. Orbital pacing of carbon fluxes by a</w:t>
        </w:r>
        <w:r w:rsidRPr="000601A0">
          <w:rPr>
            <w:rFonts w:ascii="Cambria Math" w:hAnsi="Cambria Math" w:cs="Cambria Math"/>
            <w:color w:val="222222"/>
            <w:sz w:val="20"/>
            <w:szCs w:val="20"/>
            <w:shd w:val="clear" w:color="auto" w:fill="FFFFFF"/>
          </w:rPr>
          <w:t>∼</w:t>
        </w:r>
        <w:r w:rsidRPr="000601A0">
          <w:rPr>
            <w:rFonts w:ascii="Arial" w:hAnsi="Arial" w:cs="Arial"/>
            <w:color w:val="222222"/>
            <w:sz w:val="20"/>
            <w:szCs w:val="20"/>
            <w:shd w:val="clear" w:color="auto" w:fill="FFFFFF"/>
          </w:rPr>
          <w:t xml:space="preserve"> 9-My eccentricity cycle during the Mesozoic. </w:t>
        </w:r>
        <w:r w:rsidRPr="000601A0">
          <w:rPr>
            <w:rFonts w:ascii="Arial" w:hAnsi="Arial" w:cs="Arial"/>
            <w:i/>
            <w:iCs/>
            <w:color w:val="222222"/>
            <w:sz w:val="20"/>
            <w:szCs w:val="20"/>
            <w:shd w:val="clear" w:color="auto" w:fill="FFFFFF"/>
          </w:rPr>
          <w:t>Proceedings of the National Academy of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112</w:t>
        </w:r>
        <w:r w:rsidRPr="000601A0">
          <w:rPr>
            <w:rFonts w:ascii="Arial" w:hAnsi="Arial" w:cs="Arial"/>
            <w:color w:val="222222"/>
            <w:sz w:val="20"/>
            <w:szCs w:val="20"/>
            <w:shd w:val="clear" w:color="auto" w:fill="FFFFFF"/>
          </w:rPr>
          <w:t>(41), pp.12604-12609.</w:t>
        </w:r>
      </w:ins>
    </w:p>
    <w:p w14:paraId="3DBFF086" w14:textId="77777777" w:rsidR="000601A0" w:rsidRPr="000601A0" w:rsidRDefault="000601A0" w:rsidP="000601A0">
      <w:pPr>
        <w:pStyle w:val="ListParagraph"/>
        <w:numPr>
          <w:ilvl w:val="0"/>
          <w:numId w:val="7"/>
        </w:numPr>
        <w:rPr>
          <w:ins w:id="915" w:author="Abdullah Khan Zehady" w:date="2020-01-09T13:54:00Z"/>
        </w:rPr>
      </w:pPr>
      <w:ins w:id="916" w:author="Abdullah Khan Zehady" w:date="2020-01-09T13:54:00Z">
        <w:r w:rsidRPr="000601A0">
          <w:rPr>
            <w:rFonts w:ascii="Arial" w:hAnsi="Arial" w:cs="Arial"/>
            <w:color w:val="222222"/>
            <w:sz w:val="20"/>
            <w:szCs w:val="20"/>
            <w:shd w:val="clear" w:color="auto" w:fill="FFFFFF"/>
          </w:rPr>
          <w:t xml:space="preserve">Martinez, M. and </w:t>
        </w:r>
        <w:proofErr w:type="spellStart"/>
        <w:r w:rsidRPr="000601A0">
          <w:rPr>
            <w:rFonts w:ascii="Arial" w:hAnsi="Arial" w:cs="Arial"/>
            <w:color w:val="222222"/>
            <w:sz w:val="20"/>
            <w:szCs w:val="20"/>
            <w:shd w:val="clear" w:color="auto" w:fill="FFFFFF"/>
          </w:rPr>
          <w:t>Dera</w:t>
        </w:r>
        <w:proofErr w:type="spellEnd"/>
        <w:r w:rsidRPr="000601A0">
          <w:rPr>
            <w:rFonts w:ascii="Arial" w:hAnsi="Arial" w:cs="Arial"/>
            <w:color w:val="222222"/>
            <w:sz w:val="20"/>
            <w:szCs w:val="20"/>
            <w:shd w:val="clear" w:color="auto" w:fill="FFFFFF"/>
          </w:rPr>
          <w:t>, G., 2015. Orbital pacing of carbon fluxes by a</w:t>
        </w:r>
        <w:r w:rsidRPr="000601A0">
          <w:rPr>
            <w:rFonts w:ascii="Cambria Math" w:hAnsi="Cambria Math" w:cs="Cambria Math"/>
            <w:color w:val="222222"/>
            <w:sz w:val="20"/>
            <w:szCs w:val="20"/>
            <w:shd w:val="clear" w:color="auto" w:fill="FFFFFF"/>
          </w:rPr>
          <w:t>∼</w:t>
        </w:r>
        <w:r w:rsidRPr="000601A0">
          <w:rPr>
            <w:rFonts w:ascii="Arial" w:hAnsi="Arial" w:cs="Arial"/>
            <w:color w:val="222222"/>
            <w:sz w:val="20"/>
            <w:szCs w:val="20"/>
            <w:shd w:val="clear" w:color="auto" w:fill="FFFFFF"/>
          </w:rPr>
          <w:t xml:space="preserve"> 9-My eccentricity cycle during the Mesozoic. </w:t>
        </w:r>
        <w:r w:rsidRPr="000601A0">
          <w:rPr>
            <w:rFonts w:ascii="Arial" w:hAnsi="Arial" w:cs="Arial"/>
            <w:i/>
            <w:iCs/>
            <w:color w:val="222222"/>
            <w:sz w:val="20"/>
            <w:szCs w:val="20"/>
            <w:shd w:val="clear" w:color="auto" w:fill="FFFFFF"/>
          </w:rPr>
          <w:t>Proceedings of the National Academy of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112</w:t>
        </w:r>
        <w:r w:rsidRPr="000601A0">
          <w:rPr>
            <w:rFonts w:ascii="Arial" w:hAnsi="Arial" w:cs="Arial"/>
            <w:color w:val="222222"/>
            <w:sz w:val="20"/>
            <w:szCs w:val="20"/>
            <w:shd w:val="clear" w:color="auto" w:fill="FFFFFF"/>
          </w:rPr>
          <w:t>(41), pp.12604-12609.</w:t>
        </w:r>
      </w:ins>
    </w:p>
    <w:p w14:paraId="05352288" w14:textId="77777777" w:rsidR="000601A0" w:rsidRPr="000601A0" w:rsidRDefault="000601A0" w:rsidP="000601A0">
      <w:pPr>
        <w:pStyle w:val="ListParagraph"/>
        <w:numPr>
          <w:ilvl w:val="0"/>
          <w:numId w:val="7"/>
        </w:numPr>
        <w:rPr>
          <w:ins w:id="917" w:author="Abdullah Khan Zehady" w:date="2020-01-09T13:58:00Z"/>
        </w:rPr>
      </w:pPr>
      <w:proofErr w:type="spellStart"/>
      <w:ins w:id="918" w:author="Abdullah Khan Zehady" w:date="2020-01-09T13:58:00Z">
        <w:r w:rsidRPr="000601A0">
          <w:rPr>
            <w:rFonts w:ascii="Arial" w:hAnsi="Arial" w:cs="Arial"/>
            <w:color w:val="222222"/>
            <w:sz w:val="20"/>
            <w:szCs w:val="20"/>
            <w:shd w:val="clear" w:color="auto" w:fill="FFFFFF"/>
          </w:rPr>
          <w:t>Boulila</w:t>
        </w:r>
        <w:proofErr w:type="spellEnd"/>
        <w:r w:rsidRPr="000601A0">
          <w:rPr>
            <w:rFonts w:ascii="Arial" w:hAnsi="Arial" w:cs="Arial"/>
            <w:color w:val="222222"/>
            <w:sz w:val="20"/>
            <w:szCs w:val="20"/>
            <w:shd w:val="clear" w:color="auto" w:fill="FFFFFF"/>
          </w:rPr>
          <w:t xml:space="preserve">, S., </w:t>
        </w:r>
        <w:proofErr w:type="spellStart"/>
        <w:r w:rsidRPr="000601A0">
          <w:rPr>
            <w:rFonts w:ascii="Arial" w:hAnsi="Arial" w:cs="Arial"/>
            <w:color w:val="222222"/>
            <w:sz w:val="20"/>
            <w:szCs w:val="20"/>
            <w:shd w:val="clear" w:color="auto" w:fill="FFFFFF"/>
          </w:rPr>
          <w:t>Galbrun</w:t>
        </w:r>
        <w:proofErr w:type="spellEnd"/>
        <w:r w:rsidRPr="000601A0">
          <w:rPr>
            <w:rFonts w:ascii="Arial" w:hAnsi="Arial" w:cs="Arial"/>
            <w:color w:val="222222"/>
            <w:sz w:val="20"/>
            <w:szCs w:val="20"/>
            <w:shd w:val="clear" w:color="auto" w:fill="FFFFFF"/>
          </w:rPr>
          <w:t xml:space="preserve">, B., </w:t>
        </w:r>
        <w:proofErr w:type="spellStart"/>
        <w:r w:rsidRPr="000601A0">
          <w:rPr>
            <w:rFonts w:ascii="Arial" w:hAnsi="Arial" w:cs="Arial"/>
            <w:color w:val="222222"/>
            <w:sz w:val="20"/>
            <w:szCs w:val="20"/>
            <w:shd w:val="clear" w:color="auto" w:fill="FFFFFF"/>
          </w:rPr>
          <w:t>Hinnov</w:t>
        </w:r>
        <w:proofErr w:type="spellEnd"/>
        <w:r w:rsidRPr="000601A0">
          <w:rPr>
            <w:rFonts w:ascii="Arial" w:hAnsi="Arial" w:cs="Arial"/>
            <w:color w:val="222222"/>
            <w:sz w:val="20"/>
            <w:szCs w:val="20"/>
            <w:shd w:val="clear" w:color="auto" w:fill="FFFFFF"/>
          </w:rPr>
          <w:t xml:space="preserve">, L.A., Collin, P.Y., Ogg, J.G., </w:t>
        </w:r>
        <w:proofErr w:type="spellStart"/>
        <w:r w:rsidRPr="000601A0">
          <w:rPr>
            <w:rFonts w:ascii="Arial" w:hAnsi="Arial" w:cs="Arial"/>
            <w:color w:val="222222"/>
            <w:sz w:val="20"/>
            <w:szCs w:val="20"/>
            <w:shd w:val="clear" w:color="auto" w:fill="FFFFFF"/>
          </w:rPr>
          <w:t>Fortwengler</w:t>
        </w:r>
        <w:proofErr w:type="spellEnd"/>
        <w:r w:rsidRPr="000601A0">
          <w:rPr>
            <w:rFonts w:ascii="Arial" w:hAnsi="Arial" w:cs="Arial"/>
            <w:color w:val="222222"/>
            <w:sz w:val="20"/>
            <w:szCs w:val="20"/>
            <w:shd w:val="clear" w:color="auto" w:fill="FFFFFF"/>
          </w:rPr>
          <w:t xml:space="preserve">, D. and Marchand, D., 2010. Milankovitch and sub-Milankovitch forcing of the Oxfordian (Late Jurassic) </w:t>
        </w:r>
        <w:proofErr w:type="spellStart"/>
        <w:r w:rsidRPr="000601A0">
          <w:rPr>
            <w:rFonts w:ascii="Arial" w:hAnsi="Arial" w:cs="Arial"/>
            <w:color w:val="222222"/>
            <w:sz w:val="20"/>
            <w:szCs w:val="20"/>
            <w:shd w:val="clear" w:color="auto" w:fill="FFFFFF"/>
          </w:rPr>
          <w:t>terres</w:t>
        </w:r>
        <w:proofErr w:type="spellEnd"/>
        <w:r w:rsidRPr="000601A0">
          <w:rPr>
            <w:rFonts w:ascii="Arial" w:hAnsi="Arial" w:cs="Arial"/>
            <w:color w:val="222222"/>
            <w:sz w:val="20"/>
            <w:szCs w:val="20"/>
            <w:shd w:val="clear" w:color="auto" w:fill="FFFFFF"/>
          </w:rPr>
          <w:t xml:space="preserve"> </w:t>
        </w:r>
        <w:proofErr w:type="spellStart"/>
        <w:r w:rsidRPr="000601A0">
          <w:rPr>
            <w:rFonts w:ascii="Arial" w:hAnsi="Arial" w:cs="Arial"/>
            <w:color w:val="222222"/>
            <w:sz w:val="20"/>
            <w:szCs w:val="20"/>
            <w:shd w:val="clear" w:color="auto" w:fill="FFFFFF"/>
          </w:rPr>
          <w:t>noires</w:t>
        </w:r>
        <w:proofErr w:type="spellEnd"/>
        <w:r w:rsidRPr="000601A0">
          <w:rPr>
            <w:rFonts w:ascii="Arial" w:hAnsi="Arial" w:cs="Arial"/>
            <w:color w:val="222222"/>
            <w:sz w:val="20"/>
            <w:szCs w:val="20"/>
            <w:shd w:val="clear" w:color="auto" w:fill="FFFFFF"/>
          </w:rPr>
          <w:t xml:space="preserve"> formation (SE France) and global implications. </w:t>
        </w:r>
        <w:r w:rsidRPr="000601A0">
          <w:rPr>
            <w:rFonts w:ascii="Arial" w:hAnsi="Arial" w:cs="Arial"/>
            <w:i/>
            <w:iCs/>
            <w:color w:val="222222"/>
            <w:sz w:val="20"/>
            <w:szCs w:val="20"/>
            <w:shd w:val="clear" w:color="auto" w:fill="FFFFFF"/>
          </w:rPr>
          <w:t>Basin Research</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22</w:t>
        </w:r>
        <w:r w:rsidRPr="000601A0">
          <w:rPr>
            <w:rFonts w:ascii="Arial" w:hAnsi="Arial" w:cs="Arial"/>
            <w:color w:val="222222"/>
            <w:sz w:val="20"/>
            <w:szCs w:val="20"/>
            <w:shd w:val="clear" w:color="auto" w:fill="FFFFFF"/>
          </w:rPr>
          <w:t>(5), pp.717-732.</w:t>
        </w:r>
      </w:ins>
    </w:p>
    <w:p w14:paraId="1379EE8F" w14:textId="77777777" w:rsidR="000601A0" w:rsidRPr="000601A0" w:rsidRDefault="000601A0" w:rsidP="000601A0">
      <w:pPr>
        <w:pStyle w:val="ListParagraph"/>
        <w:numPr>
          <w:ilvl w:val="0"/>
          <w:numId w:val="7"/>
        </w:numPr>
        <w:rPr>
          <w:ins w:id="919" w:author="Abdullah Khan Zehady" w:date="2020-01-09T13:59:00Z"/>
        </w:rPr>
      </w:pPr>
      <w:ins w:id="920" w:author="Abdullah Khan Zehady" w:date="2020-01-09T13:59:00Z">
        <w:r w:rsidRPr="000601A0">
          <w:rPr>
            <w:rFonts w:ascii="Arial" w:hAnsi="Arial" w:cs="Arial"/>
            <w:color w:val="222222"/>
            <w:sz w:val="20"/>
            <w:szCs w:val="20"/>
            <w:shd w:val="clear" w:color="auto" w:fill="FFFFFF"/>
          </w:rPr>
          <w:t>Ikeda, M., Tada, R. and Ozaki, K., 2017. Astronomical pacing of the global silica cycle recorded in Mesozoic bedded cherts. </w:t>
        </w:r>
        <w:r w:rsidRPr="000601A0">
          <w:rPr>
            <w:rFonts w:ascii="Arial" w:hAnsi="Arial" w:cs="Arial"/>
            <w:i/>
            <w:iCs/>
            <w:color w:val="222222"/>
            <w:sz w:val="20"/>
            <w:szCs w:val="20"/>
            <w:shd w:val="clear" w:color="auto" w:fill="FFFFFF"/>
          </w:rPr>
          <w:t>Nature communications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8</w:t>
        </w:r>
        <w:r w:rsidRPr="000601A0">
          <w:rPr>
            <w:rFonts w:ascii="Arial" w:hAnsi="Arial" w:cs="Arial"/>
            <w:color w:val="222222"/>
            <w:sz w:val="20"/>
            <w:szCs w:val="20"/>
            <w:shd w:val="clear" w:color="auto" w:fill="FFFFFF"/>
          </w:rPr>
          <w:t>, p.15532.</w:t>
        </w:r>
      </w:ins>
    </w:p>
    <w:p w14:paraId="110D9A12" w14:textId="77777777" w:rsidR="000601A0" w:rsidRPr="000601A0" w:rsidRDefault="000601A0" w:rsidP="000601A0">
      <w:pPr>
        <w:pStyle w:val="ListParagraph"/>
        <w:numPr>
          <w:ilvl w:val="0"/>
          <w:numId w:val="7"/>
        </w:numPr>
        <w:rPr>
          <w:ins w:id="921" w:author="Abdullah Khan Zehady" w:date="2020-01-09T14:02:00Z"/>
        </w:rPr>
      </w:pPr>
      <w:ins w:id="922" w:author="Abdullah Khan Zehady" w:date="2020-01-09T14:02:00Z">
        <w:r w:rsidRPr="000601A0">
          <w:rPr>
            <w:rFonts w:ascii="Arial" w:hAnsi="Arial" w:cs="Arial"/>
            <w:color w:val="222222"/>
            <w:sz w:val="20"/>
            <w:szCs w:val="20"/>
            <w:shd w:val="clear" w:color="auto" w:fill="FFFFFF"/>
          </w:rPr>
          <w:t xml:space="preserve">Kent, D.V., Olsen, P.E. and </w:t>
        </w:r>
        <w:proofErr w:type="spellStart"/>
        <w:r w:rsidRPr="000601A0">
          <w:rPr>
            <w:rFonts w:ascii="Arial" w:hAnsi="Arial" w:cs="Arial"/>
            <w:color w:val="222222"/>
            <w:sz w:val="20"/>
            <w:szCs w:val="20"/>
            <w:shd w:val="clear" w:color="auto" w:fill="FFFFFF"/>
          </w:rPr>
          <w:t>Muttoni</w:t>
        </w:r>
        <w:proofErr w:type="spellEnd"/>
        <w:r w:rsidRPr="000601A0">
          <w:rPr>
            <w:rFonts w:ascii="Arial" w:hAnsi="Arial" w:cs="Arial"/>
            <w:color w:val="222222"/>
            <w:sz w:val="20"/>
            <w:szCs w:val="20"/>
            <w:shd w:val="clear" w:color="auto" w:fill="FFFFFF"/>
          </w:rPr>
          <w:t xml:space="preserve">, G., 2017. </w:t>
        </w:r>
        <w:proofErr w:type="spellStart"/>
        <w:r w:rsidRPr="000601A0">
          <w:rPr>
            <w:rFonts w:ascii="Arial" w:hAnsi="Arial" w:cs="Arial"/>
            <w:color w:val="222222"/>
            <w:sz w:val="20"/>
            <w:szCs w:val="20"/>
            <w:shd w:val="clear" w:color="auto" w:fill="FFFFFF"/>
          </w:rPr>
          <w:t>Astrochronostratigraphic</w:t>
        </w:r>
        <w:proofErr w:type="spellEnd"/>
        <w:r w:rsidRPr="000601A0">
          <w:rPr>
            <w:rFonts w:ascii="Arial" w:hAnsi="Arial" w:cs="Arial"/>
            <w:color w:val="222222"/>
            <w:sz w:val="20"/>
            <w:szCs w:val="20"/>
            <w:shd w:val="clear" w:color="auto" w:fill="FFFFFF"/>
          </w:rPr>
          <w:t xml:space="preserve"> polarity time scale (APTS) for the Late Triassic and Early Jurassic from continental sediments and correlation with standard marine stages. </w:t>
        </w:r>
        <w:r w:rsidRPr="000601A0">
          <w:rPr>
            <w:rFonts w:ascii="Arial" w:hAnsi="Arial" w:cs="Arial"/>
            <w:i/>
            <w:iCs/>
            <w:color w:val="222222"/>
            <w:sz w:val="20"/>
            <w:szCs w:val="20"/>
            <w:shd w:val="clear" w:color="auto" w:fill="FFFFFF"/>
          </w:rPr>
          <w:t>Earth-Science Reviews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166</w:t>
        </w:r>
        <w:r w:rsidRPr="000601A0">
          <w:rPr>
            <w:rFonts w:ascii="Arial" w:hAnsi="Arial" w:cs="Arial"/>
            <w:color w:val="222222"/>
            <w:sz w:val="20"/>
            <w:szCs w:val="20"/>
            <w:shd w:val="clear" w:color="auto" w:fill="FFFFFF"/>
          </w:rPr>
          <w:t>, pp.153-180.</w:t>
        </w:r>
      </w:ins>
    </w:p>
    <w:p w14:paraId="0B9A5D03" w14:textId="6F3A3D31" w:rsidR="004845A8" w:rsidRPr="000601A0" w:rsidRDefault="000601A0" w:rsidP="000601A0">
      <w:pPr>
        <w:pStyle w:val="ListParagraph"/>
        <w:numPr>
          <w:ilvl w:val="0"/>
          <w:numId w:val="7"/>
        </w:numPr>
        <w:rPr>
          <w:ins w:id="923" w:author="Abdullah Khan Zehady" w:date="2020-01-09T14:07:00Z"/>
          <w:rPrChange w:id="924" w:author="Abdullah Khan Zehady" w:date="2020-01-09T14:07:00Z">
            <w:rPr>
              <w:ins w:id="925" w:author="Abdullah Khan Zehady" w:date="2020-01-09T14:07:00Z"/>
              <w:rFonts w:ascii="Arial" w:hAnsi="Arial" w:cs="Arial"/>
              <w:color w:val="222222"/>
              <w:sz w:val="20"/>
              <w:szCs w:val="20"/>
              <w:shd w:val="clear" w:color="auto" w:fill="FFFFFF"/>
            </w:rPr>
          </w:rPrChange>
        </w:rPr>
      </w:pPr>
      <w:proofErr w:type="spellStart"/>
      <w:ins w:id="926" w:author="Abdullah Khan Zehady" w:date="2020-01-09T14:07:00Z">
        <w:r w:rsidRPr="000601A0">
          <w:rPr>
            <w:rFonts w:ascii="Arial" w:hAnsi="Arial" w:cs="Arial"/>
            <w:color w:val="222222"/>
            <w:sz w:val="20"/>
            <w:szCs w:val="20"/>
            <w:shd w:val="clear" w:color="auto" w:fill="FFFFFF"/>
          </w:rPr>
          <w:t>Muttoni</w:t>
        </w:r>
        <w:proofErr w:type="spellEnd"/>
        <w:r w:rsidRPr="000601A0">
          <w:rPr>
            <w:rFonts w:ascii="Arial" w:hAnsi="Arial" w:cs="Arial"/>
            <w:color w:val="222222"/>
            <w:sz w:val="20"/>
            <w:szCs w:val="20"/>
            <w:shd w:val="clear" w:color="auto" w:fill="FFFFFF"/>
          </w:rPr>
          <w:t xml:space="preserve">, G., Kent, D.V., Olsen, P.E., Stefano, P.D., </w:t>
        </w:r>
        <w:proofErr w:type="spellStart"/>
        <w:r w:rsidRPr="000601A0">
          <w:rPr>
            <w:rFonts w:ascii="Arial" w:hAnsi="Arial" w:cs="Arial"/>
            <w:color w:val="222222"/>
            <w:sz w:val="20"/>
            <w:szCs w:val="20"/>
            <w:shd w:val="clear" w:color="auto" w:fill="FFFFFF"/>
          </w:rPr>
          <w:t>Lowrie</w:t>
        </w:r>
        <w:proofErr w:type="spellEnd"/>
        <w:r w:rsidRPr="000601A0">
          <w:rPr>
            <w:rFonts w:ascii="Arial" w:hAnsi="Arial" w:cs="Arial"/>
            <w:color w:val="222222"/>
            <w:sz w:val="20"/>
            <w:szCs w:val="20"/>
            <w:shd w:val="clear" w:color="auto" w:fill="FFFFFF"/>
          </w:rPr>
          <w:t xml:space="preserve">, W., </w:t>
        </w:r>
        <w:proofErr w:type="spellStart"/>
        <w:r w:rsidRPr="000601A0">
          <w:rPr>
            <w:rFonts w:ascii="Arial" w:hAnsi="Arial" w:cs="Arial"/>
            <w:color w:val="222222"/>
            <w:sz w:val="20"/>
            <w:szCs w:val="20"/>
            <w:shd w:val="clear" w:color="auto" w:fill="FFFFFF"/>
          </w:rPr>
          <w:t>Bernasconi</w:t>
        </w:r>
        <w:proofErr w:type="spellEnd"/>
        <w:r w:rsidRPr="000601A0">
          <w:rPr>
            <w:rFonts w:ascii="Arial" w:hAnsi="Arial" w:cs="Arial"/>
            <w:color w:val="222222"/>
            <w:sz w:val="20"/>
            <w:szCs w:val="20"/>
            <w:shd w:val="clear" w:color="auto" w:fill="FFFFFF"/>
          </w:rPr>
          <w:t xml:space="preserve">, S.M. and Hernández, F.M., 2004. Tethyan </w:t>
        </w:r>
        <w:proofErr w:type="spellStart"/>
        <w:r w:rsidRPr="000601A0">
          <w:rPr>
            <w:rFonts w:ascii="Arial" w:hAnsi="Arial" w:cs="Arial"/>
            <w:color w:val="222222"/>
            <w:sz w:val="20"/>
            <w:szCs w:val="20"/>
            <w:shd w:val="clear" w:color="auto" w:fill="FFFFFF"/>
          </w:rPr>
          <w:t>magnetostratigraphy</w:t>
        </w:r>
        <w:proofErr w:type="spellEnd"/>
        <w:r w:rsidRPr="000601A0">
          <w:rPr>
            <w:rFonts w:ascii="Arial" w:hAnsi="Arial" w:cs="Arial"/>
            <w:color w:val="222222"/>
            <w:sz w:val="20"/>
            <w:szCs w:val="20"/>
            <w:shd w:val="clear" w:color="auto" w:fill="FFFFFF"/>
          </w:rPr>
          <w:t xml:space="preserve"> from </w:t>
        </w:r>
        <w:proofErr w:type="spellStart"/>
        <w:r w:rsidRPr="000601A0">
          <w:rPr>
            <w:rFonts w:ascii="Arial" w:hAnsi="Arial" w:cs="Arial"/>
            <w:color w:val="222222"/>
            <w:sz w:val="20"/>
            <w:szCs w:val="20"/>
            <w:shd w:val="clear" w:color="auto" w:fill="FFFFFF"/>
          </w:rPr>
          <w:t>Pizzo</w:t>
        </w:r>
        <w:proofErr w:type="spellEnd"/>
        <w:r w:rsidRPr="000601A0">
          <w:rPr>
            <w:rFonts w:ascii="Arial" w:hAnsi="Arial" w:cs="Arial"/>
            <w:color w:val="222222"/>
            <w:sz w:val="20"/>
            <w:szCs w:val="20"/>
            <w:shd w:val="clear" w:color="auto" w:fill="FFFFFF"/>
          </w:rPr>
          <w:t xml:space="preserve"> </w:t>
        </w:r>
        <w:proofErr w:type="spellStart"/>
        <w:r w:rsidRPr="000601A0">
          <w:rPr>
            <w:rFonts w:ascii="Arial" w:hAnsi="Arial" w:cs="Arial"/>
            <w:color w:val="222222"/>
            <w:sz w:val="20"/>
            <w:szCs w:val="20"/>
            <w:shd w:val="clear" w:color="auto" w:fill="FFFFFF"/>
          </w:rPr>
          <w:t>Mondello</w:t>
        </w:r>
        <w:proofErr w:type="spellEnd"/>
        <w:r w:rsidRPr="000601A0">
          <w:rPr>
            <w:rFonts w:ascii="Arial" w:hAnsi="Arial" w:cs="Arial"/>
            <w:color w:val="222222"/>
            <w:sz w:val="20"/>
            <w:szCs w:val="20"/>
            <w:shd w:val="clear" w:color="auto" w:fill="FFFFFF"/>
          </w:rPr>
          <w:t xml:space="preserve"> (Sicily) and </w:t>
        </w:r>
        <w:r w:rsidRPr="000601A0">
          <w:rPr>
            <w:rFonts w:ascii="Arial" w:hAnsi="Arial" w:cs="Arial"/>
            <w:color w:val="222222"/>
            <w:sz w:val="20"/>
            <w:szCs w:val="20"/>
            <w:shd w:val="clear" w:color="auto" w:fill="FFFFFF"/>
          </w:rPr>
          <w:lastRenderedPageBreak/>
          <w:t xml:space="preserve">correlation to the Late Triassic Newark </w:t>
        </w:r>
        <w:proofErr w:type="spellStart"/>
        <w:r w:rsidRPr="000601A0">
          <w:rPr>
            <w:rFonts w:ascii="Arial" w:hAnsi="Arial" w:cs="Arial"/>
            <w:color w:val="222222"/>
            <w:sz w:val="20"/>
            <w:szCs w:val="20"/>
            <w:shd w:val="clear" w:color="auto" w:fill="FFFFFF"/>
          </w:rPr>
          <w:t>astrochronological</w:t>
        </w:r>
        <w:proofErr w:type="spellEnd"/>
        <w:r w:rsidRPr="000601A0">
          <w:rPr>
            <w:rFonts w:ascii="Arial" w:hAnsi="Arial" w:cs="Arial"/>
            <w:color w:val="222222"/>
            <w:sz w:val="20"/>
            <w:szCs w:val="20"/>
            <w:shd w:val="clear" w:color="auto" w:fill="FFFFFF"/>
          </w:rPr>
          <w:t xml:space="preserve"> polarity time scale. </w:t>
        </w:r>
        <w:r w:rsidRPr="000601A0">
          <w:rPr>
            <w:rFonts w:ascii="Arial" w:hAnsi="Arial" w:cs="Arial"/>
            <w:i/>
            <w:iCs/>
            <w:color w:val="222222"/>
            <w:sz w:val="20"/>
            <w:szCs w:val="20"/>
            <w:shd w:val="clear" w:color="auto" w:fill="FFFFFF"/>
          </w:rPr>
          <w:t>Geological Society of America Bulletin</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116</w:t>
        </w:r>
        <w:r w:rsidRPr="000601A0">
          <w:rPr>
            <w:rFonts w:ascii="Arial" w:hAnsi="Arial" w:cs="Arial"/>
            <w:color w:val="222222"/>
            <w:sz w:val="20"/>
            <w:szCs w:val="20"/>
            <w:shd w:val="clear" w:color="auto" w:fill="FFFFFF"/>
          </w:rPr>
          <w:t>(9-10), pp.1043-1058.</w:t>
        </w:r>
      </w:ins>
    </w:p>
    <w:p w14:paraId="7630076D" w14:textId="77777777" w:rsidR="000601A0" w:rsidRPr="000601A0" w:rsidRDefault="000601A0" w:rsidP="000601A0">
      <w:pPr>
        <w:pStyle w:val="ListParagraph"/>
        <w:numPr>
          <w:ilvl w:val="0"/>
          <w:numId w:val="7"/>
        </w:numPr>
        <w:rPr>
          <w:ins w:id="927" w:author="Abdullah Khan Zehady" w:date="2020-01-09T14:09:00Z"/>
        </w:rPr>
      </w:pPr>
      <w:ins w:id="928" w:author="Abdullah Khan Zehady" w:date="2020-01-09T14:09:00Z">
        <w:r w:rsidRPr="000601A0">
          <w:rPr>
            <w:rFonts w:ascii="Arial" w:hAnsi="Arial" w:cs="Arial"/>
            <w:color w:val="222222"/>
            <w:sz w:val="20"/>
            <w:szCs w:val="20"/>
            <w:shd w:val="clear" w:color="auto" w:fill="FFFFFF"/>
          </w:rPr>
          <w:t xml:space="preserve">Van Dam, J.A., Aziz, H.A., Sierra, M.Á.Á., </w:t>
        </w:r>
        <w:proofErr w:type="spellStart"/>
        <w:r w:rsidRPr="000601A0">
          <w:rPr>
            <w:rFonts w:ascii="Arial" w:hAnsi="Arial" w:cs="Arial"/>
            <w:color w:val="222222"/>
            <w:sz w:val="20"/>
            <w:szCs w:val="20"/>
            <w:shd w:val="clear" w:color="auto" w:fill="FFFFFF"/>
          </w:rPr>
          <w:t>Hilgen</w:t>
        </w:r>
        <w:proofErr w:type="spellEnd"/>
        <w:r w:rsidRPr="000601A0">
          <w:rPr>
            <w:rFonts w:ascii="Arial" w:hAnsi="Arial" w:cs="Arial"/>
            <w:color w:val="222222"/>
            <w:sz w:val="20"/>
            <w:szCs w:val="20"/>
            <w:shd w:val="clear" w:color="auto" w:fill="FFFFFF"/>
          </w:rPr>
          <w:t xml:space="preserve">, F.J., van den Hoek </w:t>
        </w:r>
        <w:proofErr w:type="spellStart"/>
        <w:r w:rsidRPr="000601A0">
          <w:rPr>
            <w:rFonts w:ascii="Arial" w:hAnsi="Arial" w:cs="Arial"/>
            <w:color w:val="222222"/>
            <w:sz w:val="20"/>
            <w:szCs w:val="20"/>
            <w:shd w:val="clear" w:color="auto" w:fill="FFFFFF"/>
          </w:rPr>
          <w:t>Ostende</w:t>
        </w:r>
        <w:proofErr w:type="spellEnd"/>
        <w:r w:rsidRPr="000601A0">
          <w:rPr>
            <w:rFonts w:ascii="Arial" w:hAnsi="Arial" w:cs="Arial"/>
            <w:color w:val="222222"/>
            <w:sz w:val="20"/>
            <w:szCs w:val="20"/>
            <w:shd w:val="clear" w:color="auto" w:fill="FFFFFF"/>
          </w:rPr>
          <w:t xml:space="preserve">, L.W., Lourens, L.J., Mein, P., van Der </w:t>
        </w:r>
        <w:proofErr w:type="spellStart"/>
        <w:r w:rsidRPr="000601A0">
          <w:rPr>
            <w:rFonts w:ascii="Arial" w:hAnsi="Arial" w:cs="Arial"/>
            <w:color w:val="222222"/>
            <w:sz w:val="20"/>
            <w:szCs w:val="20"/>
            <w:shd w:val="clear" w:color="auto" w:fill="FFFFFF"/>
          </w:rPr>
          <w:t>Meulen</w:t>
        </w:r>
        <w:proofErr w:type="spellEnd"/>
        <w:r w:rsidRPr="000601A0">
          <w:rPr>
            <w:rFonts w:ascii="Arial" w:hAnsi="Arial" w:cs="Arial"/>
            <w:color w:val="222222"/>
            <w:sz w:val="20"/>
            <w:szCs w:val="20"/>
            <w:shd w:val="clear" w:color="auto" w:fill="FFFFFF"/>
          </w:rPr>
          <w:t xml:space="preserve">, A.J. and </w:t>
        </w:r>
        <w:proofErr w:type="spellStart"/>
        <w:r w:rsidRPr="000601A0">
          <w:rPr>
            <w:rFonts w:ascii="Arial" w:hAnsi="Arial" w:cs="Arial"/>
            <w:color w:val="222222"/>
            <w:sz w:val="20"/>
            <w:szCs w:val="20"/>
            <w:shd w:val="clear" w:color="auto" w:fill="FFFFFF"/>
          </w:rPr>
          <w:t>Pelaez-Campomanes</w:t>
        </w:r>
        <w:proofErr w:type="spellEnd"/>
        <w:r w:rsidRPr="000601A0">
          <w:rPr>
            <w:rFonts w:ascii="Arial" w:hAnsi="Arial" w:cs="Arial"/>
            <w:color w:val="222222"/>
            <w:sz w:val="20"/>
            <w:szCs w:val="20"/>
            <w:shd w:val="clear" w:color="auto" w:fill="FFFFFF"/>
          </w:rPr>
          <w:t>, P., 2006. Long-period astronomical forcing of mammal turnover. </w:t>
        </w:r>
        <w:r w:rsidRPr="000601A0">
          <w:rPr>
            <w:rFonts w:ascii="Arial" w:hAnsi="Arial" w:cs="Arial"/>
            <w:i/>
            <w:iCs/>
            <w:color w:val="222222"/>
            <w:sz w:val="20"/>
            <w:szCs w:val="20"/>
            <w:shd w:val="clear" w:color="auto" w:fill="FFFFFF"/>
          </w:rPr>
          <w:t>Nature</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443</w:t>
        </w:r>
        <w:r w:rsidRPr="000601A0">
          <w:rPr>
            <w:rFonts w:ascii="Arial" w:hAnsi="Arial" w:cs="Arial"/>
            <w:color w:val="222222"/>
            <w:sz w:val="20"/>
            <w:szCs w:val="20"/>
            <w:shd w:val="clear" w:color="auto" w:fill="FFFFFF"/>
          </w:rPr>
          <w:t>(7112), p.687.</w:t>
        </w:r>
      </w:ins>
    </w:p>
    <w:p w14:paraId="132C1F51" w14:textId="77777777" w:rsidR="000601A0" w:rsidRPr="000601A0" w:rsidRDefault="000601A0" w:rsidP="000601A0">
      <w:pPr>
        <w:pStyle w:val="ListParagraph"/>
        <w:numPr>
          <w:ilvl w:val="0"/>
          <w:numId w:val="7"/>
        </w:numPr>
        <w:rPr>
          <w:ins w:id="929" w:author="Abdullah Khan Zehady" w:date="2020-01-09T14:11:00Z"/>
        </w:rPr>
      </w:pPr>
      <w:ins w:id="930" w:author="Abdullah Khan Zehady" w:date="2020-01-09T14:11:00Z">
        <w:r w:rsidRPr="000601A0">
          <w:rPr>
            <w:rFonts w:ascii="Arial" w:hAnsi="Arial" w:cs="Arial"/>
            <w:color w:val="222222"/>
            <w:sz w:val="20"/>
            <w:szCs w:val="20"/>
            <w:shd w:val="clear" w:color="auto" w:fill="FFFFFF"/>
          </w:rPr>
          <w:t xml:space="preserve">Lourens, L.J., </w:t>
        </w:r>
        <w:proofErr w:type="spellStart"/>
        <w:r w:rsidRPr="000601A0">
          <w:rPr>
            <w:rFonts w:ascii="Arial" w:hAnsi="Arial" w:cs="Arial"/>
            <w:color w:val="222222"/>
            <w:sz w:val="20"/>
            <w:szCs w:val="20"/>
            <w:shd w:val="clear" w:color="auto" w:fill="FFFFFF"/>
          </w:rPr>
          <w:t>Sluijs</w:t>
        </w:r>
        <w:proofErr w:type="spellEnd"/>
        <w:r w:rsidRPr="000601A0">
          <w:rPr>
            <w:rFonts w:ascii="Arial" w:hAnsi="Arial" w:cs="Arial"/>
            <w:color w:val="222222"/>
            <w:sz w:val="20"/>
            <w:szCs w:val="20"/>
            <w:shd w:val="clear" w:color="auto" w:fill="FFFFFF"/>
          </w:rPr>
          <w:t xml:space="preserve">, A., Kroon, D., Zachos, J.C., Thomas, E., </w:t>
        </w:r>
        <w:proofErr w:type="spellStart"/>
        <w:r w:rsidRPr="000601A0">
          <w:rPr>
            <w:rFonts w:ascii="Arial" w:hAnsi="Arial" w:cs="Arial"/>
            <w:color w:val="222222"/>
            <w:sz w:val="20"/>
            <w:szCs w:val="20"/>
            <w:shd w:val="clear" w:color="auto" w:fill="FFFFFF"/>
          </w:rPr>
          <w:t>Röhl</w:t>
        </w:r>
        <w:proofErr w:type="spellEnd"/>
        <w:r w:rsidRPr="000601A0">
          <w:rPr>
            <w:rFonts w:ascii="Arial" w:hAnsi="Arial" w:cs="Arial"/>
            <w:color w:val="222222"/>
            <w:sz w:val="20"/>
            <w:szCs w:val="20"/>
            <w:shd w:val="clear" w:color="auto" w:fill="FFFFFF"/>
          </w:rPr>
          <w:t xml:space="preserve">, U., Bowles, J. and Raffi, I., 2005. Astronomical pacing of late </w:t>
        </w:r>
        <w:proofErr w:type="spellStart"/>
        <w:r w:rsidRPr="000601A0">
          <w:rPr>
            <w:rFonts w:ascii="Arial" w:hAnsi="Arial" w:cs="Arial"/>
            <w:color w:val="222222"/>
            <w:sz w:val="20"/>
            <w:szCs w:val="20"/>
            <w:shd w:val="clear" w:color="auto" w:fill="FFFFFF"/>
          </w:rPr>
          <w:t>Palaeocene</w:t>
        </w:r>
        <w:proofErr w:type="spellEnd"/>
        <w:r w:rsidRPr="000601A0">
          <w:rPr>
            <w:rFonts w:ascii="Arial" w:hAnsi="Arial" w:cs="Arial"/>
            <w:color w:val="222222"/>
            <w:sz w:val="20"/>
            <w:szCs w:val="20"/>
            <w:shd w:val="clear" w:color="auto" w:fill="FFFFFF"/>
          </w:rPr>
          <w:t xml:space="preserve"> to early Eocene global warming events. </w:t>
        </w:r>
        <w:r w:rsidRPr="000601A0">
          <w:rPr>
            <w:rFonts w:ascii="Arial" w:hAnsi="Arial" w:cs="Arial"/>
            <w:i/>
            <w:iCs/>
            <w:color w:val="222222"/>
            <w:sz w:val="20"/>
            <w:szCs w:val="20"/>
            <w:shd w:val="clear" w:color="auto" w:fill="FFFFFF"/>
          </w:rPr>
          <w:t>Nature</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435</w:t>
        </w:r>
        <w:r w:rsidRPr="000601A0">
          <w:rPr>
            <w:rFonts w:ascii="Arial" w:hAnsi="Arial" w:cs="Arial"/>
            <w:color w:val="222222"/>
            <w:sz w:val="20"/>
            <w:szCs w:val="20"/>
            <w:shd w:val="clear" w:color="auto" w:fill="FFFFFF"/>
          </w:rPr>
          <w:t>(7045), p.1083.</w:t>
        </w:r>
      </w:ins>
    </w:p>
    <w:p w14:paraId="110567E4" w14:textId="77777777" w:rsidR="000601A0" w:rsidRPr="000601A0" w:rsidRDefault="000601A0" w:rsidP="000601A0">
      <w:pPr>
        <w:pStyle w:val="ListParagraph"/>
        <w:numPr>
          <w:ilvl w:val="0"/>
          <w:numId w:val="7"/>
        </w:numPr>
        <w:rPr>
          <w:ins w:id="931" w:author="Abdullah Khan Zehady" w:date="2020-01-09T14:30:00Z"/>
        </w:rPr>
      </w:pPr>
      <w:ins w:id="932" w:author="Abdullah Khan Zehady" w:date="2020-01-09T14:30:00Z">
        <w:r w:rsidRPr="000601A0">
          <w:rPr>
            <w:rFonts w:ascii="Arial" w:hAnsi="Arial" w:cs="Arial"/>
            <w:color w:val="222222"/>
            <w:sz w:val="20"/>
            <w:szCs w:val="20"/>
            <w:shd w:val="clear" w:color="auto" w:fill="FFFFFF"/>
          </w:rPr>
          <w:t>Crampton, J.S., Meyers, S.R., Cooper, R.A., Sadler, P.M., Foote, M. and Harte, D., 2018. Pacing of Paleozoic macroevolutionary rates by Milankovitch grand cycles. </w:t>
        </w:r>
        <w:r w:rsidRPr="000601A0">
          <w:rPr>
            <w:rFonts w:ascii="Arial" w:hAnsi="Arial" w:cs="Arial"/>
            <w:i/>
            <w:iCs/>
            <w:color w:val="222222"/>
            <w:sz w:val="20"/>
            <w:szCs w:val="20"/>
            <w:shd w:val="clear" w:color="auto" w:fill="FFFFFF"/>
          </w:rPr>
          <w:t>Proceedings of the National Academy of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115</w:t>
        </w:r>
        <w:r w:rsidRPr="000601A0">
          <w:rPr>
            <w:rFonts w:ascii="Arial" w:hAnsi="Arial" w:cs="Arial"/>
            <w:color w:val="222222"/>
            <w:sz w:val="20"/>
            <w:szCs w:val="20"/>
            <w:shd w:val="clear" w:color="auto" w:fill="FFFFFF"/>
          </w:rPr>
          <w:t>(22), pp.5686-5691.</w:t>
        </w:r>
      </w:ins>
    </w:p>
    <w:p w14:paraId="284A69DA" w14:textId="77777777" w:rsidR="000601A0" w:rsidRPr="004845A8" w:rsidRDefault="000601A0">
      <w:pPr>
        <w:pStyle w:val="ListParagraph"/>
        <w:numPr>
          <w:ilvl w:val="0"/>
          <w:numId w:val="7"/>
        </w:numPr>
        <w:rPr>
          <w:ins w:id="933" w:author="Abdullah Khan Zehady" w:date="2020-01-04T19:10:00Z"/>
        </w:rPr>
      </w:pPr>
    </w:p>
    <w:p w14:paraId="3FAA9FE5" w14:textId="3403C536" w:rsidR="00EB43E5" w:rsidRPr="004845A8" w:rsidDel="004845A8" w:rsidRDefault="00EB43E5">
      <w:pPr>
        <w:pStyle w:val="ListParagraph"/>
        <w:keepNext/>
        <w:numPr>
          <w:ilvl w:val="0"/>
          <w:numId w:val="7"/>
        </w:numPr>
        <w:spacing w:line="480" w:lineRule="auto"/>
        <w:rPr>
          <w:del w:id="934" w:author="Abdullah Khan Zehady" w:date="2020-01-04T19:10:00Z"/>
          <w:b/>
          <w:color w:val="000000" w:themeColor="text1"/>
        </w:rPr>
        <w:pPrChange w:id="935" w:author="Abdullah Khan Zehady" w:date="2020-01-04T19:23:00Z">
          <w:pPr>
            <w:pStyle w:val="ListParagraph"/>
            <w:keepNext/>
            <w:numPr>
              <w:numId w:val="7"/>
            </w:numPr>
            <w:ind w:hanging="360"/>
          </w:pPr>
        </w:pPrChange>
      </w:pPr>
    </w:p>
    <w:p w14:paraId="67688971" w14:textId="738B333E" w:rsidR="00CA58B0" w:rsidRPr="00E10980" w:rsidDel="004845A8" w:rsidRDefault="004633EB">
      <w:pPr>
        <w:spacing w:line="480" w:lineRule="auto"/>
        <w:jc w:val="left"/>
        <w:rPr>
          <w:del w:id="936" w:author="Abdullah Khan Zehady" w:date="2020-01-04T19:10:00Z"/>
          <w:color w:val="000000" w:themeColor="text1"/>
          <w:sz w:val="24"/>
          <w:szCs w:val="24"/>
        </w:rPr>
        <w:pPrChange w:id="937" w:author="Abdullah Khan Zehady" w:date="2020-01-04T19:23:00Z">
          <w:pPr>
            <w:jc w:val="left"/>
          </w:pPr>
        </w:pPrChange>
      </w:pPr>
      <w:del w:id="938" w:author="Abdullah Khan Zehady" w:date="2020-01-04T19:10:00Z">
        <w:r w:rsidRPr="00E10980" w:rsidDel="004845A8">
          <w:rPr>
            <w:color w:val="000000" w:themeColor="text1"/>
            <w:sz w:val="24"/>
            <w:szCs w:val="24"/>
          </w:rPr>
          <w:delText xml:space="preserve">TSCreator; </w:delText>
        </w:r>
      </w:del>
    </w:p>
    <w:p w14:paraId="306D911D" w14:textId="77777777" w:rsidR="00CA58B0" w:rsidRPr="00E10980" w:rsidRDefault="00CA58B0">
      <w:pPr>
        <w:spacing w:line="480" w:lineRule="auto"/>
        <w:jc w:val="left"/>
        <w:rPr>
          <w:color w:val="000000" w:themeColor="text1"/>
          <w:sz w:val="24"/>
          <w:szCs w:val="24"/>
        </w:rPr>
        <w:pPrChange w:id="939" w:author="Abdullah Khan Zehady" w:date="2020-01-04T19:23:00Z">
          <w:pPr>
            <w:jc w:val="left"/>
          </w:pPr>
        </w:pPrChange>
      </w:pPr>
    </w:p>
    <w:p w14:paraId="7664CFF0" w14:textId="77777777" w:rsidR="00CA58B0" w:rsidRPr="00E10980" w:rsidRDefault="00CA58B0">
      <w:pPr>
        <w:spacing w:line="480" w:lineRule="auto"/>
        <w:jc w:val="left"/>
        <w:rPr>
          <w:color w:val="000000" w:themeColor="text1"/>
          <w:sz w:val="24"/>
          <w:szCs w:val="24"/>
        </w:rPr>
        <w:pPrChange w:id="940" w:author="Abdullah Khan Zehady" w:date="2020-01-04T19:23:00Z">
          <w:pPr>
            <w:jc w:val="left"/>
          </w:pPr>
        </w:pPrChange>
      </w:pPr>
    </w:p>
    <w:p w14:paraId="148A1231" w14:textId="77777777" w:rsidR="00CA58B0" w:rsidRPr="00E10980" w:rsidRDefault="004633EB">
      <w:pPr>
        <w:keepNext/>
        <w:spacing w:line="480" w:lineRule="auto"/>
        <w:jc w:val="left"/>
        <w:rPr>
          <w:b/>
          <w:color w:val="000000" w:themeColor="text1"/>
          <w:sz w:val="24"/>
          <w:szCs w:val="24"/>
        </w:rPr>
        <w:pPrChange w:id="941" w:author="Abdullah Khan Zehady" w:date="2020-01-04T19:23:00Z">
          <w:pPr>
            <w:keepNext/>
            <w:jc w:val="left"/>
          </w:pPr>
        </w:pPrChange>
      </w:pPr>
      <w:r w:rsidRPr="00E10980">
        <w:rPr>
          <w:b/>
          <w:color w:val="000000" w:themeColor="text1"/>
          <w:sz w:val="24"/>
          <w:szCs w:val="24"/>
        </w:rPr>
        <w:t>Appendix</w:t>
      </w:r>
    </w:p>
    <w:p w14:paraId="2520FE10" w14:textId="4E088203" w:rsidR="00CA58B0" w:rsidRPr="00E10980" w:rsidRDefault="004633EB">
      <w:pPr>
        <w:spacing w:line="480" w:lineRule="auto"/>
        <w:jc w:val="left"/>
        <w:rPr>
          <w:color w:val="000000" w:themeColor="text1"/>
          <w:sz w:val="24"/>
          <w:szCs w:val="24"/>
        </w:rPr>
        <w:pPrChange w:id="942" w:author="Abdullah Khan Zehady" w:date="2020-01-04T19:23:00Z">
          <w:pPr>
            <w:jc w:val="left"/>
          </w:pPr>
        </w:pPrChange>
      </w:pPr>
      <w:r w:rsidRPr="00E10980">
        <w:rPr>
          <w:color w:val="000000" w:themeColor="text1"/>
          <w:sz w:val="24"/>
          <w:szCs w:val="24"/>
        </w:rPr>
        <w:tab/>
      </w:r>
    </w:p>
    <w:p w14:paraId="798525D9" w14:textId="2893BCA5" w:rsidR="00CA58B0" w:rsidRPr="00E10980" w:rsidRDefault="004633EB">
      <w:pPr>
        <w:spacing w:line="480" w:lineRule="auto"/>
        <w:jc w:val="left"/>
        <w:rPr>
          <w:color w:val="000000" w:themeColor="text1"/>
          <w:sz w:val="24"/>
          <w:szCs w:val="24"/>
        </w:rPr>
        <w:pPrChange w:id="943" w:author="Abdullah Khan Zehady" w:date="2020-01-04T19:23:00Z">
          <w:pPr>
            <w:jc w:val="left"/>
          </w:pPr>
        </w:pPrChange>
      </w:pPr>
      <w:r w:rsidRPr="00E10980">
        <w:rPr>
          <w:color w:val="000000" w:themeColor="text1"/>
          <w:sz w:val="24"/>
          <w:szCs w:val="24"/>
        </w:rPr>
        <w:tab/>
      </w:r>
    </w:p>
    <w:p w14:paraId="0409F7FD" w14:textId="77777777" w:rsidR="00CA58B0" w:rsidRPr="00E10980" w:rsidRDefault="00CA58B0">
      <w:pPr>
        <w:spacing w:line="480" w:lineRule="auto"/>
        <w:jc w:val="left"/>
        <w:rPr>
          <w:color w:val="000000" w:themeColor="text1"/>
          <w:sz w:val="24"/>
          <w:szCs w:val="24"/>
        </w:rPr>
        <w:pPrChange w:id="944" w:author="Abdullah Khan Zehady" w:date="2020-01-04T19:23:00Z">
          <w:pPr>
            <w:jc w:val="left"/>
          </w:pPr>
        </w:pPrChange>
      </w:pPr>
    </w:p>
    <w:p w14:paraId="0D7B45A8" w14:textId="77777777" w:rsidR="00CA58B0" w:rsidRPr="00E10980" w:rsidRDefault="00CA58B0">
      <w:pPr>
        <w:spacing w:line="480" w:lineRule="auto"/>
        <w:jc w:val="left"/>
        <w:rPr>
          <w:color w:val="000000" w:themeColor="text1"/>
          <w:sz w:val="24"/>
          <w:szCs w:val="24"/>
        </w:rPr>
        <w:pPrChange w:id="945" w:author="Abdullah Khan Zehady" w:date="2020-01-04T19:23:00Z">
          <w:pPr>
            <w:jc w:val="left"/>
          </w:pPr>
        </w:pPrChange>
      </w:pPr>
    </w:p>
    <w:sectPr w:rsidR="00CA58B0" w:rsidRPr="00E10980">
      <w:headerReference w:type="even" r:id="rId11"/>
      <w:headerReference w:type="default" r:id="rId12"/>
      <w:pgSz w:w="11900" w:h="16840"/>
      <w:pgMar w:top="1361" w:right="1361" w:bottom="1304" w:left="136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69AAD" w14:textId="77777777" w:rsidR="0072000E" w:rsidRDefault="0072000E">
      <w:r>
        <w:separator/>
      </w:r>
    </w:p>
  </w:endnote>
  <w:endnote w:type="continuationSeparator" w:id="0">
    <w:p w14:paraId="550EFE3A" w14:textId="77777777" w:rsidR="0072000E" w:rsidRDefault="0072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LT Std"/>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19FBE" w14:textId="77777777" w:rsidR="0072000E" w:rsidRDefault="0072000E">
      <w:r>
        <w:separator/>
      </w:r>
    </w:p>
  </w:footnote>
  <w:footnote w:type="continuationSeparator" w:id="0">
    <w:p w14:paraId="4942C920" w14:textId="77777777" w:rsidR="0072000E" w:rsidRDefault="00720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B50B"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B933F09"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586"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0980">
      <w:rPr>
        <w:noProof/>
        <w:color w:val="000000"/>
      </w:rPr>
      <w:t>1</w:t>
    </w:r>
    <w:r>
      <w:rPr>
        <w:color w:val="000000"/>
      </w:rPr>
      <w:fldChar w:fldCharType="end"/>
    </w:r>
  </w:p>
  <w:p w14:paraId="03EF2AFE"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510F3"/>
    <w:multiLevelType w:val="hybridMultilevel"/>
    <w:tmpl w:val="AD2E2A46"/>
    <w:lvl w:ilvl="0" w:tplc="E93426E0">
      <w:start w:val="1"/>
      <w:numFmt w:val="lowerLetter"/>
      <w:lvlText w:val="%1)"/>
      <w:lvlJc w:val="left"/>
      <w:pPr>
        <w:ind w:left="1080" w:hanging="360"/>
      </w:pPr>
      <w:rPr>
        <w:rFonts w:hint="default"/>
        <w:color w:val="2632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BC1D58"/>
    <w:multiLevelType w:val="hybridMultilevel"/>
    <w:tmpl w:val="056696C2"/>
    <w:lvl w:ilvl="0" w:tplc="0B6A2A60">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551AC"/>
    <w:multiLevelType w:val="hybridMultilevel"/>
    <w:tmpl w:val="02A4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C01DFB"/>
    <w:multiLevelType w:val="hybridMultilevel"/>
    <w:tmpl w:val="A560EC4E"/>
    <w:lvl w:ilvl="0" w:tplc="30548CB2">
      <w:start w:val="1"/>
      <w:numFmt w:val="lowerLetter"/>
      <w:lvlText w:val="%1)"/>
      <w:lvlJc w:val="left"/>
      <w:pPr>
        <w:ind w:left="1080" w:hanging="360"/>
      </w:pPr>
      <w:rPr>
        <w:rFont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B637D5"/>
    <w:multiLevelType w:val="hybridMultilevel"/>
    <w:tmpl w:val="9A843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0"/>
  </w:num>
  <w:num w:numId="5">
    <w:abstractNumId w:val="3"/>
  </w:num>
  <w:num w:numId="6">
    <w:abstractNumId w:val="6"/>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lah Khan Zehady">
    <w15:presenceInfo w15:providerId="AD" w15:userId="S::azehady@purdue.edu::13353442-d958-4e5f-a1ec-8a2b7455c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B0"/>
    <w:rsid w:val="000261CF"/>
    <w:rsid w:val="0005277A"/>
    <w:rsid w:val="000601A0"/>
    <w:rsid w:val="000B5E1E"/>
    <w:rsid w:val="000D30A5"/>
    <w:rsid w:val="000F7665"/>
    <w:rsid w:val="00102F93"/>
    <w:rsid w:val="00137066"/>
    <w:rsid w:val="001478A1"/>
    <w:rsid w:val="001B7D21"/>
    <w:rsid w:val="001F4919"/>
    <w:rsid w:val="002617B6"/>
    <w:rsid w:val="0027266D"/>
    <w:rsid w:val="00290EF0"/>
    <w:rsid w:val="002A643E"/>
    <w:rsid w:val="002A665C"/>
    <w:rsid w:val="002A7342"/>
    <w:rsid w:val="002F5ABE"/>
    <w:rsid w:val="002F7545"/>
    <w:rsid w:val="003817C0"/>
    <w:rsid w:val="00386197"/>
    <w:rsid w:val="003B7CFA"/>
    <w:rsid w:val="00414FA5"/>
    <w:rsid w:val="004313D1"/>
    <w:rsid w:val="00462FED"/>
    <w:rsid w:val="004633EB"/>
    <w:rsid w:val="00482833"/>
    <w:rsid w:val="004845A8"/>
    <w:rsid w:val="0049568D"/>
    <w:rsid w:val="004F0C3D"/>
    <w:rsid w:val="004F52F3"/>
    <w:rsid w:val="00537A93"/>
    <w:rsid w:val="00567C65"/>
    <w:rsid w:val="00572EE7"/>
    <w:rsid w:val="00590D45"/>
    <w:rsid w:val="005919D2"/>
    <w:rsid w:val="005C1F3A"/>
    <w:rsid w:val="005C7545"/>
    <w:rsid w:val="00603498"/>
    <w:rsid w:val="00605994"/>
    <w:rsid w:val="00661EB5"/>
    <w:rsid w:val="00663F2A"/>
    <w:rsid w:val="006738CB"/>
    <w:rsid w:val="00690212"/>
    <w:rsid w:val="0070263B"/>
    <w:rsid w:val="0072000E"/>
    <w:rsid w:val="007631CF"/>
    <w:rsid w:val="007C4AAD"/>
    <w:rsid w:val="00845ADA"/>
    <w:rsid w:val="00850FB4"/>
    <w:rsid w:val="00856BD3"/>
    <w:rsid w:val="00866648"/>
    <w:rsid w:val="008D5981"/>
    <w:rsid w:val="0090349F"/>
    <w:rsid w:val="009218E6"/>
    <w:rsid w:val="0093174C"/>
    <w:rsid w:val="009644A6"/>
    <w:rsid w:val="00990303"/>
    <w:rsid w:val="00990C63"/>
    <w:rsid w:val="009E7686"/>
    <w:rsid w:val="00AB16B6"/>
    <w:rsid w:val="00B41AC9"/>
    <w:rsid w:val="00B60B3A"/>
    <w:rsid w:val="00C049DD"/>
    <w:rsid w:val="00C13AAC"/>
    <w:rsid w:val="00C152C9"/>
    <w:rsid w:val="00C51EF1"/>
    <w:rsid w:val="00C56D63"/>
    <w:rsid w:val="00C76C56"/>
    <w:rsid w:val="00C84ABB"/>
    <w:rsid w:val="00CA58B0"/>
    <w:rsid w:val="00CF1A20"/>
    <w:rsid w:val="00D3574E"/>
    <w:rsid w:val="00D65A6D"/>
    <w:rsid w:val="00D84B3C"/>
    <w:rsid w:val="00DE6B7B"/>
    <w:rsid w:val="00DF1B0C"/>
    <w:rsid w:val="00E06B65"/>
    <w:rsid w:val="00E10980"/>
    <w:rsid w:val="00E1290F"/>
    <w:rsid w:val="00E21345"/>
    <w:rsid w:val="00E336FB"/>
    <w:rsid w:val="00E377E7"/>
    <w:rsid w:val="00E56D68"/>
    <w:rsid w:val="00EA4315"/>
    <w:rsid w:val="00EA619C"/>
    <w:rsid w:val="00EB3A38"/>
    <w:rsid w:val="00EB43E5"/>
    <w:rsid w:val="00EE394C"/>
    <w:rsid w:val="00EE7857"/>
    <w:rsid w:val="00F67B06"/>
    <w:rsid w:val="00F84CC5"/>
    <w:rsid w:val="00FA3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A2D"/>
  <w15:docId w15:val="{92815729-A703-4E50-8A99-C348F517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ja-JP"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E7686"/>
    <w:rPr>
      <w:color w:val="0000FF" w:themeColor="hyperlink"/>
      <w:u w:val="single"/>
    </w:rPr>
  </w:style>
  <w:style w:type="paragraph" w:styleId="ListParagraph">
    <w:name w:val="List Paragraph"/>
    <w:basedOn w:val="Normal"/>
    <w:uiPriority w:val="1"/>
    <w:qFormat/>
    <w:rsid w:val="00E56D68"/>
    <w:pPr>
      <w:widowControl/>
      <w:ind w:left="720"/>
      <w:contextualSpacing/>
      <w:jc w:val="left"/>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C56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D63"/>
    <w:rPr>
      <w:rFonts w:ascii="Segoe UI" w:hAnsi="Segoe UI" w:cs="Segoe UI"/>
      <w:sz w:val="18"/>
      <w:szCs w:val="18"/>
    </w:rPr>
  </w:style>
  <w:style w:type="paragraph" w:styleId="Caption">
    <w:name w:val="caption"/>
    <w:basedOn w:val="Normal"/>
    <w:next w:val="Normal"/>
    <w:uiPriority w:val="35"/>
    <w:unhideWhenUsed/>
    <w:qFormat/>
    <w:rsid w:val="00FA3B9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9019">
      <w:bodyDiv w:val="1"/>
      <w:marLeft w:val="0"/>
      <w:marRight w:val="0"/>
      <w:marTop w:val="0"/>
      <w:marBottom w:val="0"/>
      <w:divBdr>
        <w:top w:val="none" w:sz="0" w:space="0" w:color="auto"/>
        <w:left w:val="none" w:sz="0" w:space="0" w:color="auto"/>
        <w:bottom w:val="none" w:sz="0" w:space="0" w:color="auto"/>
        <w:right w:val="none" w:sz="0" w:space="0" w:color="auto"/>
      </w:divBdr>
    </w:div>
    <w:div w:id="121075994">
      <w:bodyDiv w:val="1"/>
      <w:marLeft w:val="0"/>
      <w:marRight w:val="0"/>
      <w:marTop w:val="0"/>
      <w:marBottom w:val="0"/>
      <w:divBdr>
        <w:top w:val="none" w:sz="0" w:space="0" w:color="auto"/>
        <w:left w:val="none" w:sz="0" w:space="0" w:color="auto"/>
        <w:bottom w:val="none" w:sz="0" w:space="0" w:color="auto"/>
        <w:right w:val="none" w:sz="0" w:space="0" w:color="auto"/>
      </w:divBdr>
    </w:div>
    <w:div w:id="199828533">
      <w:bodyDiv w:val="1"/>
      <w:marLeft w:val="0"/>
      <w:marRight w:val="0"/>
      <w:marTop w:val="0"/>
      <w:marBottom w:val="0"/>
      <w:divBdr>
        <w:top w:val="none" w:sz="0" w:space="0" w:color="auto"/>
        <w:left w:val="none" w:sz="0" w:space="0" w:color="auto"/>
        <w:bottom w:val="none" w:sz="0" w:space="0" w:color="auto"/>
        <w:right w:val="none" w:sz="0" w:space="0" w:color="auto"/>
      </w:divBdr>
    </w:div>
    <w:div w:id="220791836">
      <w:bodyDiv w:val="1"/>
      <w:marLeft w:val="0"/>
      <w:marRight w:val="0"/>
      <w:marTop w:val="0"/>
      <w:marBottom w:val="0"/>
      <w:divBdr>
        <w:top w:val="none" w:sz="0" w:space="0" w:color="auto"/>
        <w:left w:val="none" w:sz="0" w:space="0" w:color="auto"/>
        <w:bottom w:val="none" w:sz="0" w:space="0" w:color="auto"/>
        <w:right w:val="none" w:sz="0" w:space="0" w:color="auto"/>
      </w:divBdr>
    </w:div>
    <w:div w:id="363675172">
      <w:bodyDiv w:val="1"/>
      <w:marLeft w:val="0"/>
      <w:marRight w:val="0"/>
      <w:marTop w:val="0"/>
      <w:marBottom w:val="0"/>
      <w:divBdr>
        <w:top w:val="none" w:sz="0" w:space="0" w:color="auto"/>
        <w:left w:val="none" w:sz="0" w:space="0" w:color="auto"/>
        <w:bottom w:val="none" w:sz="0" w:space="0" w:color="auto"/>
        <w:right w:val="none" w:sz="0" w:space="0" w:color="auto"/>
      </w:divBdr>
    </w:div>
    <w:div w:id="428425813">
      <w:bodyDiv w:val="1"/>
      <w:marLeft w:val="0"/>
      <w:marRight w:val="0"/>
      <w:marTop w:val="0"/>
      <w:marBottom w:val="0"/>
      <w:divBdr>
        <w:top w:val="none" w:sz="0" w:space="0" w:color="auto"/>
        <w:left w:val="none" w:sz="0" w:space="0" w:color="auto"/>
        <w:bottom w:val="none" w:sz="0" w:space="0" w:color="auto"/>
        <w:right w:val="none" w:sz="0" w:space="0" w:color="auto"/>
      </w:divBdr>
    </w:div>
    <w:div w:id="430862142">
      <w:bodyDiv w:val="1"/>
      <w:marLeft w:val="0"/>
      <w:marRight w:val="0"/>
      <w:marTop w:val="0"/>
      <w:marBottom w:val="0"/>
      <w:divBdr>
        <w:top w:val="none" w:sz="0" w:space="0" w:color="auto"/>
        <w:left w:val="none" w:sz="0" w:space="0" w:color="auto"/>
        <w:bottom w:val="none" w:sz="0" w:space="0" w:color="auto"/>
        <w:right w:val="none" w:sz="0" w:space="0" w:color="auto"/>
      </w:divBdr>
    </w:div>
    <w:div w:id="538317731">
      <w:bodyDiv w:val="1"/>
      <w:marLeft w:val="0"/>
      <w:marRight w:val="0"/>
      <w:marTop w:val="0"/>
      <w:marBottom w:val="0"/>
      <w:divBdr>
        <w:top w:val="none" w:sz="0" w:space="0" w:color="auto"/>
        <w:left w:val="none" w:sz="0" w:space="0" w:color="auto"/>
        <w:bottom w:val="none" w:sz="0" w:space="0" w:color="auto"/>
        <w:right w:val="none" w:sz="0" w:space="0" w:color="auto"/>
      </w:divBdr>
    </w:div>
    <w:div w:id="596133127">
      <w:bodyDiv w:val="1"/>
      <w:marLeft w:val="0"/>
      <w:marRight w:val="0"/>
      <w:marTop w:val="0"/>
      <w:marBottom w:val="0"/>
      <w:divBdr>
        <w:top w:val="none" w:sz="0" w:space="0" w:color="auto"/>
        <w:left w:val="none" w:sz="0" w:space="0" w:color="auto"/>
        <w:bottom w:val="none" w:sz="0" w:space="0" w:color="auto"/>
        <w:right w:val="none" w:sz="0" w:space="0" w:color="auto"/>
      </w:divBdr>
    </w:div>
    <w:div w:id="755202243">
      <w:bodyDiv w:val="1"/>
      <w:marLeft w:val="0"/>
      <w:marRight w:val="0"/>
      <w:marTop w:val="0"/>
      <w:marBottom w:val="0"/>
      <w:divBdr>
        <w:top w:val="none" w:sz="0" w:space="0" w:color="auto"/>
        <w:left w:val="none" w:sz="0" w:space="0" w:color="auto"/>
        <w:bottom w:val="none" w:sz="0" w:space="0" w:color="auto"/>
        <w:right w:val="none" w:sz="0" w:space="0" w:color="auto"/>
      </w:divBdr>
    </w:div>
    <w:div w:id="844826694">
      <w:bodyDiv w:val="1"/>
      <w:marLeft w:val="0"/>
      <w:marRight w:val="0"/>
      <w:marTop w:val="0"/>
      <w:marBottom w:val="0"/>
      <w:divBdr>
        <w:top w:val="none" w:sz="0" w:space="0" w:color="auto"/>
        <w:left w:val="none" w:sz="0" w:space="0" w:color="auto"/>
        <w:bottom w:val="none" w:sz="0" w:space="0" w:color="auto"/>
        <w:right w:val="none" w:sz="0" w:space="0" w:color="auto"/>
      </w:divBdr>
    </w:div>
    <w:div w:id="970554757">
      <w:bodyDiv w:val="1"/>
      <w:marLeft w:val="0"/>
      <w:marRight w:val="0"/>
      <w:marTop w:val="0"/>
      <w:marBottom w:val="0"/>
      <w:divBdr>
        <w:top w:val="none" w:sz="0" w:space="0" w:color="auto"/>
        <w:left w:val="none" w:sz="0" w:space="0" w:color="auto"/>
        <w:bottom w:val="none" w:sz="0" w:space="0" w:color="auto"/>
        <w:right w:val="none" w:sz="0" w:space="0" w:color="auto"/>
      </w:divBdr>
    </w:div>
    <w:div w:id="1014963178">
      <w:bodyDiv w:val="1"/>
      <w:marLeft w:val="0"/>
      <w:marRight w:val="0"/>
      <w:marTop w:val="0"/>
      <w:marBottom w:val="0"/>
      <w:divBdr>
        <w:top w:val="none" w:sz="0" w:space="0" w:color="auto"/>
        <w:left w:val="none" w:sz="0" w:space="0" w:color="auto"/>
        <w:bottom w:val="none" w:sz="0" w:space="0" w:color="auto"/>
        <w:right w:val="none" w:sz="0" w:space="0" w:color="auto"/>
      </w:divBdr>
    </w:div>
    <w:div w:id="1066224308">
      <w:bodyDiv w:val="1"/>
      <w:marLeft w:val="0"/>
      <w:marRight w:val="0"/>
      <w:marTop w:val="0"/>
      <w:marBottom w:val="0"/>
      <w:divBdr>
        <w:top w:val="none" w:sz="0" w:space="0" w:color="auto"/>
        <w:left w:val="none" w:sz="0" w:space="0" w:color="auto"/>
        <w:bottom w:val="none" w:sz="0" w:space="0" w:color="auto"/>
        <w:right w:val="none" w:sz="0" w:space="0" w:color="auto"/>
      </w:divBdr>
    </w:div>
    <w:div w:id="1160384307">
      <w:bodyDiv w:val="1"/>
      <w:marLeft w:val="0"/>
      <w:marRight w:val="0"/>
      <w:marTop w:val="0"/>
      <w:marBottom w:val="0"/>
      <w:divBdr>
        <w:top w:val="none" w:sz="0" w:space="0" w:color="auto"/>
        <w:left w:val="none" w:sz="0" w:space="0" w:color="auto"/>
        <w:bottom w:val="none" w:sz="0" w:space="0" w:color="auto"/>
        <w:right w:val="none" w:sz="0" w:space="0" w:color="auto"/>
      </w:divBdr>
    </w:div>
    <w:div w:id="1177647427">
      <w:bodyDiv w:val="1"/>
      <w:marLeft w:val="0"/>
      <w:marRight w:val="0"/>
      <w:marTop w:val="0"/>
      <w:marBottom w:val="0"/>
      <w:divBdr>
        <w:top w:val="none" w:sz="0" w:space="0" w:color="auto"/>
        <w:left w:val="none" w:sz="0" w:space="0" w:color="auto"/>
        <w:bottom w:val="none" w:sz="0" w:space="0" w:color="auto"/>
        <w:right w:val="none" w:sz="0" w:space="0" w:color="auto"/>
      </w:divBdr>
    </w:div>
    <w:div w:id="1258828966">
      <w:bodyDiv w:val="1"/>
      <w:marLeft w:val="0"/>
      <w:marRight w:val="0"/>
      <w:marTop w:val="0"/>
      <w:marBottom w:val="0"/>
      <w:divBdr>
        <w:top w:val="none" w:sz="0" w:space="0" w:color="auto"/>
        <w:left w:val="none" w:sz="0" w:space="0" w:color="auto"/>
        <w:bottom w:val="none" w:sz="0" w:space="0" w:color="auto"/>
        <w:right w:val="none" w:sz="0" w:space="0" w:color="auto"/>
      </w:divBdr>
    </w:div>
    <w:div w:id="1357972035">
      <w:bodyDiv w:val="1"/>
      <w:marLeft w:val="0"/>
      <w:marRight w:val="0"/>
      <w:marTop w:val="0"/>
      <w:marBottom w:val="0"/>
      <w:divBdr>
        <w:top w:val="none" w:sz="0" w:space="0" w:color="auto"/>
        <w:left w:val="none" w:sz="0" w:space="0" w:color="auto"/>
        <w:bottom w:val="none" w:sz="0" w:space="0" w:color="auto"/>
        <w:right w:val="none" w:sz="0" w:space="0" w:color="auto"/>
      </w:divBdr>
    </w:div>
    <w:div w:id="1436756071">
      <w:bodyDiv w:val="1"/>
      <w:marLeft w:val="0"/>
      <w:marRight w:val="0"/>
      <w:marTop w:val="0"/>
      <w:marBottom w:val="0"/>
      <w:divBdr>
        <w:top w:val="none" w:sz="0" w:space="0" w:color="auto"/>
        <w:left w:val="none" w:sz="0" w:space="0" w:color="auto"/>
        <w:bottom w:val="none" w:sz="0" w:space="0" w:color="auto"/>
        <w:right w:val="none" w:sz="0" w:space="0" w:color="auto"/>
      </w:divBdr>
    </w:div>
    <w:div w:id="1596013879">
      <w:bodyDiv w:val="1"/>
      <w:marLeft w:val="0"/>
      <w:marRight w:val="0"/>
      <w:marTop w:val="0"/>
      <w:marBottom w:val="0"/>
      <w:divBdr>
        <w:top w:val="none" w:sz="0" w:space="0" w:color="auto"/>
        <w:left w:val="none" w:sz="0" w:space="0" w:color="auto"/>
        <w:bottom w:val="none" w:sz="0" w:space="0" w:color="auto"/>
        <w:right w:val="none" w:sz="0" w:space="0" w:color="auto"/>
      </w:divBdr>
    </w:div>
    <w:div w:id="1660496949">
      <w:bodyDiv w:val="1"/>
      <w:marLeft w:val="0"/>
      <w:marRight w:val="0"/>
      <w:marTop w:val="0"/>
      <w:marBottom w:val="0"/>
      <w:divBdr>
        <w:top w:val="none" w:sz="0" w:space="0" w:color="auto"/>
        <w:left w:val="none" w:sz="0" w:space="0" w:color="auto"/>
        <w:bottom w:val="none" w:sz="0" w:space="0" w:color="auto"/>
        <w:right w:val="none" w:sz="0" w:space="0" w:color="auto"/>
      </w:divBdr>
    </w:div>
    <w:div w:id="1711610222">
      <w:bodyDiv w:val="1"/>
      <w:marLeft w:val="0"/>
      <w:marRight w:val="0"/>
      <w:marTop w:val="0"/>
      <w:marBottom w:val="0"/>
      <w:divBdr>
        <w:top w:val="none" w:sz="0" w:space="0" w:color="auto"/>
        <w:left w:val="none" w:sz="0" w:space="0" w:color="auto"/>
        <w:bottom w:val="none" w:sz="0" w:space="0" w:color="auto"/>
        <w:right w:val="none" w:sz="0" w:space="0" w:color="auto"/>
      </w:divBdr>
    </w:div>
    <w:div w:id="1808468556">
      <w:bodyDiv w:val="1"/>
      <w:marLeft w:val="0"/>
      <w:marRight w:val="0"/>
      <w:marTop w:val="0"/>
      <w:marBottom w:val="0"/>
      <w:divBdr>
        <w:top w:val="none" w:sz="0" w:space="0" w:color="auto"/>
        <w:left w:val="none" w:sz="0" w:space="0" w:color="auto"/>
        <w:bottom w:val="none" w:sz="0" w:space="0" w:color="auto"/>
        <w:right w:val="none" w:sz="0" w:space="0" w:color="auto"/>
      </w:divBdr>
    </w:div>
    <w:div w:id="1951815594">
      <w:bodyDiv w:val="1"/>
      <w:marLeft w:val="0"/>
      <w:marRight w:val="0"/>
      <w:marTop w:val="0"/>
      <w:marBottom w:val="0"/>
      <w:divBdr>
        <w:top w:val="none" w:sz="0" w:space="0" w:color="auto"/>
        <w:left w:val="none" w:sz="0" w:space="0" w:color="auto"/>
        <w:bottom w:val="none" w:sz="0" w:space="0" w:color="auto"/>
        <w:right w:val="none" w:sz="0" w:space="0" w:color="auto"/>
      </w:divBdr>
    </w:div>
    <w:div w:id="1966081848">
      <w:bodyDiv w:val="1"/>
      <w:marLeft w:val="0"/>
      <w:marRight w:val="0"/>
      <w:marTop w:val="0"/>
      <w:marBottom w:val="0"/>
      <w:divBdr>
        <w:top w:val="none" w:sz="0" w:space="0" w:color="auto"/>
        <w:left w:val="none" w:sz="0" w:space="0" w:color="auto"/>
        <w:bottom w:val="none" w:sz="0" w:space="0" w:color="auto"/>
        <w:right w:val="none" w:sz="0" w:space="0" w:color="auto"/>
      </w:divBdr>
    </w:div>
    <w:div w:id="1979988805">
      <w:bodyDiv w:val="1"/>
      <w:marLeft w:val="0"/>
      <w:marRight w:val="0"/>
      <w:marTop w:val="0"/>
      <w:marBottom w:val="0"/>
      <w:divBdr>
        <w:top w:val="none" w:sz="0" w:space="0" w:color="auto"/>
        <w:left w:val="none" w:sz="0" w:space="0" w:color="auto"/>
        <w:bottom w:val="none" w:sz="0" w:space="0" w:color="auto"/>
        <w:right w:val="none" w:sz="0" w:space="0" w:color="auto"/>
      </w:divBdr>
    </w:div>
    <w:div w:id="2144153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1982</TotalTime>
  <Pages>16</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Abdullah Khan Zehady</cp:lastModifiedBy>
  <cp:revision>16</cp:revision>
  <dcterms:created xsi:type="dcterms:W3CDTF">2019-10-11T22:20:00Z</dcterms:created>
  <dcterms:modified xsi:type="dcterms:W3CDTF">2020-01-10T20:01:00Z</dcterms:modified>
</cp:coreProperties>
</file>