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E0266" w14:textId="245EE13B" w:rsidR="00CA58B0" w:rsidRPr="00E10980" w:rsidRDefault="007631CF">
      <w:pPr>
        <w:jc w:val="center"/>
        <w:rPr>
          <w:b/>
          <w:color w:val="000000" w:themeColor="text1"/>
          <w:sz w:val="24"/>
          <w:szCs w:val="24"/>
        </w:rPr>
      </w:pPr>
      <w:r>
        <w:rPr>
          <w:b/>
          <w:color w:val="000000" w:themeColor="text1"/>
          <w:sz w:val="24"/>
          <w:szCs w:val="24"/>
        </w:rPr>
        <w:t>Periodicity in foraminifer and nannofossil evolution induced by climate change</w:t>
      </w:r>
    </w:p>
    <w:p w14:paraId="1FCED2C8" w14:textId="77777777" w:rsidR="00CA58B0" w:rsidRPr="00E10980" w:rsidRDefault="00CA58B0">
      <w:pPr>
        <w:rPr>
          <w:color w:val="000000" w:themeColor="text1"/>
          <w:sz w:val="24"/>
          <w:szCs w:val="24"/>
        </w:rPr>
      </w:pPr>
    </w:p>
    <w:p w14:paraId="5C790052" w14:textId="4BFD37A7" w:rsidR="00CA58B0" w:rsidRPr="00E10980" w:rsidRDefault="009E7686" w:rsidP="004313D1">
      <w:pPr>
        <w:ind w:left="1440" w:firstLine="720"/>
        <w:jc w:val="left"/>
        <w:rPr>
          <w:color w:val="000000" w:themeColor="text1"/>
          <w:sz w:val="24"/>
          <w:szCs w:val="24"/>
          <w:vertAlign w:val="superscript"/>
          <w:lang w:val="en"/>
        </w:rPr>
      </w:pPr>
      <w:r w:rsidRPr="00E10980">
        <w:rPr>
          <w:color w:val="000000" w:themeColor="text1"/>
          <w:sz w:val="24"/>
          <w:szCs w:val="24"/>
        </w:rPr>
        <w:t xml:space="preserve">Abdullah Khan </w:t>
      </w:r>
      <w:proofErr w:type="spellStart"/>
      <w:r w:rsidRPr="00E10980">
        <w:rPr>
          <w:color w:val="000000" w:themeColor="text1"/>
          <w:sz w:val="24"/>
          <w:szCs w:val="24"/>
        </w:rPr>
        <w:t>Zehady</w:t>
      </w:r>
      <w:r w:rsidRPr="00E10980">
        <w:rPr>
          <w:color w:val="000000" w:themeColor="text1"/>
          <w:sz w:val="24"/>
          <w:szCs w:val="24"/>
          <w:vertAlign w:val="superscript"/>
        </w:rPr>
        <w:t>b</w:t>
      </w:r>
      <w:proofErr w:type="spellEnd"/>
      <w:r w:rsidRPr="00E10980">
        <w:rPr>
          <w:color w:val="000000" w:themeColor="text1"/>
          <w:sz w:val="24"/>
          <w:szCs w:val="24"/>
        </w:rPr>
        <w:t xml:space="preserve">, </w:t>
      </w:r>
      <w:r w:rsidR="00990303" w:rsidRPr="00E10980">
        <w:rPr>
          <w:color w:val="000000" w:themeColor="text1"/>
          <w:sz w:val="24"/>
          <w:szCs w:val="24"/>
        </w:rPr>
        <w:t xml:space="preserve">James G. </w:t>
      </w:r>
      <w:proofErr w:type="spellStart"/>
      <w:r w:rsidR="00990303" w:rsidRPr="00E10980">
        <w:rPr>
          <w:color w:val="000000" w:themeColor="text1"/>
          <w:sz w:val="24"/>
          <w:szCs w:val="24"/>
        </w:rPr>
        <w:t>Ogg</w:t>
      </w:r>
      <w:r w:rsidR="00990303" w:rsidRPr="00E10980">
        <w:rPr>
          <w:color w:val="000000" w:themeColor="text1"/>
          <w:sz w:val="24"/>
          <w:szCs w:val="24"/>
          <w:vertAlign w:val="superscript"/>
        </w:rPr>
        <w:t>a,b</w:t>
      </w:r>
      <w:proofErr w:type="spellEnd"/>
      <w:r w:rsidR="00990303" w:rsidRPr="00E10980">
        <w:rPr>
          <w:color w:val="000000" w:themeColor="text1"/>
          <w:sz w:val="24"/>
          <w:szCs w:val="24"/>
          <w:vertAlign w:val="superscript"/>
        </w:rPr>
        <w:t>,</w:t>
      </w:r>
      <w:r w:rsidR="00990303" w:rsidRPr="00E10980">
        <w:rPr>
          <w:color w:val="000000" w:themeColor="text1"/>
          <w:sz w:val="24"/>
          <w:szCs w:val="24"/>
        </w:rPr>
        <w:t>*,</w:t>
      </w:r>
    </w:p>
    <w:p w14:paraId="290E3670" w14:textId="77777777" w:rsidR="009E7686" w:rsidRPr="00E10980" w:rsidRDefault="009E7686">
      <w:pPr>
        <w:jc w:val="left"/>
        <w:rPr>
          <w:color w:val="000000" w:themeColor="text1"/>
          <w:sz w:val="24"/>
          <w:szCs w:val="24"/>
        </w:rPr>
      </w:pPr>
    </w:p>
    <w:p w14:paraId="214B28B4" w14:textId="77777777" w:rsidR="00CA58B0" w:rsidRPr="00E10980" w:rsidRDefault="004633EB">
      <w:pPr>
        <w:ind w:left="420" w:hanging="420"/>
        <w:jc w:val="left"/>
        <w:rPr>
          <w:i/>
          <w:color w:val="000000" w:themeColor="text1"/>
          <w:sz w:val="24"/>
          <w:szCs w:val="24"/>
        </w:rPr>
      </w:pPr>
      <w:proofErr w:type="spellStart"/>
      <w:r w:rsidRPr="00E10980">
        <w:rPr>
          <w:i/>
          <w:color w:val="000000" w:themeColor="text1"/>
          <w:sz w:val="24"/>
          <w:szCs w:val="24"/>
          <w:vertAlign w:val="superscript"/>
        </w:rPr>
        <w:t>a</w:t>
      </w:r>
      <w:r w:rsidRPr="00E10980">
        <w:rPr>
          <w:i/>
          <w:color w:val="000000" w:themeColor="text1"/>
          <w:sz w:val="24"/>
          <w:szCs w:val="24"/>
        </w:rPr>
        <w:t>State</w:t>
      </w:r>
      <w:proofErr w:type="spellEnd"/>
      <w:r w:rsidRPr="00E10980">
        <w:rPr>
          <w:i/>
          <w:color w:val="000000" w:themeColor="text1"/>
          <w:sz w:val="24"/>
          <w:szCs w:val="24"/>
        </w:rPr>
        <w:t xml:space="preserve"> Key Laboratory of Biogeology and Environmental Geology, School of Earth Sciences, China University of Geosciences, Wuhan 430074, Hubei, P.R. China</w:t>
      </w:r>
    </w:p>
    <w:p w14:paraId="5B6535D7" w14:textId="77777777" w:rsidR="00CA58B0" w:rsidRPr="00290EF0" w:rsidRDefault="004633EB">
      <w:pPr>
        <w:ind w:left="420" w:hanging="420"/>
        <w:jc w:val="left"/>
        <w:rPr>
          <w:b/>
          <w:bCs/>
          <w:i/>
          <w:color w:val="000000" w:themeColor="text1"/>
          <w:sz w:val="24"/>
          <w:szCs w:val="24"/>
        </w:rPr>
      </w:pPr>
      <w:bookmarkStart w:id="0" w:name="OLE_LINK29"/>
      <w:proofErr w:type="spellStart"/>
      <w:r w:rsidRPr="00E10980">
        <w:rPr>
          <w:i/>
          <w:color w:val="000000" w:themeColor="text1"/>
          <w:sz w:val="24"/>
          <w:szCs w:val="24"/>
          <w:vertAlign w:val="superscript"/>
        </w:rPr>
        <w:t>b</w:t>
      </w:r>
      <w:r w:rsidRPr="00E10980">
        <w:rPr>
          <w:i/>
          <w:color w:val="000000" w:themeColor="text1"/>
          <w:sz w:val="24"/>
          <w:szCs w:val="24"/>
        </w:rPr>
        <w:t>D</w:t>
      </w:r>
      <w:bookmarkEnd w:id="0"/>
      <w:r w:rsidRPr="00E10980">
        <w:rPr>
          <w:i/>
          <w:color w:val="000000" w:themeColor="text1"/>
          <w:sz w:val="24"/>
          <w:szCs w:val="24"/>
        </w:rPr>
        <w:t>epartment</w:t>
      </w:r>
      <w:proofErr w:type="spellEnd"/>
      <w:r w:rsidRPr="00E10980">
        <w:rPr>
          <w:i/>
          <w:color w:val="000000" w:themeColor="text1"/>
          <w:sz w:val="24"/>
          <w:szCs w:val="24"/>
        </w:rPr>
        <w:t xml:space="preserve"> of Earth, Atmospheric and Planetary Sciences, Purdue University, 550 Stadium Mall Drive, West Lafayette, Indiana, 47907-2051, USA</w:t>
      </w:r>
    </w:p>
    <w:p w14:paraId="54CF58A3" w14:textId="77777777" w:rsidR="009E7686" w:rsidRPr="00E10980" w:rsidRDefault="009E7686">
      <w:pPr>
        <w:ind w:left="420" w:hanging="420"/>
        <w:jc w:val="left"/>
        <w:rPr>
          <w:i/>
          <w:color w:val="000000" w:themeColor="text1"/>
          <w:sz w:val="24"/>
          <w:szCs w:val="24"/>
        </w:rPr>
      </w:pPr>
      <w:r w:rsidRPr="00E10980">
        <w:rPr>
          <w:i/>
          <w:color w:val="000000" w:themeColor="text1"/>
          <w:sz w:val="24"/>
          <w:szCs w:val="24"/>
          <w:vertAlign w:val="superscript"/>
        </w:rPr>
        <w:t>c</w:t>
      </w:r>
      <w:r w:rsidRPr="00E10980">
        <w:rPr>
          <w:i/>
          <w:color w:val="000000" w:themeColor="text1"/>
          <w:sz w:val="24"/>
          <w:szCs w:val="24"/>
          <w:lang w:val="en"/>
        </w:rPr>
        <w:t>Research School of Earth Sciences, Australian National University, Acton, ACT, Australia</w:t>
      </w:r>
    </w:p>
    <w:p w14:paraId="318855C2" w14:textId="77777777" w:rsidR="009E7686" w:rsidRPr="00E10980" w:rsidRDefault="009E7686">
      <w:pPr>
        <w:ind w:left="420" w:hanging="420"/>
        <w:jc w:val="left"/>
        <w:rPr>
          <w:i/>
          <w:color w:val="000000" w:themeColor="text1"/>
          <w:sz w:val="24"/>
          <w:szCs w:val="24"/>
        </w:rPr>
      </w:pPr>
    </w:p>
    <w:p w14:paraId="564EC692" w14:textId="77777777" w:rsidR="00CA58B0" w:rsidRPr="00E10980" w:rsidRDefault="00CA58B0">
      <w:pPr>
        <w:ind w:left="420" w:hanging="420"/>
        <w:jc w:val="left"/>
        <w:rPr>
          <w:color w:val="000000" w:themeColor="text1"/>
          <w:sz w:val="24"/>
          <w:szCs w:val="24"/>
        </w:rPr>
      </w:pPr>
    </w:p>
    <w:p w14:paraId="2724B9BD" w14:textId="77777777" w:rsidR="00CA58B0" w:rsidRPr="00E10980" w:rsidRDefault="004633EB">
      <w:pPr>
        <w:ind w:left="420" w:hanging="420"/>
        <w:jc w:val="left"/>
        <w:rPr>
          <w:color w:val="000000" w:themeColor="text1"/>
          <w:sz w:val="24"/>
          <w:szCs w:val="24"/>
        </w:rPr>
      </w:pPr>
      <w:r w:rsidRPr="00E10980">
        <w:rPr>
          <w:color w:val="000000" w:themeColor="text1"/>
          <w:sz w:val="24"/>
          <w:szCs w:val="24"/>
        </w:rPr>
        <w:t xml:space="preserve">E-mail addresses: </w:t>
      </w:r>
      <w:hyperlink r:id="rId7" w:history="1">
        <w:r w:rsidR="009E7686" w:rsidRPr="00E10980">
          <w:rPr>
            <w:rStyle w:val="Hyperlink"/>
            <w:i/>
            <w:color w:val="000000" w:themeColor="text1"/>
            <w:sz w:val="24"/>
            <w:szCs w:val="24"/>
          </w:rPr>
          <w:t>azehady@purdue.edu</w:t>
        </w:r>
      </w:hyperlink>
      <w:r w:rsidR="009E7686" w:rsidRPr="00E10980">
        <w:rPr>
          <w:i/>
          <w:color w:val="000000" w:themeColor="text1"/>
          <w:sz w:val="24"/>
          <w:szCs w:val="24"/>
        </w:rPr>
        <w:t xml:space="preserve"> </w:t>
      </w:r>
      <w:r w:rsidRPr="00E10980">
        <w:rPr>
          <w:color w:val="000000" w:themeColor="text1"/>
          <w:sz w:val="24"/>
          <w:szCs w:val="24"/>
        </w:rPr>
        <w:t>(</w:t>
      </w:r>
      <w:r w:rsidR="009E7686" w:rsidRPr="00E10980">
        <w:rPr>
          <w:color w:val="000000" w:themeColor="text1"/>
          <w:sz w:val="24"/>
          <w:szCs w:val="24"/>
        </w:rPr>
        <w:t>A. K. Zehady</w:t>
      </w:r>
      <w:r w:rsidRPr="00E10980">
        <w:rPr>
          <w:color w:val="000000" w:themeColor="text1"/>
          <w:sz w:val="24"/>
          <w:szCs w:val="24"/>
        </w:rPr>
        <w:t xml:space="preserve">), </w:t>
      </w:r>
      <w:r w:rsidRPr="00E10980">
        <w:rPr>
          <w:i/>
          <w:color w:val="000000" w:themeColor="text1"/>
          <w:sz w:val="24"/>
          <w:szCs w:val="24"/>
        </w:rPr>
        <w:t>jogg@purdue.edu</w:t>
      </w:r>
      <w:r w:rsidRPr="00E10980">
        <w:rPr>
          <w:color w:val="000000" w:themeColor="text1"/>
          <w:sz w:val="24"/>
          <w:szCs w:val="24"/>
        </w:rPr>
        <w:t xml:space="preserve"> (J. Ogg), </w:t>
      </w:r>
    </w:p>
    <w:p w14:paraId="46F65450" w14:textId="77777777" w:rsidR="00CA58B0" w:rsidRPr="00E10980" w:rsidRDefault="00CA58B0">
      <w:pPr>
        <w:rPr>
          <w:color w:val="000000" w:themeColor="text1"/>
          <w:sz w:val="24"/>
          <w:szCs w:val="24"/>
        </w:rPr>
      </w:pPr>
    </w:p>
    <w:p w14:paraId="730D53EE" w14:textId="645E7FAA" w:rsidR="00CA58B0" w:rsidRPr="00E10980" w:rsidRDefault="004633EB">
      <w:pPr>
        <w:jc w:val="left"/>
        <w:rPr>
          <w:color w:val="000000" w:themeColor="text1"/>
          <w:sz w:val="24"/>
          <w:szCs w:val="24"/>
        </w:rPr>
      </w:pPr>
      <w:r w:rsidRPr="00E10980">
        <w:rPr>
          <w:i/>
          <w:color w:val="000000" w:themeColor="text1"/>
          <w:sz w:val="24"/>
          <w:szCs w:val="24"/>
        </w:rPr>
        <w:t>Keywords</w:t>
      </w:r>
      <w:r w:rsidRPr="00E10980">
        <w:rPr>
          <w:color w:val="000000" w:themeColor="text1"/>
          <w:sz w:val="24"/>
          <w:szCs w:val="24"/>
        </w:rPr>
        <w:t xml:space="preserve">: </w:t>
      </w:r>
      <w:r w:rsidR="00990303">
        <w:rPr>
          <w:color w:val="000000" w:themeColor="text1"/>
          <w:sz w:val="24"/>
          <w:szCs w:val="24"/>
        </w:rPr>
        <w:t>Planktonic foraminifer</w:t>
      </w:r>
      <w:r w:rsidR="009E7686" w:rsidRPr="00E10980">
        <w:rPr>
          <w:color w:val="000000" w:themeColor="text1"/>
          <w:sz w:val="24"/>
          <w:szCs w:val="24"/>
        </w:rPr>
        <w:t xml:space="preserve">, </w:t>
      </w:r>
      <w:r w:rsidR="00990303">
        <w:rPr>
          <w:color w:val="000000" w:themeColor="text1"/>
          <w:sz w:val="24"/>
          <w:szCs w:val="24"/>
        </w:rPr>
        <w:t>Calc</w:t>
      </w:r>
      <w:r w:rsidR="00D65A6D">
        <w:rPr>
          <w:color w:val="000000" w:themeColor="text1"/>
          <w:sz w:val="24"/>
          <w:szCs w:val="24"/>
        </w:rPr>
        <w:t>a</w:t>
      </w:r>
      <w:r w:rsidR="00990303">
        <w:rPr>
          <w:color w:val="000000" w:themeColor="text1"/>
          <w:sz w:val="24"/>
          <w:szCs w:val="24"/>
        </w:rPr>
        <w:t>r</w:t>
      </w:r>
      <w:r w:rsidR="00D65A6D">
        <w:rPr>
          <w:color w:val="000000" w:themeColor="text1"/>
          <w:sz w:val="24"/>
          <w:szCs w:val="24"/>
        </w:rPr>
        <w:t>e</w:t>
      </w:r>
      <w:r w:rsidR="00990303">
        <w:rPr>
          <w:color w:val="000000" w:themeColor="text1"/>
          <w:sz w:val="24"/>
          <w:szCs w:val="24"/>
        </w:rPr>
        <w:t>ous Nannofossil</w:t>
      </w:r>
      <w:r w:rsidRPr="00E10980">
        <w:rPr>
          <w:color w:val="000000" w:themeColor="text1"/>
          <w:sz w:val="24"/>
          <w:szCs w:val="24"/>
        </w:rPr>
        <w:t xml:space="preserve">, </w:t>
      </w:r>
      <w:r w:rsidR="009E7686" w:rsidRPr="00E10980">
        <w:rPr>
          <w:color w:val="000000" w:themeColor="text1"/>
          <w:sz w:val="24"/>
          <w:szCs w:val="24"/>
        </w:rPr>
        <w:t>Stratigraphic range</w:t>
      </w:r>
      <w:r w:rsidRPr="00E10980">
        <w:rPr>
          <w:color w:val="000000" w:themeColor="text1"/>
          <w:sz w:val="24"/>
          <w:szCs w:val="24"/>
        </w:rPr>
        <w:t xml:space="preserve">, </w:t>
      </w:r>
      <w:r w:rsidR="009E7686" w:rsidRPr="00E10980">
        <w:rPr>
          <w:color w:val="000000" w:themeColor="text1"/>
          <w:sz w:val="24"/>
          <w:szCs w:val="24"/>
        </w:rPr>
        <w:t>Biostratigraphy</w:t>
      </w:r>
      <w:r w:rsidR="00990303">
        <w:rPr>
          <w:color w:val="000000" w:themeColor="text1"/>
          <w:sz w:val="24"/>
          <w:szCs w:val="24"/>
        </w:rPr>
        <w:t>, Earth History, Past Climate</w:t>
      </w:r>
    </w:p>
    <w:p w14:paraId="6159CD9E" w14:textId="77777777" w:rsidR="00CA58B0" w:rsidRPr="00E10980" w:rsidRDefault="00CA58B0">
      <w:pPr>
        <w:jc w:val="left"/>
        <w:rPr>
          <w:color w:val="000000" w:themeColor="text1"/>
          <w:sz w:val="24"/>
          <w:szCs w:val="24"/>
        </w:rPr>
      </w:pPr>
    </w:p>
    <w:p w14:paraId="4D31FF7D" w14:textId="77777777" w:rsidR="00CA58B0" w:rsidRPr="00E10980" w:rsidRDefault="004633EB">
      <w:pPr>
        <w:keepNext/>
        <w:jc w:val="left"/>
        <w:rPr>
          <w:b/>
          <w:color w:val="000000" w:themeColor="text1"/>
          <w:sz w:val="24"/>
          <w:szCs w:val="24"/>
        </w:rPr>
      </w:pPr>
      <w:bookmarkStart w:id="1" w:name="1fob9te" w:colFirst="0" w:colLast="0"/>
      <w:bookmarkStart w:id="2" w:name="3znysh7" w:colFirst="0" w:colLast="0"/>
      <w:bookmarkEnd w:id="1"/>
      <w:bookmarkEnd w:id="2"/>
      <w:r w:rsidRPr="00E10980">
        <w:rPr>
          <w:b/>
          <w:color w:val="000000" w:themeColor="text1"/>
          <w:sz w:val="24"/>
          <w:szCs w:val="24"/>
        </w:rPr>
        <w:t>Highlights</w:t>
      </w:r>
    </w:p>
    <w:p w14:paraId="24586B59" w14:textId="3789C99B" w:rsidR="00E56D68" w:rsidRDefault="00990303">
      <w:pPr>
        <w:keepNext/>
        <w:ind w:left="420" w:hanging="420"/>
        <w:jc w:val="left"/>
        <w:rPr>
          <w:color w:val="000000" w:themeColor="text1"/>
          <w:sz w:val="24"/>
          <w:szCs w:val="24"/>
        </w:rPr>
      </w:pPr>
      <w:r>
        <w:rPr>
          <w:color w:val="000000" w:themeColor="text1"/>
          <w:sz w:val="24"/>
          <w:szCs w:val="24"/>
        </w:rPr>
        <w:t>Speciation and extinction event</w:t>
      </w:r>
      <w:r w:rsidR="005C7545">
        <w:rPr>
          <w:color w:val="000000" w:themeColor="text1"/>
          <w:sz w:val="24"/>
          <w:szCs w:val="24"/>
        </w:rPr>
        <w:t>s</w:t>
      </w:r>
      <w:r>
        <w:rPr>
          <w:color w:val="000000" w:themeColor="text1"/>
          <w:sz w:val="24"/>
          <w:szCs w:val="24"/>
        </w:rPr>
        <w:t xml:space="preserve"> from </w:t>
      </w:r>
      <w:r w:rsidR="00E56D68" w:rsidRPr="00E10980">
        <w:rPr>
          <w:color w:val="000000" w:themeColor="text1"/>
          <w:sz w:val="24"/>
          <w:szCs w:val="24"/>
        </w:rPr>
        <w:t>Lineage and morphospecies tree</w:t>
      </w:r>
      <w:r>
        <w:rPr>
          <w:color w:val="000000" w:themeColor="text1"/>
          <w:sz w:val="24"/>
          <w:szCs w:val="24"/>
        </w:rPr>
        <w:t xml:space="preserve"> during Cenozoic</w:t>
      </w:r>
      <w:r w:rsidR="00E56D68" w:rsidRPr="00E10980">
        <w:rPr>
          <w:color w:val="000000" w:themeColor="text1"/>
          <w:sz w:val="24"/>
          <w:szCs w:val="24"/>
        </w:rPr>
        <w:t>.</w:t>
      </w:r>
    </w:p>
    <w:p w14:paraId="15316ABB" w14:textId="3A49C601" w:rsidR="00990303" w:rsidRDefault="00990303">
      <w:pPr>
        <w:keepNext/>
        <w:ind w:left="420" w:hanging="420"/>
        <w:jc w:val="left"/>
        <w:rPr>
          <w:color w:val="000000" w:themeColor="text1"/>
          <w:sz w:val="24"/>
          <w:szCs w:val="24"/>
        </w:rPr>
      </w:pPr>
      <w:r>
        <w:rPr>
          <w:color w:val="000000" w:themeColor="text1"/>
          <w:sz w:val="24"/>
          <w:szCs w:val="24"/>
        </w:rPr>
        <w:t xml:space="preserve">Speciation and extinction events of </w:t>
      </w:r>
      <w:proofErr w:type="spellStart"/>
      <w:r>
        <w:rPr>
          <w:color w:val="000000" w:themeColor="text1"/>
          <w:sz w:val="24"/>
          <w:szCs w:val="24"/>
        </w:rPr>
        <w:t>Calcerous</w:t>
      </w:r>
      <w:proofErr w:type="spellEnd"/>
      <w:r>
        <w:rPr>
          <w:color w:val="000000" w:themeColor="text1"/>
          <w:sz w:val="24"/>
          <w:szCs w:val="24"/>
        </w:rPr>
        <w:t xml:space="preserve"> nannofossils during Cenozoic.</w:t>
      </w:r>
    </w:p>
    <w:p w14:paraId="1F42786D" w14:textId="0CAEF4AC" w:rsidR="00990303" w:rsidRDefault="00990303">
      <w:pPr>
        <w:keepNext/>
        <w:ind w:left="420" w:hanging="420"/>
        <w:jc w:val="left"/>
        <w:rPr>
          <w:color w:val="000000" w:themeColor="text1"/>
          <w:sz w:val="24"/>
          <w:szCs w:val="24"/>
        </w:rPr>
      </w:pPr>
      <w:r>
        <w:rPr>
          <w:color w:val="000000" w:themeColor="text1"/>
          <w:sz w:val="24"/>
          <w:szCs w:val="24"/>
        </w:rPr>
        <w:t xml:space="preserve">Detection of Astronomical cycles (1.3 – 2.4 myr) </w:t>
      </w:r>
    </w:p>
    <w:p w14:paraId="768D3CEE" w14:textId="52639787" w:rsidR="00E56D68" w:rsidRPr="00E10980" w:rsidRDefault="00990303" w:rsidP="00990303">
      <w:pPr>
        <w:keepNext/>
        <w:ind w:left="420" w:hanging="420"/>
        <w:jc w:val="left"/>
        <w:rPr>
          <w:color w:val="000000" w:themeColor="text1"/>
          <w:sz w:val="24"/>
          <w:szCs w:val="24"/>
        </w:rPr>
      </w:pPr>
      <w:r>
        <w:rPr>
          <w:color w:val="000000" w:themeColor="text1"/>
          <w:sz w:val="24"/>
          <w:szCs w:val="24"/>
        </w:rPr>
        <w:t>Correlation with c</w:t>
      </w:r>
      <w:r w:rsidR="00E56D68" w:rsidRPr="00E10980">
        <w:rPr>
          <w:color w:val="000000" w:themeColor="text1"/>
          <w:sz w:val="24"/>
          <w:szCs w:val="24"/>
        </w:rPr>
        <w:t>limate proxy data</w:t>
      </w:r>
      <w:r w:rsidR="0070263B">
        <w:rPr>
          <w:color w:val="000000" w:themeColor="text1"/>
          <w:sz w:val="24"/>
          <w:szCs w:val="24"/>
        </w:rPr>
        <w:t>.</w:t>
      </w:r>
      <w:r w:rsidR="00E56D68" w:rsidRPr="00E10980">
        <w:rPr>
          <w:color w:val="000000" w:themeColor="text1"/>
          <w:sz w:val="24"/>
          <w:szCs w:val="24"/>
        </w:rPr>
        <w:t xml:space="preserve"> </w:t>
      </w:r>
    </w:p>
    <w:p w14:paraId="3B06B34D" w14:textId="098BBBAC" w:rsidR="005C1F3A" w:rsidRDefault="005C1F3A">
      <w:pPr>
        <w:keepNext/>
        <w:ind w:left="420" w:hanging="420"/>
        <w:jc w:val="left"/>
        <w:rPr>
          <w:color w:val="000000" w:themeColor="text1"/>
          <w:sz w:val="24"/>
          <w:szCs w:val="24"/>
        </w:rPr>
      </w:pPr>
      <w:r>
        <w:rPr>
          <w:color w:val="000000" w:themeColor="text1"/>
          <w:sz w:val="24"/>
          <w:szCs w:val="24"/>
        </w:rPr>
        <w:t>Similarity/dissimilarity in foraminifer and nannofossil evolution over time.</w:t>
      </w:r>
    </w:p>
    <w:p w14:paraId="399BE36C" w14:textId="482127F5" w:rsidR="00990303" w:rsidRDefault="00990303">
      <w:pPr>
        <w:keepNext/>
        <w:ind w:left="420" w:hanging="420"/>
        <w:jc w:val="left"/>
        <w:rPr>
          <w:color w:val="000000" w:themeColor="text1"/>
          <w:sz w:val="24"/>
          <w:szCs w:val="24"/>
        </w:rPr>
      </w:pPr>
      <w:r>
        <w:rPr>
          <w:color w:val="000000" w:themeColor="text1"/>
          <w:sz w:val="24"/>
          <w:szCs w:val="24"/>
        </w:rPr>
        <w:t>Relationship between global climate and evolution of marine organisms</w:t>
      </w:r>
    </w:p>
    <w:p w14:paraId="5F501C27" w14:textId="204050DD" w:rsidR="00CA58B0" w:rsidRDefault="00CA58B0">
      <w:pPr>
        <w:jc w:val="left"/>
        <w:rPr>
          <w:color w:val="000000" w:themeColor="text1"/>
          <w:sz w:val="24"/>
          <w:szCs w:val="24"/>
        </w:rPr>
      </w:pPr>
    </w:p>
    <w:p w14:paraId="5E6AF40B" w14:textId="77777777" w:rsidR="005C1F3A" w:rsidRPr="00E10980" w:rsidRDefault="005C1F3A">
      <w:pPr>
        <w:jc w:val="left"/>
        <w:rPr>
          <w:color w:val="000000" w:themeColor="text1"/>
          <w:sz w:val="24"/>
          <w:szCs w:val="24"/>
        </w:rPr>
      </w:pPr>
    </w:p>
    <w:p w14:paraId="7F423384" w14:textId="583425BD" w:rsidR="00CA58B0" w:rsidRPr="00E10980" w:rsidRDefault="004633EB" w:rsidP="00E56D68">
      <w:pPr>
        <w:keepNext/>
        <w:jc w:val="left"/>
        <w:rPr>
          <w:b/>
          <w:color w:val="000000" w:themeColor="text1"/>
          <w:sz w:val="24"/>
          <w:szCs w:val="24"/>
        </w:rPr>
      </w:pPr>
      <w:r w:rsidRPr="00E10980">
        <w:rPr>
          <w:b/>
          <w:color w:val="000000" w:themeColor="text1"/>
          <w:sz w:val="24"/>
          <w:szCs w:val="24"/>
        </w:rPr>
        <w:t>Abstract</w:t>
      </w:r>
    </w:p>
    <w:p w14:paraId="6398AEF5" w14:textId="77777777" w:rsidR="00E56D68" w:rsidRPr="00E10980" w:rsidRDefault="00E56D68" w:rsidP="00E56D68">
      <w:pPr>
        <w:keepNext/>
        <w:jc w:val="left"/>
        <w:rPr>
          <w:b/>
          <w:color w:val="000000" w:themeColor="text1"/>
          <w:sz w:val="24"/>
          <w:szCs w:val="24"/>
        </w:rPr>
      </w:pPr>
    </w:p>
    <w:p w14:paraId="29BF511B" w14:textId="77777777" w:rsidR="00CA58B0" w:rsidRPr="00E10980" w:rsidRDefault="00CA58B0">
      <w:pPr>
        <w:jc w:val="left"/>
        <w:rPr>
          <w:color w:val="000000" w:themeColor="text1"/>
          <w:sz w:val="24"/>
          <w:szCs w:val="24"/>
        </w:rPr>
      </w:pPr>
    </w:p>
    <w:p w14:paraId="2B973FEB" w14:textId="7BFA4560" w:rsidR="00CA58B0" w:rsidRDefault="004633EB">
      <w:pPr>
        <w:keepNext/>
        <w:jc w:val="left"/>
        <w:rPr>
          <w:b/>
          <w:color w:val="000000" w:themeColor="text1"/>
          <w:sz w:val="24"/>
          <w:szCs w:val="24"/>
        </w:rPr>
      </w:pPr>
      <w:r w:rsidRPr="00E10980">
        <w:rPr>
          <w:b/>
          <w:color w:val="000000" w:themeColor="text1"/>
          <w:sz w:val="24"/>
          <w:szCs w:val="24"/>
        </w:rPr>
        <w:t xml:space="preserve">1. Introduction </w:t>
      </w:r>
    </w:p>
    <w:p w14:paraId="4B447E58" w14:textId="6F65BDA0" w:rsidR="0005277A" w:rsidRDefault="0005277A">
      <w:pPr>
        <w:keepNext/>
        <w:jc w:val="left"/>
        <w:rPr>
          <w:b/>
          <w:color w:val="000000" w:themeColor="text1"/>
          <w:sz w:val="24"/>
          <w:szCs w:val="24"/>
        </w:rPr>
      </w:pPr>
      <w:r>
        <w:rPr>
          <w:b/>
          <w:color w:val="000000" w:themeColor="text1"/>
          <w:sz w:val="24"/>
          <w:szCs w:val="24"/>
        </w:rPr>
        <w:t xml:space="preserve">     a) Discuss about the importance of </w:t>
      </w:r>
      <w:proofErr w:type="spellStart"/>
      <w:r>
        <w:rPr>
          <w:b/>
          <w:color w:val="000000" w:themeColor="text1"/>
          <w:sz w:val="24"/>
          <w:szCs w:val="24"/>
        </w:rPr>
        <w:t>forams</w:t>
      </w:r>
      <w:proofErr w:type="spellEnd"/>
      <w:r>
        <w:rPr>
          <w:b/>
          <w:color w:val="000000" w:themeColor="text1"/>
          <w:sz w:val="24"/>
          <w:szCs w:val="24"/>
        </w:rPr>
        <w:t xml:space="preserve"> and </w:t>
      </w:r>
      <w:proofErr w:type="spellStart"/>
      <w:r>
        <w:rPr>
          <w:b/>
          <w:color w:val="000000" w:themeColor="text1"/>
          <w:sz w:val="24"/>
          <w:szCs w:val="24"/>
        </w:rPr>
        <w:t>nannos</w:t>
      </w:r>
      <w:proofErr w:type="spellEnd"/>
      <w:r>
        <w:rPr>
          <w:b/>
          <w:color w:val="000000" w:themeColor="text1"/>
          <w:sz w:val="24"/>
          <w:szCs w:val="24"/>
        </w:rPr>
        <w:t xml:space="preserve"> as index fossils</w:t>
      </w:r>
    </w:p>
    <w:p w14:paraId="2D288B6D" w14:textId="1C337353" w:rsidR="0005277A" w:rsidRDefault="0005277A">
      <w:pPr>
        <w:keepNext/>
        <w:jc w:val="left"/>
        <w:rPr>
          <w:b/>
          <w:color w:val="000000" w:themeColor="text1"/>
          <w:sz w:val="24"/>
          <w:szCs w:val="24"/>
        </w:rPr>
      </w:pPr>
      <w:r>
        <w:rPr>
          <w:b/>
          <w:color w:val="000000" w:themeColor="text1"/>
          <w:sz w:val="24"/>
          <w:szCs w:val="24"/>
        </w:rPr>
        <w:t xml:space="preserve">     b) Point to the past reference where Milankovitch grand cycles were identified for parts of the timescale</w:t>
      </w:r>
    </w:p>
    <w:p w14:paraId="7CDBEB26" w14:textId="36D8408B" w:rsidR="0005277A" w:rsidRDefault="0005277A">
      <w:pPr>
        <w:keepNext/>
        <w:jc w:val="left"/>
        <w:rPr>
          <w:b/>
          <w:color w:val="000000" w:themeColor="text1"/>
          <w:sz w:val="24"/>
          <w:szCs w:val="24"/>
        </w:rPr>
      </w:pPr>
      <w:r>
        <w:rPr>
          <w:b/>
          <w:color w:val="000000" w:themeColor="text1"/>
          <w:sz w:val="24"/>
          <w:szCs w:val="24"/>
        </w:rPr>
        <w:t xml:space="preserve">     c) Point to the macro-evolutionary result (specially the PNAS pacing paper with </w:t>
      </w:r>
      <w:proofErr w:type="spellStart"/>
      <w:r>
        <w:rPr>
          <w:b/>
          <w:color w:val="000000" w:themeColor="text1"/>
          <w:sz w:val="24"/>
          <w:szCs w:val="24"/>
        </w:rPr>
        <w:t>graptoloid</w:t>
      </w:r>
      <w:proofErr w:type="spellEnd"/>
      <w:r>
        <w:rPr>
          <w:b/>
          <w:color w:val="000000" w:themeColor="text1"/>
          <w:sz w:val="24"/>
          <w:szCs w:val="24"/>
        </w:rPr>
        <w:t>, nature mammal macro-evolution paper) which suggest cyclicity</w:t>
      </w:r>
    </w:p>
    <w:p w14:paraId="2130D71C" w14:textId="5471D699" w:rsidR="0005277A" w:rsidRDefault="0005277A">
      <w:pPr>
        <w:keepNext/>
        <w:jc w:val="left"/>
        <w:rPr>
          <w:b/>
          <w:color w:val="000000" w:themeColor="text1"/>
          <w:sz w:val="24"/>
          <w:szCs w:val="24"/>
        </w:rPr>
      </w:pPr>
      <w:r>
        <w:rPr>
          <w:b/>
          <w:color w:val="000000" w:themeColor="text1"/>
          <w:sz w:val="24"/>
          <w:szCs w:val="24"/>
        </w:rPr>
        <w:t xml:space="preserve">     d) Underlying cause for climate change induced by grand cycles (orbital rotation) </w:t>
      </w:r>
    </w:p>
    <w:p w14:paraId="2E429F93" w14:textId="77777777" w:rsidR="0005277A" w:rsidRPr="00E10980" w:rsidRDefault="0005277A">
      <w:pPr>
        <w:keepNext/>
        <w:jc w:val="left"/>
        <w:rPr>
          <w:b/>
          <w:color w:val="000000" w:themeColor="text1"/>
          <w:sz w:val="24"/>
          <w:szCs w:val="24"/>
        </w:rPr>
      </w:pPr>
    </w:p>
    <w:p w14:paraId="4224F0BA" w14:textId="7C4100AE" w:rsidR="00CA58B0" w:rsidRDefault="000D30A5">
      <w:pPr>
        <w:jc w:val="left"/>
        <w:rPr>
          <w:color w:val="000000" w:themeColor="text1"/>
          <w:sz w:val="24"/>
          <w:szCs w:val="24"/>
        </w:rPr>
      </w:pPr>
      <w:r>
        <w:rPr>
          <w:color w:val="000000" w:themeColor="text1"/>
          <w:sz w:val="24"/>
          <w:szCs w:val="24"/>
        </w:rPr>
        <w:t xml:space="preserve">     </w:t>
      </w:r>
      <w:proofErr w:type="spellStart"/>
      <w:r>
        <w:rPr>
          <w:color w:val="000000" w:themeColor="text1"/>
          <w:sz w:val="24"/>
          <w:szCs w:val="24"/>
        </w:rPr>
        <w:t>Forams</w:t>
      </w:r>
      <w:proofErr w:type="spellEnd"/>
      <w:r>
        <w:rPr>
          <w:color w:val="000000" w:themeColor="text1"/>
          <w:sz w:val="24"/>
          <w:szCs w:val="24"/>
        </w:rPr>
        <w:t xml:space="preserve"> and </w:t>
      </w:r>
      <w:proofErr w:type="spellStart"/>
      <w:r>
        <w:rPr>
          <w:color w:val="000000" w:themeColor="text1"/>
          <w:sz w:val="24"/>
          <w:szCs w:val="24"/>
        </w:rPr>
        <w:t>nanofossils</w:t>
      </w:r>
      <w:proofErr w:type="spellEnd"/>
      <w:r>
        <w:rPr>
          <w:color w:val="000000" w:themeColor="text1"/>
          <w:sz w:val="24"/>
          <w:szCs w:val="24"/>
        </w:rPr>
        <w:t xml:space="preserve"> are recognized as significant markers. Evolution of foraminifer and nannofossils show similar trends. </w:t>
      </w:r>
      <w:r w:rsidR="007631CF">
        <w:rPr>
          <w:color w:val="000000" w:themeColor="text1"/>
          <w:sz w:val="24"/>
          <w:szCs w:val="24"/>
        </w:rPr>
        <w:t>We can see cyclic patterns in their turnover timeseries. The cycles (around 2 myr) has been found in many segments of geologic time in different sources.</w:t>
      </w:r>
    </w:p>
    <w:p w14:paraId="64C40ACB" w14:textId="77777777" w:rsidR="007631CF" w:rsidRPr="00E10980" w:rsidRDefault="007631CF">
      <w:pPr>
        <w:jc w:val="left"/>
        <w:rPr>
          <w:color w:val="000000" w:themeColor="text1"/>
          <w:sz w:val="24"/>
          <w:szCs w:val="24"/>
        </w:rPr>
      </w:pPr>
    </w:p>
    <w:p w14:paraId="1E33F3FA" w14:textId="77777777" w:rsidR="00CA58B0" w:rsidRPr="00E10980" w:rsidRDefault="00CA58B0">
      <w:pPr>
        <w:jc w:val="left"/>
        <w:rPr>
          <w:color w:val="000000" w:themeColor="text1"/>
          <w:sz w:val="24"/>
          <w:szCs w:val="24"/>
        </w:rPr>
      </w:pPr>
    </w:p>
    <w:p w14:paraId="365BF82D" w14:textId="7A64DB4D" w:rsidR="00CA58B0" w:rsidRDefault="000F7665" w:rsidP="000F7665">
      <w:pPr>
        <w:keepNext/>
        <w:jc w:val="left"/>
        <w:rPr>
          <w:b/>
          <w:color w:val="000000" w:themeColor="text1"/>
          <w:sz w:val="24"/>
          <w:szCs w:val="24"/>
        </w:rPr>
      </w:pPr>
      <w:r w:rsidRPr="00E10980">
        <w:rPr>
          <w:b/>
          <w:color w:val="000000" w:themeColor="text1"/>
          <w:sz w:val="24"/>
          <w:szCs w:val="24"/>
        </w:rPr>
        <w:t xml:space="preserve">2. </w:t>
      </w:r>
      <w:r w:rsidR="005C1F3A">
        <w:rPr>
          <w:b/>
          <w:color w:val="000000" w:themeColor="text1"/>
          <w:sz w:val="24"/>
          <w:szCs w:val="24"/>
        </w:rPr>
        <w:t>Dataset</w:t>
      </w:r>
    </w:p>
    <w:p w14:paraId="0A3E0865" w14:textId="0F66E686" w:rsidR="00D84B3C" w:rsidRDefault="00D84B3C" w:rsidP="000F7665">
      <w:pPr>
        <w:keepNext/>
        <w:jc w:val="left"/>
        <w:rPr>
          <w:color w:val="000000" w:themeColor="text1"/>
          <w:sz w:val="24"/>
          <w:szCs w:val="24"/>
        </w:rPr>
      </w:pPr>
      <w:r>
        <w:rPr>
          <w:b/>
          <w:color w:val="000000" w:themeColor="text1"/>
          <w:sz w:val="24"/>
          <w:szCs w:val="24"/>
        </w:rPr>
        <w:t xml:space="preserve">      </w:t>
      </w:r>
      <w:r w:rsidR="00EE394C">
        <w:rPr>
          <w:b/>
          <w:color w:val="000000" w:themeColor="text1"/>
          <w:sz w:val="24"/>
          <w:szCs w:val="24"/>
        </w:rPr>
        <w:t xml:space="preserve">1. </w:t>
      </w:r>
      <w:r>
        <w:rPr>
          <w:color w:val="000000" w:themeColor="text1"/>
          <w:sz w:val="24"/>
          <w:szCs w:val="24"/>
        </w:rPr>
        <w:t>Which dataset?</w:t>
      </w:r>
    </w:p>
    <w:p w14:paraId="288A15E4" w14:textId="20CA11B7" w:rsidR="00EE394C" w:rsidRDefault="00EE394C" w:rsidP="000F7665">
      <w:pPr>
        <w:keepNext/>
        <w:jc w:val="left"/>
        <w:rPr>
          <w:color w:val="000000" w:themeColor="text1"/>
          <w:sz w:val="24"/>
          <w:szCs w:val="24"/>
        </w:rPr>
      </w:pPr>
      <w:r>
        <w:rPr>
          <w:color w:val="000000" w:themeColor="text1"/>
          <w:sz w:val="24"/>
          <w:szCs w:val="24"/>
        </w:rPr>
        <w:t xml:space="preserve">      </w:t>
      </w:r>
      <w:r w:rsidRPr="00D65A6D">
        <w:rPr>
          <w:b/>
          <w:color w:val="000000" w:themeColor="text1"/>
          <w:sz w:val="24"/>
          <w:szCs w:val="24"/>
        </w:rPr>
        <w:t>2.</w:t>
      </w:r>
      <w:r>
        <w:rPr>
          <w:color w:val="000000" w:themeColor="text1"/>
          <w:sz w:val="24"/>
          <w:szCs w:val="24"/>
        </w:rPr>
        <w:t xml:space="preserve"> Source of data</w:t>
      </w:r>
    </w:p>
    <w:p w14:paraId="01BC7B2E" w14:textId="27F97F8E" w:rsidR="00D84B3C" w:rsidRDefault="00EE394C" w:rsidP="00EE394C">
      <w:pPr>
        <w:keepNext/>
        <w:jc w:val="left"/>
        <w:rPr>
          <w:color w:val="000000" w:themeColor="text1"/>
          <w:sz w:val="24"/>
          <w:szCs w:val="24"/>
        </w:rPr>
      </w:pPr>
      <w:r>
        <w:rPr>
          <w:color w:val="000000" w:themeColor="text1"/>
          <w:sz w:val="24"/>
          <w:szCs w:val="24"/>
        </w:rPr>
        <w:t xml:space="preserve">      </w:t>
      </w:r>
      <w:r w:rsidRPr="00D65A6D">
        <w:rPr>
          <w:b/>
          <w:color w:val="000000" w:themeColor="text1"/>
          <w:sz w:val="24"/>
          <w:szCs w:val="24"/>
        </w:rPr>
        <w:t>3.</w:t>
      </w:r>
      <w:r>
        <w:rPr>
          <w:color w:val="000000" w:themeColor="text1"/>
          <w:sz w:val="24"/>
          <w:szCs w:val="24"/>
        </w:rPr>
        <w:t xml:space="preserve"> </w:t>
      </w:r>
      <w:r w:rsidR="00D84B3C">
        <w:rPr>
          <w:color w:val="000000" w:themeColor="text1"/>
          <w:sz w:val="24"/>
          <w:szCs w:val="24"/>
        </w:rPr>
        <w:t xml:space="preserve">Why </w:t>
      </w:r>
      <w:r>
        <w:rPr>
          <w:color w:val="000000" w:themeColor="text1"/>
          <w:sz w:val="24"/>
          <w:szCs w:val="24"/>
        </w:rPr>
        <w:t xml:space="preserve">is </w:t>
      </w:r>
      <w:r w:rsidR="00D84B3C">
        <w:rPr>
          <w:color w:val="000000" w:themeColor="text1"/>
          <w:sz w:val="24"/>
          <w:szCs w:val="24"/>
        </w:rPr>
        <w:t>th</w:t>
      </w:r>
      <w:r>
        <w:rPr>
          <w:color w:val="000000" w:themeColor="text1"/>
          <w:sz w:val="24"/>
          <w:szCs w:val="24"/>
        </w:rPr>
        <w:t>is</w:t>
      </w:r>
      <w:r w:rsidR="00D84B3C">
        <w:rPr>
          <w:color w:val="000000" w:themeColor="text1"/>
          <w:sz w:val="24"/>
          <w:szCs w:val="24"/>
        </w:rPr>
        <w:t xml:space="preserve"> dataset</w:t>
      </w:r>
      <w:r>
        <w:rPr>
          <w:color w:val="000000" w:themeColor="text1"/>
          <w:sz w:val="24"/>
          <w:szCs w:val="24"/>
        </w:rPr>
        <w:t xml:space="preserve"> used</w:t>
      </w:r>
      <w:r w:rsidR="00D84B3C">
        <w:rPr>
          <w:color w:val="000000" w:themeColor="text1"/>
          <w:sz w:val="24"/>
          <w:szCs w:val="24"/>
        </w:rPr>
        <w:t>? What’s the significance of it? Why not something else?</w:t>
      </w:r>
    </w:p>
    <w:p w14:paraId="65175F91" w14:textId="0E402ECA" w:rsidR="00D84B3C" w:rsidRDefault="00D84B3C" w:rsidP="000F7665">
      <w:pPr>
        <w:keepNext/>
        <w:jc w:val="left"/>
        <w:rPr>
          <w:color w:val="000000" w:themeColor="text1"/>
          <w:sz w:val="24"/>
          <w:szCs w:val="24"/>
        </w:rPr>
      </w:pPr>
      <w:r>
        <w:rPr>
          <w:color w:val="000000" w:themeColor="text1"/>
          <w:sz w:val="24"/>
          <w:szCs w:val="24"/>
        </w:rPr>
        <w:t xml:space="preserve">      </w:t>
      </w:r>
      <w:r w:rsidR="00EE394C" w:rsidRPr="00D65A6D">
        <w:rPr>
          <w:b/>
          <w:color w:val="000000" w:themeColor="text1"/>
          <w:sz w:val="24"/>
          <w:szCs w:val="24"/>
        </w:rPr>
        <w:t>4.</w:t>
      </w:r>
      <w:r w:rsidR="00EE394C">
        <w:rPr>
          <w:color w:val="000000" w:themeColor="text1"/>
          <w:sz w:val="24"/>
          <w:szCs w:val="24"/>
        </w:rPr>
        <w:t xml:space="preserve"> Descriptive statistics of the dataset – lifespan (mean, min, max)</w:t>
      </w:r>
    </w:p>
    <w:p w14:paraId="55B49BBA" w14:textId="57B1F647" w:rsidR="00EE394C" w:rsidRDefault="00EE394C" w:rsidP="000F7665">
      <w:pPr>
        <w:keepNext/>
        <w:jc w:val="left"/>
        <w:rPr>
          <w:color w:val="000000" w:themeColor="text1"/>
          <w:sz w:val="24"/>
          <w:szCs w:val="24"/>
        </w:rPr>
      </w:pPr>
      <w:r>
        <w:rPr>
          <w:color w:val="000000" w:themeColor="text1"/>
          <w:sz w:val="24"/>
          <w:szCs w:val="24"/>
        </w:rPr>
        <w:t xml:space="preserve">      </w:t>
      </w:r>
      <w:r w:rsidRPr="00D65A6D">
        <w:rPr>
          <w:b/>
          <w:color w:val="000000" w:themeColor="text1"/>
          <w:sz w:val="24"/>
          <w:szCs w:val="24"/>
        </w:rPr>
        <w:t>5.</w:t>
      </w:r>
      <w:r>
        <w:rPr>
          <w:color w:val="000000" w:themeColor="text1"/>
          <w:sz w:val="24"/>
          <w:szCs w:val="24"/>
        </w:rPr>
        <w:t xml:space="preserve"> Astronomically tuned timescale? </w:t>
      </w:r>
    </w:p>
    <w:p w14:paraId="1B4A2770" w14:textId="77777777" w:rsidR="00D84B3C" w:rsidRDefault="00D84B3C" w:rsidP="000F7665">
      <w:pPr>
        <w:keepNext/>
        <w:jc w:val="left"/>
        <w:rPr>
          <w:color w:val="000000" w:themeColor="text1"/>
          <w:sz w:val="24"/>
          <w:szCs w:val="24"/>
        </w:rPr>
      </w:pPr>
    </w:p>
    <w:p w14:paraId="23C50E46" w14:textId="59C16241" w:rsidR="00FA3B9F" w:rsidRDefault="00D84B3C" w:rsidP="000F7665">
      <w:pPr>
        <w:keepNext/>
        <w:jc w:val="left"/>
        <w:rPr>
          <w:color w:val="000000" w:themeColor="text1"/>
          <w:sz w:val="24"/>
          <w:szCs w:val="24"/>
        </w:rPr>
      </w:pPr>
      <w:r>
        <w:rPr>
          <w:color w:val="000000" w:themeColor="text1"/>
          <w:sz w:val="24"/>
          <w:szCs w:val="24"/>
        </w:rPr>
        <w:t xml:space="preserve">      We wanted to focus on the macroevolutionary trend in the early Cenozoic era. To study evolutionary trends over millions of years, it is required to have access to a group of organism</w:t>
      </w:r>
      <w:r w:rsidR="00FA3B9F">
        <w:rPr>
          <w:color w:val="000000" w:themeColor="text1"/>
          <w:sz w:val="24"/>
          <w:szCs w:val="24"/>
        </w:rPr>
        <w:t>s</w:t>
      </w:r>
      <w:r>
        <w:rPr>
          <w:color w:val="000000" w:themeColor="text1"/>
          <w:sz w:val="24"/>
          <w:szCs w:val="24"/>
        </w:rPr>
        <w:t xml:space="preserve"> which was prevalent throughout the entire time. Planktonic foraminifer lies in the base of the </w:t>
      </w:r>
      <w:r>
        <w:rPr>
          <w:color w:val="000000" w:themeColor="text1"/>
          <w:sz w:val="24"/>
          <w:szCs w:val="24"/>
        </w:rPr>
        <w:lastRenderedPageBreak/>
        <w:t>food pyramid and has been widely available across different marine environment throughout the whole Phanerozoic. Aze et al have looked into multiple studies of foraminifer fossil records and compiled a dataset of evolutionary ranges of foraminifer fossils for the whole Cenozoic. The grouping mechanism of the organisms relied mainly on the morphological</w:t>
      </w:r>
      <w:r w:rsidR="00F84CC5">
        <w:rPr>
          <w:color w:val="000000" w:themeColor="text1"/>
          <w:sz w:val="24"/>
          <w:szCs w:val="24"/>
        </w:rPr>
        <w:t xml:space="preserve"> </w:t>
      </w:r>
      <w:r>
        <w:rPr>
          <w:color w:val="000000" w:themeColor="text1"/>
          <w:sz w:val="24"/>
          <w:szCs w:val="24"/>
        </w:rPr>
        <w:t xml:space="preserve">characteristics </w:t>
      </w:r>
      <w:r w:rsidR="00F84CC5">
        <w:rPr>
          <w:color w:val="000000" w:themeColor="text1"/>
          <w:sz w:val="24"/>
          <w:szCs w:val="24"/>
        </w:rPr>
        <w:t>and further grouped by ecological information. G</w:t>
      </w:r>
      <w:r>
        <w:rPr>
          <w:color w:val="000000" w:themeColor="text1"/>
          <w:sz w:val="24"/>
          <w:szCs w:val="24"/>
        </w:rPr>
        <w:t>enetic similarity or dissimilarity betwee</w:t>
      </w:r>
      <w:r w:rsidR="00137066">
        <w:rPr>
          <w:color w:val="000000" w:themeColor="text1"/>
          <w:sz w:val="24"/>
          <w:szCs w:val="24"/>
        </w:rPr>
        <w:t>n organisms were not considered as it is difficult to obtain ancient DNA. The dataset provides two main evolutionary tree: one represents the lineage tree and the other is more elaborative morphospecies tree. We decided to use the morphospecies tree to perform our macroevolutionary analysis as our primary concern is the rate of change in the speciation, extinction and turnover which can be benefitted if we have more data points per million years. Every morphospecies in the tree has a first and last appearance datum which creates the evolutionary range.</w:t>
      </w:r>
      <w:r w:rsidR="00856BD3">
        <w:rPr>
          <w:color w:val="000000" w:themeColor="text1"/>
          <w:sz w:val="24"/>
          <w:szCs w:val="24"/>
        </w:rPr>
        <w:t xml:space="preserve"> There are 340 unique</w:t>
      </w:r>
      <w:r w:rsidR="006738CB">
        <w:rPr>
          <w:color w:val="000000" w:themeColor="text1"/>
          <w:sz w:val="24"/>
          <w:szCs w:val="24"/>
        </w:rPr>
        <w:t xml:space="preserve"> morpho</w:t>
      </w:r>
      <w:r w:rsidR="00AB16B6">
        <w:rPr>
          <w:color w:val="000000" w:themeColor="text1"/>
          <w:sz w:val="24"/>
          <w:szCs w:val="24"/>
        </w:rPr>
        <w:t>species under 48 unique genera of 10 families</w:t>
      </w:r>
      <w:r w:rsidR="00AB16B6" w:rsidRPr="00572EE7">
        <w:rPr>
          <w:color w:val="000000" w:themeColor="text1"/>
          <w:sz w:val="24"/>
          <w:szCs w:val="24"/>
        </w:rPr>
        <w:t>: "Globigerinidae"</w:t>
      </w:r>
      <w:r w:rsidR="002A665C" w:rsidRPr="00572EE7">
        <w:rPr>
          <w:color w:val="000000" w:themeColor="text1"/>
          <w:sz w:val="24"/>
          <w:szCs w:val="24"/>
        </w:rPr>
        <w:t>,</w:t>
      </w:r>
      <w:r w:rsidR="00572EE7" w:rsidRPr="00572EE7">
        <w:rPr>
          <w:color w:val="000000" w:themeColor="text1"/>
          <w:sz w:val="24"/>
          <w:szCs w:val="24"/>
        </w:rPr>
        <w:t xml:space="preserve"> </w:t>
      </w:r>
      <w:r w:rsidR="00AB16B6" w:rsidRPr="00572EE7">
        <w:rPr>
          <w:color w:val="000000" w:themeColor="text1"/>
          <w:sz w:val="24"/>
          <w:szCs w:val="24"/>
        </w:rPr>
        <w:t>"Globorotaliidae"</w:t>
      </w:r>
      <w:r w:rsidR="002A665C" w:rsidRPr="00572EE7">
        <w:rPr>
          <w:color w:val="000000" w:themeColor="text1"/>
          <w:sz w:val="24"/>
          <w:szCs w:val="24"/>
        </w:rPr>
        <w:t>,</w:t>
      </w:r>
      <w:r w:rsidR="00AB16B6" w:rsidRPr="00572EE7">
        <w:rPr>
          <w:color w:val="000000" w:themeColor="text1"/>
          <w:sz w:val="24"/>
          <w:szCs w:val="24"/>
        </w:rPr>
        <w:t xml:space="preserve"> "Catapsydracidae"</w:t>
      </w:r>
      <w:r w:rsidR="002A665C" w:rsidRPr="00572EE7">
        <w:rPr>
          <w:color w:val="000000" w:themeColor="text1"/>
          <w:sz w:val="24"/>
          <w:szCs w:val="24"/>
        </w:rPr>
        <w:t>,</w:t>
      </w:r>
      <w:r w:rsidR="00AB16B6" w:rsidRPr="00572EE7">
        <w:rPr>
          <w:color w:val="000000" w:themeColor="text1"/>
          <w:sz w:val="24"/>
          <w:szCs w:val="24"/>
        </w:rPr>
        <w:t xml:space="preserve"> "Bittnerulidae</w:t>
      </w:r>
      <w:r w:rsidR="00F84CC5">
        <w:rPr>
          <w:color w:val="000000" w:themeColor="text1"/>
          <w:sz w:val="24"/>
          <w:szCs w:val="24"/>
        </w:rPr>
        <w:t>”</w:t>
      </w:r>
      <w:r w:rsidR="002A665C" w:rsidRPr="00572EE7">
        <w:rPr>
          <w:color w:val="000000" w:themeColor="text1"/>
          <w:sz w:val="24"/>
          <w:szCs w:val="24"/>
        </w:rPr>
        <w:t xml:space="preserve">, </w:t>
      </w:r>
      <w:r w:rsidR="00AB16B6" w:rsidRPr="00572EE7">
        <w:rPr>
          <w:color w:val="000000" w:themeColor="text1"/>
          <w:sz w:val="24"/>
          <w:szCs w:val="24"/>
        </w:rPr>
        <w:t>"Pulleniatinidae"</w:t>
      </w:r>
      <w:r w:rsidR="002A665C" w:rsidRPr="00572EE7">
        <w:rPr>
          <w:color w:val="000000" w:themeColor="text1"/>
          <w:sz w:val="24"/>
          <w:szCs w:val="24"/>
        </w:rPr>
        <w:t xml:space="preserve">, </w:t>
      </w:r>
      <w:r w:rsidR="00AB16B6" w:rsidRPr="00572EE7">
        <w:rPr>
          <w:color w:val="000000" w:themeColor="text1"/>
          <w:sz w:val="24"/>
          <w:szCs w:val="24"/>
        </w:rPr>
        <w:t>"Globoquadrinidae"</w:t>
      </w:r>
      <w:r w:rsidR="002A665C" w:rsidRPr="00572EE7">
        <w:rPr>
          <w:color w:val="000000" w:themeColor="text1"/>
          <w:sz w:val="24"/>
          <w:szCs w:val="24"/>
        </w:rPr>
        <w:t xml:space="preserve">, </w:t>
      </w:r>
      <w:r w:rsidR="00AB16B6" w:rsidRPr="00572EE7">
        <w:rPr>
          <w:color w:val="000000" w:themeColor="text1"/>
          <w:sz w:val="24"/>
          <w:szCs w:val="24"/>
        </w:rPr>
        <w:t>"Hedbergellidae"</w:t>
      </w:r>
      <w:r w:rsidR="002A665C" w:rsidRPr="00572EE7">
        <w:rPr>
          <w:color w:val="000000" w:themeColor="text1"/>
          <w:sz w:val="24"/>
          <w:szCs w:val="24"/>
        </w:rPr>
        <w:t xml:space="preserve">, </w:t>
      </w:r>
      <w:r w:rsidR="00AB16B6" w:rsidRPr="00572EE7">
        <w:rPr>
          <w:color w:val="000000" w:themeColor="text1"/>
          <w:sz w:val="24"/>
          <w:szCs w:val="24"/>
        </w:rPr>
        <w:t>"Truncorotaloididae"</w:t>
      </w:r>
      <w:r w:rsidR="002A665C" w:rsidRPr="00572EE7">
        <w:rPr>
          <w:color w:val="000000" w:themeColor="text1"/>
          <w:sz w:val="24"/>
          <w:szCs w:val="24"/>
        </w:rPr>
        <w:t xml:space="preserve">, </w:t>
      </w:r>
      <w:r w:rsidR="00AB16B6" w:rsidRPr="00572EE7">
        <w:rPr>
          <w:color w:val="000000" w:themeColor="text1"/>
          <w:sz w:val="24"/>
          <w:szCs w:val="24"/>
        </w:rPr>
        <w:t>"Hantkeninidae"</w:t>
      </w:r>
      <w:r w:rsidR="002A665C" w:rsidRPr="00572EE7">
        <w:rPr>
          <w:color w:val="000000" w:themeColor="text1"/>
          <w:sz w:val="24"/>
          <w:szCs w:val="24"/>
        </w:rPr>
        <w:t xml:space="preserve">, </w:t>
      </w:r>
      <w:r w:rsidR="00AB16B6" w:rsidRPr="00572EE7">
        <w:rPr>
          <w:color w:val="000000" w:themeColor="text1"/>
          <w:sz w:val="24"/>
          <w:szCs w:val="24"/>
        </w:rPr>
        <w:t>"Eoglobigerinidae"</w:t>
      </w:r>
      <w:r w:rsidR="002A665C" w:rsidRPr="00572EE7">
        <w:rPr>
          <w:color w:val="000000" w:themeColor="text1"/>
          <w:sz w:val="24"/>
          <w:szCs w:val="24"/>
        </w:rPr>
        <w:t>.</w:t>
      </w:r>
      <w:r w:rsidR="00AB16B6" w:rsidRPr="00572EE7">
        <w:rPr>
          <w:color w:val="000000" w:themeColor="text1"/>
          <w:sz w:val="24"/>
          <w:szCs w:val="24"/>
        </w:rPr>
        <w:t>  </w:t>
      </w:r>
      <w:r w:rsidR="00572EE7" w:rsidRPr="00572EE7">
        <w:rPr>
          <w:color w:val="000000" w:themeColor="text1"/>
          <w:sz w:val="24"/>
          <w:szCs w:val="24"/>
        </w:rPr>
        <w:t>Mean spe</w:t>
      </w:r>
      <w:r w:rsidR="00572EE7">
        <w:rPr>
          <w:color w:val="000000" w:themeColor="text1"/>
          <w:sz w:val="24"/>
          <w:szCs w:val="24"/>
        </w:rPr>
        <w:t xml:space="preserve">cies lifespan </w:t>
      </w:r>
      <w:r w:rsidR="00EA4315">
        <w:rPr>
          <w:color w:val="000000" w:themeColor="text1"/>
          <w:sz w:val="24"/>
          <w:szCs w:val="24"/>
        </w:rPr>
        <w:t>for the morphos</w:t>
      </w:r>
      <w:r w:rsidR="00102F93">
        <w:rPr>
          <w:color w:val="000000" w:themeColor="text1"/>
          <w:sz w:val="24"/>
          <w:szCs w:val="24"/>
        </w:rPr>
        <w:t xml:space="preserve">pecies is 7.26 Myr, where as 50% of the morphospecies (median lifespan) has lifespan less than 5.53 Myr. </w:t>
      </w:r>
      <w:r w:rsidR="00462FED">
        <w:rPr>
          <w:color w:val="000000" w:themeColor="text1"/>
          <w:sz w:val="24"/>
          <w:szCs w:val="24"/>
        </w:rPr>
        <w:t>Globoquadrinidae family has the maximum mean life span (14.19 Myr) whereas the short</w:t>
      </w:r>
      <w:r w:rsidR="00F84CC5">
        <w:rPr>
          <w:color w:val="000000" w:themeColor="text1"/>
          <w:sz w:val="24"/>
          <w:szCs w:val="24"/>
        </w:rPr>
        <w:t>-</w:t>
      </w:r>
      <w:r w:rsidR="00462FED">
        <w:rPr>
          <w:color w:val="000000" w:themeColor="text1"/>
          <w:sz w:val="24"/>
          <w:szCs w:val="24"/>
        </w:rPr>
        <w:t xml:space="preserve">lived </w:t>
      </w:r>
    </w:p>
    <w:p w14:paraId="6A613CC5" w14:textId="3965187C" w:rsidR="00FA3B9F" w:rsidRDefault="00FA3B9F" w:rsidP="00FA3B9F">
      <w:pPr>
        <w:keepNext/>
        <w:jc w:val="left"/>
        <w:rPr>
          <w:color w:val="000000" w:themeColor="text1"/>
          <w:sz w:val="24"/>
          <w:szCs w:val="24"/>
        </w:rPr>
      </w:pPr>
      <w:r>
        <w:rPr>
          <w:color w:val="000000" w:themeColor="text1"/>
          <w:sz w:val="24"/>
          <w:szCs w:val="24"/>
        </w:rPr>
        <w:t xml:space="preserve">family is </w:t>
      </w:r>
      <w:proofErr w:type="spellStart"/>
      <w:r>
        <w:rPr>
          <w:color w:val="000000" w:themeColor="text1"/>
          <w:sz w:val="24"/>
          <w:szCs w:val="24"/>
        </w:rPr>
        <w:t>Eoglobigerinidae</w:t>
      </w:r>
      <w:proofErr w:type="spellEnd"/>
      <w:r>
        <w:rPr>
          <w:color w:val="000000" w:themeColor="text1"/>
          <w:sz w:val="24"/>
          <w:szCs w:val="24"/>
        </w:rPr>
        <w:t xml:space="preserve"> with mean life span 1.83 Myr for only 3 morphospecies. The greatest number of morphospecies, total 110 species, are under the family </w:t>
      </w:r>
      <w:proofErr w:type="spellStart"/>
      <w:r>
        <w:rPr>
          <w:color w:val="000000" w:themeColor="text1"/>
          <w:sz w:val="24"/>
          <w:szCs w:val="24"/>
        </w:rPr>
        <w:t>Globigerinidae</w:t>
      </w:r>
      <w:proofErr w:type="spellEnd"/>
      <w:r w:rsidR="002A643E">
        <w:rPr>
          <w:color w:val="000000" w:themeColor="text1"/>
          <w:sz w:val="24"/>
          <w:szCs w:val="24"/>
        </w:rPr>
        <w:t xml:space="preserve">. The family </w:t>
      </w:r>
      <w:proofErr w:type="spellStart"/>
      <w:r w:rsidR="002A643E">
        <w:rPr>
          <w:color w:val="000000" w:themeColor="text1"/>
          <w:sz w:val="24"/>
          <w:szCs w:val="24"/>
        </w:rPr>
        <w:t>Globoquadrinidae</w:t>
      </w:r>
      <w:proofErr w:type="spellEnd"/>
      <w:r w:rsidR="002A643E">
        <w:rPr>
          <w:color w:val="000000" w:themeColor="text1"/>
          <w:sz w:val="24"/>
          <w:szCs w:val="24"/>
        </w:rPr>
        <w:t xml:space="preserve"> </w:t>
      </w:r>
      <w:r>
        <w:rPr>
          <w:color w:val="000000" w:themeColor="text1"/>
          <w:sz w:val="24"/>
          <w:szCs w:val="24"/>
        </w:rPr>
        <w:t xml:space="preserve">has the maximum mean life span of </w:t>
      </w:r>
      <w:r w:rsidR="002A643E">
        <w:rPr>
          <w:color w:val="000000" w:themeColor="text1"/>
          <w:sz w:val="24"/>
          <w:szCs w:val="24"/>
        </w:rPr>
        <w:t>14.19</w:t>
      </w:r>
      <w:r>
        <w:rPr>
          <w:color w:val="000000" w:themeColor="text1"/>
          <w:sz w:val="24"/>
          <w:szCs w:val="24"/>
        </w:rPr>
        <w:t>. And the longest living species is the “</w:t>
      </w:r>
      <w:proofErr w:type="spellStart"/>
      <w:r>
        <w:rPr>
          <w:color w:val="000000" w:themeColor="text1"/>
          <w:sz w:val="24"/>
          <w:szCs w:val="24"/>
        </w:rPr>
        <w:t>Catapsydrax</w:t>
      </w:r>
      <w:proofErr w:type="spellEnd"/>
      <w:r>
        <w:rPr>
          <w:color w:val="000000" w:themeColor="text1"/>
          <w:sz w:val="24"/>
          <w:szCs w:val="24"/>
        </w:rPr>
        <w:t xml:space="preserve"> </w:t>
      </w:r>
      <w:proofErr w:type="spellStart"/>
      <w:r>
        <w:rPr>
          <w:color w:val="000000" w:themeColor="text1"/>
          <w:sz w:val="24"/>
          <w:szCs w:val="24"/>
        </w:rPr>
        <w:t>unicavus</w:t>
      </w:r>
      <w:proofErr w:type="spellEnd"/>
      <w:r>
        <w:rPr>
          <w:color w:val="000000" w:themeColor="text1"/>
          <w:sz w:val="24"/>
          <w:szCs w:val="24"/>
        </w:rPr>
        <w:t>” which lived 38.02 Myr (FAD=5.55Myr, LAD=17.54 Myr)</w:t>
      </w:r>
    </w:p>
    <w:p w14:paraId="3C1BBDCB" w14:textId="0F4CD916" w:rsidR="00FA3B9F" w:rsidRDefault="00FA3B9F" w:rsidP="00FA3B9F">
      <w:pPr>
        <w:keepNext/>
        <w:jc w:val="left"/>
        <w:rPr>
          <w:color w:val="000000" w:themeColor="text1"/>
          <w:sz w:val="24"/>
          <w:szCs w:val="24"/>
        </w:rPr>
      </w:pPr>
    </w:p>
    <w:p w14:paraId="1230D5AB" w14:textId="16ECA8D6" w:rsidR="00FA3B9F" w:rsidRPr="00FA3B9F" w:rsidRDefault="00FA3B9F" w:rsidP="00FA3B9F">
      <w:pPr>
        <w:keepNext/>
        <w:jc w:val="left"/>
        <w:rPr>
          <w:color w:val="000000" w:themeColor="text1"/>
          <w:sz w:val="24"/>
          <w:szCs w:val="24"/>
        </w:rPr>
      </w:pPr>
      <w:r>
        <w:rPr>
          <w:color w:val="000000" w:themeColor="text1"/>
          <w:sz w:val="24"/>
          <w:szCs w:val="24"/>
        </w:rPr>
        <w:t xml:space="preserve">Table 1: Planktonic Foraminifer </w:t>
      </w:r>
      <w:r w:rsidR="00590D45">
        <w:rPr>
          <w:color w:val="000000" w:themeColor="text1"/>
          <w:sz w:val="24"/>
          <w:szCs w:val="24"/>
        </w:rPr>
        <w:t>statistics by family</w:t>
      </w:r>
    </w:p>
    <w:tbl>
      <w:tblPr>
        <w:tblpPr w:leftFromText="187" w:rightFromText="187" w:vertAnchor="text" w:horzAnchor="margin" w:tblpXSpec="center" w:tblpY="1"/>
        <w:tblW w:w="0" w:type="auto"/>
        <w:tblLook w:val="04A0" w:firstRow="1" w:lastRow="0" w:firstColumn="1" w:lastColumn="0" w:noHBand="0" w:noVBand="1"/>
      </w:tblPr>
      <w:tblGrid>
        <w:gridCol w:w="2450"/>
        <w:gridCol w:w="1061"/>
        <w:gridCol w:w="1419"/>
        <w:gridCol w:w="2177"/>
        <w:gridCol w:w="2071"/>
      </w:tblGrid>
      <w:tr w:rsidR="003B7CFA" w:rsidRPr="001F4919" w14:paraId="1D7EE2CE" w14:textId="77777777" w:rsidTr="005919D2">
        <w:trPr>
          <w:trHeight w:val="82"/>
        </w:trPr>
        <w:tc>
          <w:tcPr>
            <w:tcW w:w="3413" w:type="dxa"/>
            <w:gridSpan w:val="2"/>
            <w:tcBorders>
              <w:top w:val="nil"/>
              <w:left w:val="nil"/>
              <w:bottom w:val="nil"/>
              <w:right w:val="nil"/>
            </w:tcBorders>
            <w:shd w:val="clear" w:color="auto" w:fill="auto"/>
            <w:noWrap/>
            <w:vAlign w:val="bottom"/>
          </w:tcPr>
          <w:p w14:paraId="4300D429" w14:textId="4FC1528A" w:rsidR="003B7CFA" w:rsidRPr="001F4919" w:rsidRDefault="003B7CFA" w:rsidP="00FA3B9F">
            <w:pPr>
              <w:widowControl/>
              <w:ind w:right="-1910"/>
              <w:jc w:val="left"/>
              <w:rPr>
                <w:rFonts w:ascii="Calibri" w:hAnsi="Calibri" w:cs="Calibri"/>
                <w:color w:val="000000"/>
                <w:sz w:val="24"/>
                <w:szCs w:val="24"/>
                <w:lang w:eastAsia="en-US"/>
              </w:rPr>
            </w:pPr>
          </w:p>
        </w:tc>
        <w:tc>
          <w:tcPr>
            <w:tcW w:w="1457" w:type="dxa"/>
            <w:tcBorders>
              <w:top w:val="nil"/>
              <w:left w:val="nil"/>
              <w:bottom w:val="nil"/>
              <w:right w:val="nil"/>
            </w:tcBorders>
            <w:shd w:val="clear" w:color="auto" w:fill="auto"/>
            <w:noWrap/>
            <w:vAlign w:val="bottom"/>
            <w:hideMark/>
          </w:tcPr>
          <w:p w14:paraId="11D80642" w14:textId="77777777" w:rsidR="003B7CFA" w:rsidRPr="001F4919" w:rsidRDefault="003B7CFA" w:rsidP="00FA3B9F">
            <w:pPr>
              <w:widowControl/>
              <w:jc w:val="left"/>
              <w:rPr>
                <w:rFonts w:ascii="Calibri" w:hAnsi="Calibri" w:cs="Calibri"/>
                <w:color w:val="000000"/>
                <w:sz w:val="24"/>
                <w:szCs w:val="24"/>
                <w:lang w:eastAsia="en-US"/>
              </w:rPr>
            </w:pPr>
          </w:p>
        </w:tc>
        <w:tc>
          <w:tcPr>
            <w:tcW w:w="0" w:type="auto"/>
            <w:tcBorders>
              <w:top w:val="nil"/>
              <w:left w:val="nil"/>
              <w:bottom w:val="nil"/>
              <w:right w:val="nil"/>
            </w:tcBorders>
            <w:shd w:val="clear" w:color="auto" w:fill="auto"/>
            <w:noWrap/>
            <w:vAlign w:val="bottom"/>
            <w:hideMark/>
          </w:tcPr>
          <w:p w14:paraId="2774D1E4" w14:textId="77777777" w:rsidR="003B7CFA" w:rsidRPr="001F4919" w:rsidRDefault="003B7CFA" w:rsidP="00FA3B9F">
            <w:pPr>
              <w:widowControl/>
              <w:jc w:val="left"/>
              <w:rPr>
                <w:sz w:val="20"/>
                <w:szCs w:val="20"/>
                <w:lang w:eastAsia="en-US"/>
              </w:rPr>
            </w:pPr>
          </w:p>
        </w:tc>
        <w:tc>
          <w:tcPr>
            <w:tcW w:w="0" w:type="auto"/>
            <w:tcBorders>
              <w:top w:val="nil"/>
              <w:left w:val="nil"/>
              <w:bottom w:val="nil"/>
              <w:right w:val="nil"/>
            </w:tcBorders>
            <w:shd w:val="clear" w:color="auto" w:fill="auto"/>
            <w:noWrap/>
            <w:vAlign w:val="bottom"/>
            <w:hideMark/>
          </w:tcPr>
          <w:p w14:paraId="47A4EF58" w14:textId="77777777" w:rsidR="003B7CFA" w:rsidRPr="001F4919" w:rsidRDefault="003B7CFA" w:rsidP="00FA3B9F">
            <w:pPr>
              <w:widowControl/>
              <w:jc w:val="left"/>
              <w:rPr>
                <w:sz w:val="20"/>
                <w:szCs w:val="20"/>
                <w:lang w:eastAsia="en-US"/>
              </w:rPr>
            </w:pPr>
          </w:p>
        </w:tc>
      </w:tr>
      <w:tr w:rsidR="005919D2" w:rsidRPr="001F4919" w14:paraId="42A5D4D1" w14:textId="77777777" w:rsidTr="005919D2">
        <w:trPr>
          <w:trHeight w:val="348"/>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CFB887" w14:textId="076898C3" w:rsidR="005919D2" w:rsidRPr="001F4919" w:rsidRDefault="005919D2" w:rsidP="005919D2">
            <w:pPr>
              <w:widowControl/>
              <w:jc w:val="left"/>
              <w:rPr>
                <w:b/>
                <w:bCs/>
                <w:color w:val="000000"/>
                <w:sz w:val="28"/>
                <w:szCs w:val="28"/>
                <w:lang w:eastAsia="en-US"/>
              </w:rPr>
            </w:pPr>
            <w:r>
              <w:rPr>
                <w:rFonts w:ascii="Times" w:hAnsi="Times" w:cs="Calibri"/>
                <w:b/>
                <w:bCs/>
                <w:color w:val="000000"/>
                <w:sz w:val="28"/>
                <w:szCs w:val="28"/>
              </w:rPr>
              <w:t>Family</w:t>
            </w:r>
          </w:p>
        </w:tc>
        <w:tc>
          <w:tcPr>
            <w:tcW w:w="893" w:type="dxa"/>
            <w:tcBorders>
              <w:top w:val="single" w:sz="4" w:space="0" w:color="auto"/>
              <w:left w:val="nil"/>
              <w:bottom w:val="single" w:sz="4" w:space="0" w:color="auto"/>
              <w:right w:val="single" w:sz="4" w:space="0" w:color="auto"/>
            </w:tcBorders>
            <w:shd w:val="clear" w:color="auto" w:fill="auto"/>
            <w:noWrap/>
            <w:vAlign w:val="bottom"/>
            <w:hideMark/>
          </w:tcPr>
          <w:p w14:paraId="66E6D5A7" w14:textId="236E0C34" w:rsidR="005919D2" w:rsidRPr="001F4919" w:rsidRDefault="005919D2" w:rsidP="005919D2">
            <w:pPr>
              <w:widowControl/>
              <w:jc w:val="left"/>
              <w:rPr>
                <w:b/>
                <w:bCs/>
                <w:color w:val="000000"/>
                <w:sz w:val="28"/>
                <w:szCs w:val="28"/>
                <w:lang w:eastAsia="en-US"/>
              </w:rPr>
            </w:pPr>
            <w:r>
              <w:rPr>
                <w:rFonts w:ascii="Times" w:hAnsi="Times" w:cs="Calibri"/>
                <w:b/>
                <w:bCs/>
                <w:color w:val="000000"/>
                <w:sz w:val="28"/>
                <w:szCs w:val="28"/>
              </w:rPr>
              <w:t># of Species</w:t>
            </w:r>
          </w:p>
        </w:tc>
        <w:tc>
          <w:tcPr>
            <w:tcW w:w="1457" w:type="dxa"/>
            <w:tcBorders>
              <w:top w:val="single" w:sz="4" w:space="0" w:color="auto"/>
              <w:left w:val="nil"/>
              <w:bottom w:val="single" w:sz="4" w:space="0" w:color="auto"/>
              <w:right w:val="single" w:sz="4" w:space="0" w:color="auto"/>
            </w:tcBorders>
            <w:shd w:val="clear" w:color="auto" w:fill="auto"/>
            <w:noWrap/>
            <w:vAlign w:val="bottom"/>
            <w:hideMark/>
          </w:tcPr>
          <w:p w14:paraId="409F53DD" w14:textId="03C5B452" w:rsidR="005919D2" w:rsidRPr="001F4919" w:rsidRDefault="005919D2" w:rsidP="005919D2">
            <w:pPr>
              <w:widowControl/>
              <w:jc w:val="left"/>
              <w:rPr>
                <w:b/>
                <w:bCs/>
                <w:color w:val="000000"/>
                <w:sz w:val="28"/>
                <w:szCs w:val="28"/>
                <w:lang w:eastAsia="en-US"/>
              </w:rPr>
            </w:pPr>
            <w:r>
              <w:rPr>
                <w:rFonts w:ascii="Times" w:hAnsi="Times" w:cs="Calibri"/>
                <w:b/>
                <w:bCs/>
                <w:color w:val="000000"/>
                <w:sz w:val="28"/>
                <w:szCs w:val="28"/>
              </w:rPr>
              <w:t>Mean Lifespan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B612A37" w14:textId="5FE5CA3D" w:rsidR="005919D2" w:rsidRPr="001F4919" w:rsidRDefault="005919D2" w:rsidP="005919D2">
            <w:pPr>
              <w:widowControl/>
              <w:jc w:val="left"/>
              <w:rPr>
                <w:b/>
                <w:bCs/>
                <w:color w:val="000000"/>
                <w:sz w:val="28"/>
                <w:szCs w:val="28"/>
                <w:lang w:eastAsia="en-US"/>
              </w:rPr>
            </w:pPr>
            <w:r>
              <w:rPr>
                <w:rFonts w:ascii="Times" w:hAnsi="Times" w:cs="Calibri"/>
                <w:b/>
                <w:bCs/>
                <w:color w:val="000000"/>
                <w:sz w:val="28"/>
                <w:szCs w:val="28"/>
              </w:rPr>
              <w:t>Start of Lifespan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99D4D29" w14:textId="5D5CF0E5" w:rsidR="005919D2" w:rsidRPr="001F4919" w:rsidRDefault="005919D2" w:rsidP="005919D2">
            <w:pPr>
              <w:widowControl/>
              <w:jc w:val="left"/>
              <w:rPr>
                <w:b/>
                <w:bCs/>
                <w:color w:val="000000"/>
                <w:sz w:val="28"/>
                <w:szCs w:val="28"/>
                <w:lang w:eastAsia="en-US"/>
              </w:rPr>
            </w:pPr>
            <w:r>
              <w:rPr>
                <w:rFonts w:ascii="Times" w:hAnsi="Times" w:cs="Calibri"/>
                <w:b/>
                <w:bCs/>
                <w:color w:val="000000"/>
                <w:sz w:val="28"/>
                <w:szCs w:val="28"/>
              </w:rPr>
              <w:t>End of Lifespan</w:t>
            </w:r>
          </w:p>
        </w:tc>
      </w:tr>
      <w:tr w:rsidR="005919D2" w:rsidRPr="001F4919" w14:paraId="71C9EBB8" w14:textId="77777777" w:rsidTr="005919D2">
        <w:trPr>
          <w:trHeight w:val="36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EE2353B" w14:textId="78B4FCD0" w:rsidR="005919D2" w:rsidRPr="001F4919" w:rsidRDefault="005919D2" w:rsidP="005919D2">
            <w:pPr>
              <w:widowControl/>
              <w:jc w:val="left"/>
              <w:rPr>
                <w:color w:val="000000"/>
                <w:sz w:val="28"/>
                <w:szCs w:val="28"/>
                <w:lang w:eastAsia="en-US"/>
              </w:rPr>
            </w:pPr>
            <w:proofErr w:type="spellStart"/>
            <w:r>
              <w:rPr>
                <w:rFonts w:ascii="Times" w:hAnsi="Times" w:cs="Calibri"/>
                <w:color w:val="000000"/>
                <w:sz w:val="28"/>
                <w:szCs w:val="28"/>
              </w:rPr>
              <w:t>Eoglobigerinidae</w:t>
            </w:r>
            <w:proofErr w:type="spellEnd"/>
          </w:p>
        </w:tc>
        <w:tc>
          <w:tcPr>
            <w:tcW w:w="893" w:type="dxa"/>
            <w:tcBorders>
              <w:top w:val="nil"/>
              <w:left w:val="nil"/>
              <w:bottom w:val="single" w:sz="4" w:space="0" w:color="auto"/>
              <w:right w:val="single" w:sz="4" w:space="0" w:color="auto"/>
            </w:tcBorders>
            <w:shd w:val="clear" w:color="auto" w:fill="auto"/>
            <w:noWrap/>
            <w:vAlign w:val="bottom"/>
            <w:hideMark/>
          </w:tcPr>
          <w:p w14:paraId="77211A6E" w14:textId="71366684"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3</w:t>
            </w:r>
          </w:p>
        </w:tc>
        <w:tc>
          <w:tcPr>
            <w:tcW w:w="1457" w:type="dxa"/>
            <w:tcBorders>
              <w:top w:val="nil"/>
              <w:left w:val="nil"/>
              <w:bottom w:val="single" w:sz="4" w:space="0" w:color="auto"/>
              <w:right w:val="single" w:sz="4" w:space="0" w:color="auto"/>
            </w:tcBorders>
            <w:shd w:val="clear" w:color="auto" w:fill="auto"/>
            <w:noWrap/>
            <w:vAlign w:val="bottom"/>
            <w:hideMark/>
          </w:tcPr>
          <w:p w14:paraId="4BFFF3DB" w14:textId="78B884D5"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1.83</w:t>
            </w:r>
          </w:p>
        </w:tc>
        <w:tc>
          <w:tcPr>
            <w:tcW w:w="0" w:type="auto"/>
            <w:tcBorders>
              <w:top w:val="nil"/>
              <w:left w:val="nil"/>
              <w:bottom w:val="single" w:sz="4" w:space="0" w:color="auto"/>
              <w:right w:val="single" w:sz="4" w:space="0" w:color="auto"/>
            </w:tcBorders>
            <w:shd w:val="clear" w:color="auto" w:fill="auto"/>
            <w:noWrap/>
            <w:vAlign w:val="bottom"/>
            <w:hideMark/>
          </w:tcPr>
          <w:p w14:paraId="353B092D" w14:textId="2270D70D"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66.04</w:t>
            </w:r>
          </w:p>
        </w:tc>
        <w:tc>
          <w:tcPr>
            <w:tcW w:w="0" w:type="auto"/>
            <w:tcBorders>
              <w:top w:val="nil"/>
              <w:left w:val="nil"/>
              <w:bottom w:val="single" w:sz="4" w:space="0" w:color="auto"/>
              <w:right w:val="single" w:sz="4" w:space="0" w:color="auto"/>
            </w:tcBorders>
            <w:shd w:val="clear" w:color="auto" w:fill="auto"/>
            <w:noWrap/>
            <w:vAlign w:val="bottom"/>
            <w:hideMark/>
          </w:tcPr>
          <w:p w14:paraId="34DBDD6A" w14:textId="5EB7AF30"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62.29</w:t>
            </w:r>
          </w:p>
        </w:tc>
      </w:tr>
      <w:tr w:rsidR="005919D2" w:rsidRPr="001F4919" w14:paraId="326A291D" w14:textId="77777777" w:rsidTr="005919D2">
        <w:trPr>
          <w:trHeight w:val="36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A64E53B" w14:textId="7A358FE1" w:rsidR="005919D2" w:rsidRPr="001F4919" w:rsidRDefault="005919D2" w:rsidP="005919D2">
            <w:pPr>
              <w:widowControl/>
              <w:jc w:val="left"/>
              <w:rPr>
                <w:color w:val="000000"/>
                <w:sz w:val="28"/>
                <w:szCs w:val="28"/>
                <w:lang w:eastAsia="en-US"/>
              </w:rPr>
            </w:pPr>
            <w:proofErr w:type="spellStart"/>
            <w:r>
              <w:rPr>
                <w:rFonts w:ascii="Times" w:hAnsi="Times" w:cs="Calibri"/>
                <w:color w:val="000000"/>
                <w:sz w:val="28"/>
                <w:szCs w:val="28"/>
              </w:rPr>
              <w:t>Pulleniatinidae</w:t>
            </w:r>
            <w:proofErr w:type="spellEnd"/>
          </w:p>
        </w:tc>
        <w:tc>
          <w:tcPr>
            <w:tcW w:w="893" w:type="dxa"/>
            <w:tcBorders>
              <w:top w:val="nil"/>
              <w:left w:val="nil"/>
              <w:bottom w:val="single" w:sz="4" w:space="0" w:color="auto"/>
              <w:right w:val="single" w:sz="4" w:space="0" w:color="auto"/>
            </w:tcBorders>
            <w:shd w:val="clear" w:color="auto" w:fill="auto"/>
            <w:noWrap/>
            <w:vAlign w:val="bottom"/>
            <w:hideMark/>
          </w:tcPr>
          <w:p w14:paraId="3BBAFE26" w14:textId="18BA5F79"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6</w:t>
            </w:r>
          </w:p>
        </w:tc>
        <w:tc>
          <w:tcPr>
            <w:tcW w:w="1457" w:type="dxa"/>
            <w:tcBorders>
              <w:top w:val="nil"/>
              <w:left w:val="nil"/>
              <w:bottom w:val="single" w:sz="4" w:space="0" w:color="auto"/>
              <w:right w:val="single" w:sz="4" w:space="0" w:color="auto"/>
            </w:tcBorders>
            <w:shd w:val="clear" w:color="auto" w:fill="auto"/>
            <w:noWrap/>
            <w:vAlign w:val="bottom"/>
            <w:hideMark/>
          </w:tcPr>
          <w:p w14:paraId="0FB4B8FF" w14:textId="6CC267DB"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2.70</w:t>
            </w:r>
          </w:p>
        </w:tc>
        <w:tc>
          <w:tcPr>
            <w:tcW w:w="0" w:type="auto"/>
            <w:tcBorders>
              <w:top w:val="nil"/>
              <w:left w:val="nil"/>
              <w:bottom w:val="single" w:sz="4" w:space="0" w:color="auto"/>
              <w:right w:val="single" w:sz="4" w:space="0" w:color="auto"/>
            </w:tcBorders>
            <w:shd w:val="clear" w:color="auto" w:fill="auto"/>
            <w:noWrap/>
            <w:vAlign w:val="bottom"/>
            <w:hideMark/>
          </w:tcPr>
          <w:p w14:paraId="2329C32A" w14:textId="08EDB456"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6.61</w:t>
            </w:r>
          </w:p>
        </w:tc>
        <w:tc>
          <w:tcPr>
            <w:tcW w:w="0" w:type="auto"/>
            <w:tcBorders>
              <w:top w:val="nil"/>
              <w:left w:val="nil"/>
              <w:bottom w:val="single" w:sz="4" w:space="0" w:color="auto"/>
              <w:right w:val="single" w:sz="4" w:space="0" w:color="auto"/>
            </w:tcBorders>
            <w:shd w:val="clear" w:color="auto" w:fill="auto"/>
            <w:noWrap/>
            <w:vAlign w:val="bottom"/>
            <w:hideMark/>
          </w:tcPr>
          <w:p w14:paraId="1430E266" w14:textId="0B8BFE8A"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0.00</w:t>
            </w:r>
          </w:p>
        </w:tc>
      </w:tr>
      <w:tr w:rsidR="005919D2" w:rsidRPr="001F4919" w14:paraId="1B3FE1D6" w14:textId="77777777" w:rsidTr="005919D2">
        <w:trPr>
          <w:trHeight w:val="36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2DB81102" w14:textId="5615749F" w:rsidR="005919D2" w:rsidRPr="001F4919" w:rsidRDefault="005919D2" w:rsidP="005919D2">
            <w:pPr>
              <w:widowControl/>
              <w:jc w:val="left"/>
              <w:rPr>
                <w:color w:val="000000"/>
                <w:sz w:val="28"/>
                <w:szCs w:val="28"/>
                <w:lang w:eastAsia="en-US"/>
              </w:rPr>
            </w:pPr>
            <w:proofErr w:type="spellStart"/>
            <w:r>
              <w:rPr>
                <w:rFonts w:ascii="Times" w:hAnsi="Times" w:cs="Calibri"/>
                <w:color w:val="000000"/>
                <w:sz w:val="28"/>
                <w:szCs w:val="28"/>
              </w:rPr>
              <w:t>Globorotaliidae</w:t>
            </w:r>
            <w:proofErr w:type="spellEnd"/>
          </w:p>
        </w:tc>
        <w:tc>
          <w:tcPr>
            <w:tcW w:w="893" w:type="dxa"/>
            <w:tcBorders>
              <w:top w:val="nil"/>
              <w:left w:val="nil"/>
              <w:bottom w:val="single" w:sz="4" w:space="0" w:color="auto"/>
              <w:right w:val="single" w:sz="4" w:space="0" w:color="auto"/>
            </w:tcBorders>
            <w:shd w:val="clear" w:color="auto" w:fill="auto"/>
            <w:noWrap/>
            <w:vAlign w:val="bottom"/>
            <w:hideMark/>
          </w:tcPr>
          <w:p w14:paraId="09713A8B" w14:textId="647DFD26"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52</w:t>
            </w:r>
          </w:p>
        </w:tc>
        <w:tc>
          <w:tcPr>
            <w:tcW w:w="1457" w:type="dxa"/>
            <w:tcBorders>
              <w:top w:val="nil"/>
              <w:left w:val="nil"/>
              <w:bottom w:val="single" w:sz="4" w:space="0" w:color="auto"/>
              <w:right w:val="single" w:sz="4" w:space="0" w:color="auto"/>
            </w:tcBorders>
            <w:shd w:val="clear" w:color="auto" w:fill="auto"/>
            <w:noWrap/>
            <w:vAlign w:val="bottom"/>
            <w:hideMark/>
          </w:tcPr>
          <w:p w14:paraId="57DF9E8B" w14:textId="601EA544"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3.80</w:t>
            </w:r>
          </w:p>
        </w:tc>
        <w:tc>
          <w:tcPr>
            <w:tcW w:w="0" w:type="auto"/>
            <w:tcBorders>
              <w:top w:val="nil"/>
              <w:left w:val="nil"/>
              <w:bottom w:val="single" w:sz="4" w:space="0" w:color="auto"/>
              <w:right w:val="single" w:sz="4" w:space="0" w:color="auto"/>
            </w:tcBorders>
            <w:shd w:val="clear" w:color="auto" w:fill="auto"/>
            <w:noWrap/>
            <w:vAlign w:val="bottom"/>
            <w:hideMark/>
          </w:tcPr>
          <w:p w14:paraId="38D20F3E" w14:textId="13217B0C"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22.44</w:t>
            </w:r>
          </w:p>
        </w:tc>
        <w:tc>
          <w:tcPr>
            <w:tcW w:w="0" w:type="auto"/>
            <w:tcBorders>
              <w:top w:val="nil"/>
              <w:left w:val="nil"/>
              <w:bottom w:val="single" w:sz="4" w:space="0" w:color="auto"/>
              <w:right w:val="single" w:sz="4" w:space="0" w:color="auto"/>
            </w:tcBorders>
            <w:shd w:val="clear" w:color="auto" w:fill="auto"/>
            <w:noWrap/>
            <w:vAlign w:val="bottom"/>
            <w:hideMark/>
          </w:tcPr>
          <w:p w14:paraId="6D9F81B5" w14:textId="1A0D0647"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0.00</w:t>
            </w:r>
          </w:p>
        </w:tc>
      </w:tr>
      <w:tr w:rsidR="005919D2" w:rsidRPr="001F4919" w14:paraId="36F1572A" w14:textId="77777777" w:rsidTr="005919D2">
        <w:trPr>
          <w:trHeight w:val="36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7CC78390" w14:textId="75A7B3C9" w:rsidR="005919D2" w:rsidRPr="001F4919" w:rsidRDefault="005919D2" w:rsidP="005919D2">
            <w:pPr>
              <w:widowControl/>
              <w:jc w:val="left"/>
              <w:rPr>
                <w:color w:val="000000"/>
                <w:sz w:val="28"/>
                <w:szCs w:val="28"/>
                <w:lang w:eastAsia="en-US"/>
              </w:rPr>
            </w:pPr>
            <w:proofErr w:type="spellStart"/>
            <w:r>
              <w:rPr>
                <w:rFonts w:ascii="Times" w:hAnsi="Times" w:cs="Calibri"/>
                <w:color w:val="000000"/>
                <w:sz w:val="28"/>
                <w:szCs w:val="28"/>
              </w:rPr>
              <w:t>Hantkeninidae</w:t>
            </w:r>
            <w:proofErr w:type="spellEnd"/>
          </w:p>
        </w:tc>
        <w:tc>
          <w:tcPr>
            <w:tcW w:w="893" w:type="dxa"/>
            <w:tcBorders>
              <w:top w:val="nil"/>
              <w:left w:val="nil"/>
              <w:bottom w:val="single" w:sz="4" w:space="0" w:color="auto"/>
              <w:right w:val="single" w:sz="4" w:space="0" w:color="auto"/>
            </w:tcBorders>
            <w:shd w:val="clear" w:color="auto" w:fill="auto"/>
            <w:noWrap/>
            <w:vAlign w:val="bottom"/>
            <w:hideMark/>
          </w:tcPr>
          <w:p w14:paraId="0D0F2DB1" w14:textId="1D7132E4"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16</w:t>
            </w:r>
          </w:p>
        </w:tc>
        <w:tc>
          <w:tcPr>
            <w:tcW w:w="1457" w:type="dxa"/>
            <w:tcBorders>
              <w:top w:val="nil"/>
              <w:left w:val="nil"/>
              <w:bottom w:val="single" w:sz="4" w:space="0" w:color="auto"/>
              <w:right w:val="single" w:sz="4" w:space="0" w:color="auto"/>
            </w:tcBorders>
            <w:shd w:val="clear" w:color="auto" w:fill="auto"/>
            <w:noWrap/>
            <w:vAlign w:val="bottom"/>
            <w:hideMark/>
          </w:tcPr>
          <w:p w14:paraId="1A5894E1" w14:textId="711C24A1"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4.12</w:t>
            </w:r>
          </w:p>
        </w:tc>
        <w:tc>
          <w:tcPr>
            <w:tcW w:w="0" w:type="auto"/>
            <w:tcBorders>
              <w:top w:val="nil"/>
              <w:left w:val="nil"/>
              <w:bottom w:val="single" w:sz="4" w:space="0" w:color="auto"/>
              <w:right w:val="single" w:sz="4" w:space="0" w:color="auto"/>
            </w:tcBorders>
            <w:shd w:val="clear" w:color="auto" w:fill="auto"/>
            <w:noWrap/>
            <w:vAlign w:val="bottom"/>
            <w:hideMark/>
          </w:tcPr>
          <w:p w14:paraId="53542A58" w14:textId="6BBCDFDF"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47.41</w:t>
            </w:r>
          </w:p>
        </w:tc>
        <w:tc>
          <w:tcPr>
            <w:tcW w:w="0" w:type="auto"/>
            <w:tcBorders>
              <w:top w:val="nil"/>
              <w:left w:val="nil"/>
              <w:bottom w:val="single" w:sz="4" w:space="0" w:color="auto"/>
              <w:right w:val="single" w:sz="4" w:space="0" w:color="auto"/>
            </w:tcBorders>
            <w:shd w:val="clear" w:color="auto" w:fill="auto"/>
            <w:noWrap/>
            <w:vAlign w:val="bottom"/>
            <w:hideMark/>
          </w:tcPr>
          <w:p w14:paraId="5EE94B0F" w14:textId="44B1491C"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33.90</w:t>
            </w:r>
          </w:p>
        </w:tc>
      </w:tr>
      <w:tr w:rsidR="005919D2" w:rsidRPr="001F4919" w14:paraId="44CDC3FB" w14:textId="77777777" w:rsidTr="005919D2">
        <w:trPr>
          <w:trHeight w:val="36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3A9C27E" w14:textId="3F43A71A" w:rsidR="005919D2" w:rsidRPr="001F4919" w:rsidRDefault="005919D2" w:rsidP="005919D2">
            <w:pPr>
              <w:widowControl/>
              <w:jc w:val="left"/>
              <w:rPr>
                <w:color w:val="000000"/>
                <w:sz w:val="28"/>
                <w:szCs w:val="28"/>
                <w:lang w:eastAsia="en-US"/>
              </w:rPr>
            </w:pPr>
            <w:proofErr w:type="spellStart"/>
            <w:r>
              <w:rPr>
                <w:rFonts w:ascii="Times" w:hAnsi="Times" w:cs="Calibri"/>
                <w:color w:val="000000"/>
                <w:sz w:val="28"/>
                <w:szCs w:val="28"/>
              </w:rPr>
              <w:t>Bittnerulidae</w:t>
            </w:r>
            <w:proofErr w:type="spellEnd"/>
          </w:p>
        </w:tc>
        <w:tc>
          <w:tcPr>
            <w:tcW w:w="893" w:type="dxa"/>
            <w:tcBorders>
              <w:top w:val="nil"/>
              <w:left w:val="nil"/>
              <w:bottom w:val="single" w:sz="4" w:space="0" w:color="auto"/>
              <w:right w:val="single" w:sz="4" w:space="0" w:color="auto"/>
            </w:tcBorders>
            <w:shd w:val="clear" w:color="auto" w:fill="auto"/>
            <w:noWrap/>
            <w:vAlign w:val="bottom"/>
            <w:hideMark/>
          </w:tcPr>
          <w:p w14:paraId="02974C9F" w14:textId="2249B734"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13</w:t>
            </w:r>
          </w:p>
        </w:tc>
        <w:tc>
          <w:tcPr>
            <w:tcW w:w="1457" w:type="dxa"/>
            <w:tcBorders>
              <w:top w:val="nil"/>
              <w:left w:val="nil"/>
              <w:bottom w:val="single" w:sz="4" w:space="0" w:color="auto"/>
              <w:right w:val="single" w:sz="4" w:space="0" w:color="auto"/>
            </w:tcBorders>
            <w:shd w:val="clear" w:color="auto" w:fill="auto"/>
            <w:noWrap/>
            <w:vAlign w:val="bottom"/>
            <w:hideMark/>
          </w:tcPr>
          <w:p w14:paraId="01631202" w14:textId="61B74938"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4.52</w:t>
            </w:r>
          </w:p>
        </w:tc>
        <w:tc>
          <w:tcPr>
            <w:tcW w:w="0" w:type="auto"/>
            <w:tcBorders>
              <w:top w:val="nil"/>
              <w:left w:val="nil"/>
              <w:bottom w:val="single" w:sz="4" w:space="0" w:color="auto"/>
              <w:right w:val="single" w:sz="4" w:space="0" w:color="auto"/>
            </w:tcBorders>
            <w:shd w:val="clear" w:color="auto" w:fill="auto"/>
            <w:noWrap/>
            <w:vAlign w:val="bottom"/>
            <w:hideMark/>
          </w:tcPr>
          <w:p w14:paraId="50B68A94" w14:textId="1A8796CE"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18.26</w:t>
            </w:r>
          </w:p>
        </w:tc>
        <w:tc>
          <w:tcPr>
            <w:tcW w:w="0" w:type="auto"/>
            <w:tcBorders>
              <w:top w:val="nil"/>
              <w:left w:val="nil"/>
              <w:bottom w:val="single" w:sz="4" w:space="0" w:color="auto"/>
              <w:right w:val="single" w:sz="4" w:space="0" w:color="auto"/>
            </w:tcBorders>
            <w:shd w:val="clear" w:color="auto" w:fill="auto"/>
            <w:noWrap/>
            <w:vAlign w:val="bottom"/>
            <w:hideMark/>
          </w:tcPr>
          <w:p w14:paraId="05EF34EB" w14:textId="4E6069F8"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0.00</w:t>
            </w:r>
          </w:p>
        </w:tc>
      </w:tr>
      <w:tr w:rsidR="005919D2" w:rsidRPr="001F4919" w14:paraId="47F8B51E" w14:textId="77777777" w:rsidTr="005919D2">
        <w:trPr>
          <w:trHeight w:val="36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24E45F42" w14:textId="77F0DFE3" w:rsidR="005919D2" w:rsidRPr="001F4919" w:rsidRDefault="005919D2" w:rsidP="005919D2">
            <w:pPr>
              <w:widowControl/>
              <w:jc w:val="left"/>
              <w:rPr>
                <w:color w:val="000000"/>
                <w:sz w:val="28"/>
                <w:szCs w:val="28"/>
                <w:lang w:eastAsia="en-US"/>
              </w:rPr>
            </w:pPr>
            <w:proofErr w:type="spellStart"/>
            <w:r>
              <w:rPr>
                <w:rFonts w:ascii="Times" w:hAnsi="Times" w:cs="Calibri"/>
                <w:color w:val="000000"/>
                <w:sz w:val="28"/>
                <w:szCs w:val="28"/>
              </w:rPr>
              <w:t>Hedbergellidae</w:t>
            </w:r>
            <w:proofErr w:type="spellEnd"/>
          </w:p>
        </w:tc>
        <w:tc>
          <w:tcPr>
            <w:tcW w:w="893" w:type="dxa"/>
            <w:tcBorders>
              <w:top w:val="nil"/>
              <w:left w:val="nil"/>
              <w:bottom w:val="single" w:sz="4" w:space="0" w:color="auto"/>
              <w:right w:val="single" w:sz="4" w:space="0" w:color="auto"/>
            </w:tcBorders>
            <w:shd w:val="clear" w:color="auto" w:fill="auto"/>
            <w:noWrap/>
            <w:vAlign w:val="bottom"/>
            <w:hideMark/>
          </w:tcPr>
          <w:p w14:paraId="6827301B" w14:textId="589D70F8"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28</w:t>
            </w:r>
          </w:p>
        </w:tc>
        <w:tc>
          <w:tcPr>
            <w:tcW w:w="1457" w:type="dxa"/>
            <w:tcBorders>
              <w:top w:val="nil"/>
              <w:left w:val="nil"/>
              <w:bottom w:val="single" w:sz="4" w:space="0" w:color="auto"/>
              <w:right w:val="single" w:sz="4" w:space="0" w:color="auto"/>
            </w:tcBorders>
            <w:shd w:val="clear" w:color="auto" w:fill="auto"/>
            <w:noWrap/>
            <w:vAlign w:val="bottom"/>
            <w:hideMark/>
          </w:tcPr>
          <w:p w14:paraId="426D6070" w14:textId="49C4165B"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5.52</w:t>
            </w:r>
          </w:p>
        </w:tc>
        <w:tc>
          <w:tcPr>
            <w:tcW w:w="0" w:type="auto"/>
            <w:tcBorders>
              <w:top w:val="nil"/>
              <w:left w:val="nil"/>
              <w:bottom w:val="single" w:sz="4" w:space="0" w:color="auto"/>
              <w:right w:val="single" w:sz="4" w:space="0" w:color="auto"/>
            </w:tcBorders>
            <w:shd w:val="clear" w:color="auto" w:fill="auto"/>
            <w:noWrap/>
            <w:vAlign w:val="bottom"/>
            <w:hideMark/>
          </w:tcPr>
          <w:p w14:paraId="7919805A" w14:textId="7BEDD546"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70.92</w:t>
            </w:r>
          </w:p>
        </w:tc>
        <w:tc>
          <w:tcPr>
            <w:tcW w:w="0" w:type="auto"/>
            <w:tcBorders>
              <w:top w:val="nil"/>
              <w:left w:val="nil"/>
              <w:bottom w:val="single" w:sz="4" w:space="0" w:color="auto"/>
              <w:right w:val="single" w:sz="4" w:space="0" w:color="auto"/>
            </w:tcBorders>
            <w:shd w:val="clear" w:color="auto" w:fill="auto"/>
            <w:noWrap/>
            <w:vAlign w:val="bottom"/>
            <w:hideMark/>
          </w:tcPr>
          <w:p w14:paraId="625DEA77" w14:textId="3E7DD26C"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30.22</w:t>
            </w:r>
          </w:p>
        </w:tc>
      </w:tr>
      <w:tr w:rsidR="005919D2" w:rsidRPr="001F4919" w14:paraId="0FB57B59" w14:textId="77777777" w:rsidTr="005919D2">
        <w:trPr>
          <w:trHeight w:val="36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2B490A3B" w14:textId="67C885EF" w:rsidR="005919D2" w:rsidRPr="001F4919" w:rsidRDefault="005919D2" w:rsidP="005919D2">
            <w:pPr>
              <w:widowControl/>
              <w:jc w:val="left"/>
              <w:rPr>
                <w:color w:val="000000"/>
                <w:sz w:val="28"/>
                <w:szCs w:val="28"/>
                <w:lang w:eastAsia="en-US"/>
              </w:rPr>
            </w:pPr>
            <w:proofErr w:type="spellStart"/>
            <w:r>
              <w:rPr>
                <w:rFonts w:ascii="Times" w:hAnsi="Times" w:cs="Calibri"/>
                <w:color w:val="000000"/>
                <w:sz w:val="28"/>
                <w:szCs w:val="28"/>
              </w:rPr>
              <w:t>Truncorotaloididae</w:t>
            </w:r>
            <w:proofErr w:type="spellEnd"/>
          </w:p>
        </w:tc>
        <w:tc>
          <w:tcPr>
            <w:tcW w:w="893" w:type="dxa"/>
            <w:tcBorders>
              <w:top w:val="nil"/>
              <w:left w:val="nil"/>
              <w:bottom w:val="single" w:sz="4" w:space="0" w:color="auto"/>
              <w:right w:val="single" w:sz="4" w:space="0" w:color="auto"/>
            </w:tcBorders>
            <w:shd w:val="clear" w:color="auto" w:fill="auto"/>
            <w:noWrap/>
            <w:vAlign w:val="bottom"/>
            <w:hideMark/>
          </w:tcPr>
          <w:p w14:paraId="2C1A341B" w14:textId="7888E538"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69</w:t>
            </w:r>
          </w:p>
        </w:tc>
        <w:tc>
          <w:tcPr>
            <w:tcW w:w="1457" w:type="dxa"/>
            <w:tcBorders>
              <w:top w:val="nil"/>
              <w:left w:val="nil"/>
              <w:bottom w:val="single" w:sz="4" w:space="0" w:color="auto"/>
              <w:right w:val="single" w:sz="4" w:space="0" w:color="auto"/>
            </w:tcBorders>
            <w:shd w:val="clear" w:color="auto" w:fill="auto"/>
            <w:noWrap/>
            <w:vAlign w:val="bottom"/>
            <w:hideMark/>
          </w:tcPr>
          <w:p w14:paraId="044DABE8" w14:textId="2AAE5740"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5.86</w:t>
            </w:r>
          </w:p>
        </w:tc>
        <w:tc>
          <w:tcPr>
            <w:tcW w:w="0" w:type="auto"/>
            <w:tcBorders>
              <w:top w:val="nil"/>
              <w:left w:val="nil"/>
              <w:bottom w:val="single" w:sz="4" w:space="0" w:color="auto"/>
              <w:right w:val="single" w:sz="4" w:space="0" w:color="auto"/>
            </w:tcBorders>
            <w:shd w:val="clear" w:color="auto" w:fill="auto"/>
            <w:noWrap/>
            <w:vAlign w:val="bottom"/>
            <w:hideMark/>
          </w:tcPr>
          <w:p w14:paraId="32C88A52" w14:textId="67B90FEF"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66.02</w:t>
            </w:r>
          </w:p>
        </w:tc>
        <w:tc>
          <w:tcPr>
            <w:tcW w:w="0" w:type="auto"/>
            <w:tcBorders>
              <w:top w:val="nil"/>
              <w:left w:val="nil"/>
              <w:bottom w:val="single" w:sz="4" w:space="0" w:color="auto"/>
              <w:right w:val="single" w:sz="4" w:space="0" w:color="auto"/>
            </w:tcBorders>
            <w:shd w:val="clear" w:color="auto" w:fill="auto"/>
            <w:noWrap/>
            <w:vAlign w:val="bottom"/>
            <w:hideMark/>
          </w:tcPr>
          <w:p w14:paraId="526F379E" w14:textId="779AC6FA"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30.28</w:t>
            </w:r>
          </w:p>
        </w:tc>
      </w:tr>
      <w:tr w:rsidR="005919D2" w:rsidRPr="001F4919" w14:paraId="389D21DD" w14:textId="77777777" w:rsidTr="005919D2">
        <w:trPr>
          <w:trHeight w:val="36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4049BBBB" w14:textId="5FB23515" w:rsidR="005919D2" w:rsidRPr="001F4919" w:rsidRDefault="005919D2" w:rsidP="005919D2">
            <w:pPr>
              <w:widowControl/>
              <w:jc w:val="left"/>
              <w:rPr>
                <w:color w:val="000000"/>
                <w:sz w:val="28"/>
                <w:szCs w:val="28"/>
                <w:lang w:eastAsia="en-US"/>
              </w:rPr>
            </w:pPr>
            <w:proofErr w:type="spellStart"/>
            <w:r>
              <w:rPr>
                <w:rFonts w:ascii="Times" w:hAnsi="Times" w:cs="Calibri"/>
                <w:color w:val="000000"/>
                <w:sz w:val="28"/>
                <w:szCs w:val="28"/>
              </w:rPr>
              <w:t>Globigerinidae</w:t>
            </w:r>
            <w:proofErr w:type="spellEnd"/>
          </w:p>
        </w:tc>
        <w:tc>
          <w:tcPr>
            <w:tcW w:w="893" w:type="dxa"/>
            <w:tcBorders>
              <w:top w:val="nil"/>
              <w:left w:val="nil"/>
              <w:bottom w:val="single" w:sz="4" w:space="0" w:color="auto"/>
              <w:right w:val="single" w:sz="4" w:space="0" w:color="auto"/>
            </w:tcBorders>
            <w:shd w:val="clear" w:color="auto" w:fill="auto"/>
            <w:noWrap/>
            <w:vAlign w:val="bottom"/>
            <w:hideMark/>
          </w:tcPr>
          <w:p w14:paraId="67B3C9D3" w14:textId="105EDB8D"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110</w:t>
            </w:r>
          </w:p>
        </w:tc>
        <w:tc>
          <w:tcPr>
            <w:tcW w:w="1457" w:type="dxa"/>
            <w:tcBorders>
              <w:top w:val="nil"/>
              <w:left w:val="nil"/>
              <w:bottom w:val="single" w:sz="4" w:space="0" w:color="auto"/>
              <w:right w:val="single" w:sz="4" w:space="0" w:color="auto"/>
            </w:tcBorders>
            <w:shd w:val="clear" w:color="auto" w:fill="auto"/>
            <w:noWrap/>
            <w:vAlign w:val="bottom"/>
            <w:hideMark/>
          </w:tcPr>
          <w:p w14:paraId="77529C22" w14:textId="44A229B9"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9.81</w:t>
            </w:r>
          </w:p>
        </w:tc>
        <w:tc>
          <w:tcPr>
            <w:tcW w:w="0" w:type="auto"/>
            <w:tcBorders>
              <w:top w:val="nil"/>
              <w:left w:val="nil"/>
              <w:bottom w:val="single" w:sz="4" w:space="0" w:color="auto"/>
              <w:right w:val="single" w:sz="4" w:space="0" w:color="auto"/>
            </w:tcBorders>
            <w:shd w:val="clear" w:color="auto" w:fill="auto"/>
            <w:noWrap/>
            <w:vAlign w:val="bottom"/>
            <w:hideMark/>
          </w:tcPr>
          <w:p w14:paraId="373CC78D" w14:textId="31889248"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66.03</w:t>
            </w:r>
          </w:p>
        </w:tc>
        <w:tc>
          <w:tcPr>
            <w:tcW w:w="0" w:type="auto"/>
            <w:tcBorders>
              <w:top w:val="nil"/>
              <w:left w:val="nil"/>
              <w:bottom w:val="single" w:sz="4" w:space="0" w:color="auto"/>
              <w:right w:val="single" w:sz="4" w:space="0" w:color="auto"/>
            </w:tcBorders>
            <w:shd w:val="clear" w:color="auto" w:fill="auto"/>
            <w:noWrap/>
            <w:vAlign w:val="bottom"/>
            <w:hideMark/>
          </w:tcPr>
          <w:p w14:paraId="31C04829" w14:textId="1A4509B8"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0.00</w:t>
            </w:r>
          </w:p>
        </w:tc>
      </w:tr>
      <w:tr w:rsidR="005919D2" w:rsidRPr="001F4919" w14:paraId="120BC691" w14:textId="77777777" w:rsidTr="005919D2">
        <w:trPr>
          <w:trHeight w:val="36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7F28F45F" w14:textId="41CC7C67" w:rsidR="005919D2" w:rsidRPr="001F4919" w:rsidRDefault="005919D2" w:rsidP="005919D2">
            <w:pPr>
              <w:widowControl/>
              <w:jc w:val="left"/>
              <w:rPr>
                <w:color w:val="000000"/>
                <w:sz w:val="28"/>
                <w:szCs w:val="28"/>
                <w:lang w:eastAsia="en-US"/>
              </w:rPr>
            </w:pPr>
            <w:proofErr w:type="spellStart"/>
            <w:r>
              <w:rPr>
                <w:rFonts w:ascii="Times" w:hAnsi="Times" w:cs="Calibri"/>
                <w:color w:val="000000"/>
                <w:sz w:val="28"/>
                <w:szCs w:val="28"/>
              </w:rPr>
              <w:t>Catapsydracidae</w:t>
            </w:r>
            <w:proofErr w:type="spellEnd"/>
          </w:p>
        </w:tc>
        <w:tc>
          <w:tcPr>
            <w:tcW w:w="893" w:type="dxa"/>
            <w:tcBorders>
              <w:top w:val="nil"/>
              <w:left w:val="nil"/>
              <w:bottom w:val="single" w:sz="4" w:space="0" w:color="auto"/>
              <w:right w:val="single" w:sz="4" w:space="0" w:color="auto"/>
            </w:tcBorders>
            <w:shd w:val="clear" w:color="auto" w:fill="auto"/>
            <w:noWrap/>
            <w:vAlign w:val="bottom"/>
            <w:hideMark/>
          </w:tcPr>
          <w:p w14:paraId="6133DF97" w14:textId="49FF5129"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28</w:t>
            </w:r>
          </w:p>
        </w:tc>
        <w:tc>
          <w:tcPr>
            <w:tcW w:w="1457" w:type="dxa"/>
            <w:tcBorders>
              <w:top w:val="nil"/>
              <w:left w:val="nil"/>
              <w:bottom w:val="single" w:sz="4" w:space="0" w:color="auto"/>
              <w:right w:val="single" w:sz="4" w:space="0" w:color="auto"/>
            </w:tcBorders>
            <w:shd w:val="clear" w:color="auto" w:fill="auto"/>
            <w:noWrap/>
            <w:vAlign w:val="bottom"/>
            <w:hideMark/>
          </w:tcPr>
          <w:p w14:paraId="1E158018" w14:textId="4A153C52"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9.97</w:t>
            </w:r>
          </w:p>
        </w:tc>
        <w:tc>
          <w:tcPr>
            <w:tcW w:w="0" w:type="auto"/>
            <w:tcBorders>
              <w:top w:val="nil"/>
              <w:left w:val="nil"/>
              <w:bottom w:val="single" w:sz="4" w:space="0" w:color="auto"/>
              <w:right w:val="single" w:sz="4" w:space="0" w:color="auto"/>
            </w:tcBorders>
            <w:shd w:val="clear" w:color="auto" w:fill="auto"/>
            <w:noWrap/>
            <w:vAlign w:val="bottom"/>
            <w:hideMark/>
          </w:tcPr>
          <w:p w14:paraId="39DFE333" w14:textId="4D08C749"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65.96</w:t>
            </w:r>
          </w:p>
        </w:tc>
        <w:tc>
          <w:tcPr>
            <w:tcW w:w="0" w:type="auto"/>
            <w:tcBorders>
              <w:top w:val="nil"/>
              <w:left w:val="nil"/>
              <w:bottom w:val="single" w:sz="4" w:space="0" w:color="auto"/>
              <w:right w:val="single" w:sz="4" w:space="0" w:color="auto"/>
            </w:tcBorders>
            <w:shd w:val="clear" w:color="auto" w:fill="auto"/>
            <w:noWrap/>
            <w:vAlign w:val="bottom"/>
            <w:hideMark/>
          </w:tcPr>
          <w:p w14:paraId="5D1BE422" w14:textId="6B8A1095"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0.00</w:t>
            </w:r>
          </w:p>
        </w:tc>
      </w:tr>
      <w:tr w:rsidR="005919D2" w:rsidRPr="001F4919" w14:paraId="6ADDF3CD" w14:textId="77777777" w:rsidTr="005919D2">
        <w:trPr>
          <w:trHeight w:val="36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8CD76D3" w14:textId="7F536897" w:rsidR="005919D2" w:rsidRPr="001F4919" w:rsidRDefault="005919D2" w:rsidP="005919D2">
            <w:pPr>
              <w:widowControl/>
              <w:jc w:val="left"/>
              <w:rPr>
                <w:color w:val="000000"/>
                <w:sz w:val="28"/>
                <w:szCs w:val="28"/>
                <w:lang w:eastAsia="en-US"/>
              </w:rPr>
            </w:pPr>
            <w:proofErr w:type="spellStart"/>
            <w:r>
              <w:rPr>
                <w:rFonts w:ascii="Times" w:hAnsi="Times" w:cs="Calibri"/>
                <w:color w:val="000000"/>
                <w:sz w:val="28"/>
                <w:szCs w:val="28"/>
              </w:rPr>
              <w:t>Globoquadrinidae</w:t>
            </w:r>
            <w:proofErr w:type="spellEnd"/>
          </w:p>
        </w:tc>
        <w:tc>
          <w:tcPr>
            <w:tcW w:w="893" w:type="dxa"/>
            <w:tcBorders>
              <w:top w:val="nil"/>
              <w:left w:val="nil"/>
              <w:bottom w:val="single" w:sz="4" w:space="0" w:color="auto"/>
              <w:right w:val="single" w:sz="4" w:space="0" w:color="auto"/>
            </w:tcBorders>
            <w:shd w:val="clear" w:color="auto" w:fill="auto"/>
            <w:noWrap/>
            <w:vAlign w:val="bottom"/>
            <w:hideMark/>
          </w:tcPr>
          <w:p w14:paraId="2D5467CD" w14:textId="642B61C7"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14</w:t>
            </w:r>
          </w:p>
        </w:tc>
        <w:tc>
          <w:tcPr>
            <w:tcW w:w="1457" w:type="dxa"/>
            <w:tcBorders>
              <w:top w:val="nil"/>
              <w:left w:val="nil"/>
              <w:bottom w:val="single" w:sz="4" w:space="0" w:color="auto"/>
              <w:right w:val="single" w:sz="4" w:space="0" w:color="auto"/>
            </w:tcBorders>
            <w:shd w:val="clear" w:color="auto" w:fill="auto"/>
            <w:noWrap/>
            <w:vAlign w:val="bottom"/>
            <w:hideMark/>
          </w:tcPr>
          <w:p w14:paraId="1A1EF393" w14:textId="6004F2A0"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14.19</w:t>
            </w:r>
          </w:p>
        </w:tc>
        <w:tc>
          <w:tcPr>
            <w:tcW w:w="0" w:type="auto"/>
            <w:tcBorders>
              <w:top w:val="nil"/>
              <w:left w:val="nil"/>
              <w:bottom w:val="single" w:sz="4" w:space="0" w:color="auto"/>
              <w:right w:val="single" w:sz="4" w:space="0" w:color="auto"/>
            </w:tcBorders>
            <w:shd w:val="clear" w:color="auto" w:fill="auto"/>
            <w:noWrap/>
            <w:vAlign w:val="bottom"/>
            <w:hideMark/>
          </w:tcPr>
          <w:p w14:paraId="3073088C" w14:textId="0C2D87D5"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38.98</w:t>
            </w:r>
          </w:p>
        </w:tc>
        <w:tc>
          <w:tcPr>
            <w:tcW w:w="0" w:type="auto"/>
            <w:tcBorders>
              <w:top w:val="nil"/>
              <w:left w:val="nil"/>
              <w:bottom w:val="single" w:sz="4" w:space="0" w:color="auto"/>
              <w:right w:val="single" w:sz="4" w:space="0" w:color="auto"/>
            </w:tcBorders>
            <w:shd w:val="clear" w:color="auto" w:fill="auto"/>
            <w:noWrap/>
            <w:vAlign w:val="bottom"/>
            <w:hideMark/>
          </w:tcPr>
          <w:p w14:paraId="481BBAE6" w14:textId="7D471EFD" w:rsidR="005919D2" w:rsidRPr="001F4919" w:rsidRDefault="005919D2" w:rsidP="005919D2">
            <w:pPr>
              <w:widowControl/>
              <w:jc w:val="right"/>
              <w:rPr>
                <w:color w:val="000000"/>
                <w:sz w:val="28"/>
                <w:szCs w:val="28"/>
                <w:lang w:eastAsia="en-US"/>
              </w:rPr>
            </w:pPr>
            <w:r>
              <w:rPr>
                <w:rFonts w:ascii="Times" w:hAnsi="Times" w:cs="Calibri"/>
                <w:color w:val="000000"/>
                <w:sz w:val="28"/>
                <w:szCs w:val="28"/>
              </w:rPr>
              <w:t>22.92</w:t>
            </w:r>
          </w:p>
        </w:tc>
      </w:tr>
    </w:tbl>
    <w:p w14:paraId="61382C1A" w14:textId="77777777" w:rsidR="003B7CFA" w:rsidRDefault="003B7CFA" w:rsidP="000F7665">
      <w:pPr>
        <w:keepNext/>
        <w:jc w:val="left"/>
        <w:rPr>
          <w:color w:val="000000" w:themeColor="text1"/>
          <w:sz w:val="24"/>
          <w:szCs w:val="24"/>
        </w:rPr>
      </w:pPr>
    </w:p>
    <w:p w14:paraId="4B11F956" w14:textId="128EC3B1" w:rsidR="001F4919" w:rsidRDefault="001F4919" w:rsidP="000F7665">
      <w:pPr>
        <w:keepNext/>
        <w:jc w:val="left"/>
        <w:rPr>
          <w:color w:val="000000" w:themeColor="text1"/>
          <w:sz w:val="24"/>
          <w:szCs w:val="24"/>
        </w:rPr>
      </w:pPr>
    </w:p>
    <w:p w14:paraId="30A2FDB3" w14:textId="51BC5FF0" w:rsidR="00590D45" w:rsidRPr="00C049DD" w:rsidRDefault="000B5E1E" w:rsidP="00C049DD">
      <w:pPr>
        <w:keepNext/>
        <w:jc w:val="left"/>
        <w:rPr>
          <w:color w:val="000000" w:themeColor="text1"/>
          <w:sz w:val="24"/>
          <w:szCs w:val="24"/>
        </w:rPr>
      </w:pPr>
      <w:r>
        <w:rPr>
          <w:color w:val="000000" w:themeColor="text1"/>
          <w:sz w:val="24"/>
          <w:szCs w:val="24"/>
        </w:rPr>
        <w:t xml:space="preserve">BP Gulf of Mexico paper has created a standard framework to detect the biozonation using nannofossils. </w:t>
      </w:r>
      <w:r w:rsidR="00482833">
        <w:rPr>
          <w:color w:val="000000" w:themeColor="text1"/>
          <w:sz w:val="24"/>
          <w:szCs w:val="24"/>
        </w:rPr>
        <w:t>For some genera, the family name is missing and the class or phylum name was used. And in some case “-</w:t>
      </w:r>
      <w:r w:rsidR="00C76C56">
        <w:rPr>
          <w:color w:val="000000" w:themeColor="text1"/>
          <w:sz w:val="24"/>
          <w:szCs w:val="24"/>
        </w:rPr>
        <w:t xml:space="preserve">“  </w:t>
      </w:r>
      <w:r w:rsidR="00482833">
        <w:rPr>
          <w:color w:val="000000" w:themeColor="text1"/>
          <w:sz w:val="24"/>
          <w:szCs w:val="24"/>
        </w:rPr>
        <w:t xml:space="preserve">is used. </w:t>
      </w:r>
      <w:r w:rsidR="00C51EF1">
        <w:rPr>
          <w:color w:val="000000" w:themeColor="text1"/>
          <w:sz w:val="24"/>
          <w:szCs w:val="24"/>
        </w:rPr>
        <w:t xml:space="preserve">The </w:t>
      </w:r>
      <w:r w:rsidR="00386197">
        <w:rPr>
          <w:color w:val="000000" w:themeColor="text1"/>
          <w:sz w:val="24"/>
          <w:szCs w:val="24"/>
        </w:rPr>
        <w:t xml:space="preserve">nannofossils in our study are under the following families: </w:t>
      </w:r>
      <w:r w:rsidR="00C049DD" w:rsidRPr="00C049DD">
        <w:rPr>
          <w:color w:val="000000" w:themeColor="text1"/>
          <w:sz w:val="24"/>
          <w:szCs w:val="24"/>
        </w:rPr>
        <w:t>"-"</w:t>
      </w:r>
      <w:r w:rsidR="00C049DD">
        <w:rPr>
          <w:color w:val="000000" w:themeColor="text1"/>
          <w:sz w:val="24"/>
          <w:szCs w:val="24"/>
        </w:rPr>
        <w:t xml:space="preserve">, </w:t>
      </w:r>
      <w:r w:rsidR="00C049DD" w:rsidRPr="00C049DD">
        <w:rPr>
          <w:color w:val="000000" w:themeColor="text1"/>
          <w:sz w:val="24"/>
          <w:szCs w:val="24"/>
        </w:rPr>
        <w:t xml:space="preserve"> "</w:t>
      </w:r>
      <w:proofErr w:type="spellStart"/>
      <w:r w:rsidR="00C049DD" w:rsidRPr="00C049DD">
        <w:rPr>
          <w:color w:val="000000" w:themeColor="text1"/>
          <w:sz w:val="24"/>
          <w:szCs w:val="24"/>
        </w:rPr>
        <w:t>Calcidiscaceae</w:t>
      </w:r>
      <w:proofErr w:type="spellEnd"/>
      <w:r w:rsidR="00C049DD" w:rsidRPr="00C049DD">
        <w:rPr>
          <w:color w:val="000000" w:themeColor="text1"/>
          <w:sz w:val="24"/>
          <w:szCs w:val="24"/>
        </w:rPr>
        <w:t>"</w:t>
      </w:r>
      <w:r w:rsidR="00C049DD">
        <w:rPr>
          <w:color w:val="000000" w:themeColor="text1"/>
          <w:sz w:val="24"/>
          <w:szCs w:val="24"/>
        </w:rPr>
        <w:t>,</w:t>
      </w:r>
      <w:r w:rsidR="00C049DD" w:rsidRPr="00C049DD">
        <w:rPr>
          <w:color w:val="000000" w:themeColor="text1"/>
          <w:sz w:val="24"/>
          <w:szCs w:val="24"/>
        </w:rPr>
        <w:t xml:space="preserve"> "</w:t>
      </w:r>
      <w:proofErr w:type="spellStart"/>
      <w:r w:rsidR="00C049DD" w:rsidRPr="00C049DD">
        <w:rPr>
          <w:color w:val="000000" w:themeColor="text1"/>
          <w:sz w:val="24"/>
          <w:szCs w:val="24"/>
        </w:rPr>
        <w:t>Ceratolithaceae</w:t>
      </w:r>
      <w:proofErr w:type="spellEnd"/>
      <w:r w:rsidR="00C049DD" w:rsidRPr="00C049DD">
        <w:rPr>
          <w:color w:val="000000" w:themeColor="text1"/>
          <w:sz w:val="24"/>
          <w:szCs w:val="24"/>
        </w:rPr>
        <w:t>"</w:t>
      </w:r>
      <w:r w:rsidR="00C049DD">
        <w:rPr>
          <w:color w:val="000000" w:themeColor="text1"/>
          <w:sz w:val="24"/>
          <w:szCs w:val="24"/>
        </w:rPr>
        <w:t xml:space="preserve">, </w:t>
      </w:r>
      <w:r w:rsidR="00C049DD" w:rsidRPr="00C049DD">
        <w:rPr>
          <w:color w:val="000000" w:themeColor="text1"/>
          <w:sz w:val="24"/>
          <w:szCs w:val="24"/>
        </w:rPr>
        <w:t>"</w:t>
      </w:r>
      <w:proofErr w:type="spellStart"/>
      <w:r w:rsidR="00C049DD" w:rsidRPr="00C049DD">
        <w:rPr>
          <w:color w:val="000000" w:themeColor="text1"/>
          <w:sz w:val="24"/>
          <w:szCs w:val="24"/>
        </w:rPr>
        <w:t>Coccolithaceae</w:t>
      </w:r>
      <w:proofErr w:type="spellEnd"/>
      <w:r w:rsidR="00C049DD" w:rsidRPr="00C049DD">
        <w:rPr>
          <w:color w:val="000000" w:themeColor="text1"/>
          <w:sz w:val="24"/>
          <w:szCs w:val="24"/>
        </w:rPr>
        <w:t>"</w:t>
      </w:r>
      <w:r w:rsidR="00C049DD">
        <w:rPr>
          <w:color w:val="000000" w:themeColor="text1"/>
          <w:sz w:val="24"/>
          <w:szCs w:val="24"/>
        </w:rPr>
        <w:t xml:space="preserve">, </w:t>
      </w:r>
      <w:r w:rsidR="00C049DD" w:rsidRPr="00C049DD">
        <w:rPr>
          <w:color w:val="000000" w:themeColor="text1"/>
          <w:sz w:val="24"/>
          <w:szCs w:val="24"/>
        </w:rPr>
        <w:t>"</w:t>
      </w:r>
      <w:proofErr w:type="spellStart"/>
      <w:r w:rsidR="00C049DD" w:rsidRPr="00C049DD">
        <w:rPr>
          <w:color w:val="000000" w:themeColor="text1"/>
          <w:sz w:val="24"/>
          <w:szCs w:val="24"/>
        </w:rPr>
        <w:t>Discoasteraceae</w:t>
      </w:r>
      <w:proofErr w:type="spellEnd"/>
      <w:r w:rsidR="00C049DD" w:rsidRPr="00C049DD">
        <w:rPr>
          <w:color w:val="000000" w:themeColor="text1"/>
          <w:sz w:val="24"/>
          <w:szCs w:val="24"/>
        </w:rPr>
        <w:t>"</w:t>
      </w:r>
      <w:r w:rsidR="00C049DD">
        <w:rPr>
          <w:color w:val="000000" w:themeColor="text1"/>
          <w:sz w:val="24"/>
          <w:szCs w:val="24"/>
        </w:rPr>
        <w:t xml:space="preserve">, </w:t>
      </w:r>
      <w:r w:rsidR="00C049DD" w:rsidRPr="00C049DD">
        <w:rPr>
          <w:color w:val="000000" w:themeColor="text1"/>
          <w:sz w:val="24"/>
          <w:szCs w:val="24"/>
        </w:rPr>
        <w:t>"</w:t>
      </w:r>
      <w:proofErr w:type="spellStart"/>
      <w:r w:rsidR="00C049DD" w:rsidRPr="00C049DD">
        <w:rPr>
          <w:color w:val="000000" w:themeColor="text1"/>
          <w:sz w:val="24"/>
          <w:szCs w:val="24"/>
        </w:rPr>
        <w:t>Helicosphaeraceae</w:t>
      </w:r>
      <w:proofErr w:type="spellEnd"/>
      <w:r w:rsidR="00C049DD" w:rsidRPr="00C049DD">
        <w:rPr>
          <w:color w:val="000000" w:themeColor="text1"/>
          <w:sz w:val="24"/>
          <w:szCs w:val="24"/>
        </w:rPr>
        <w:t>"</w:t>
      </w:r>
      <w:r w:rsidR="00C049DD">
        <w:rPr>
          <w:color w:val="000000" w:themeColor="text1"/>
          <w:sz w:val="24"/>
          <w:szCs w:val="24"/>
        </w:rPr>
        <w:t xml:space="preserve">,  </w:t>
      </w:r>
      <w:r w:rsidR="00C049DD" w:rsidRPr="00C049DD">
        <w:rPr>
          <w:color w:val="000000" w:themeColor="text1"/>
          <w:sz w:val="24"/>
          <w:szCs w:val="24"/>
        </w:rPr>
        <w:t>"</w:t>
      </w:r>
      <w:proofErr w:type="spellStart"/>
      <w:r w:rsidR="00C049DD" w:rsidRPr="00C049DD">
        <w:rPr>
          <w:color w:val="000000" w:themeColor="text1"/>
          <w:sz w:val="24"/>
          <w:szCs w:val="24"/>
        </w:rPr>
        <w:t>Noelaerhabdaceae</w:t>
      </w:r>
      <w:proofErr w:type="spellEnd"/>
      <w:r w:rsidR="00C049DD" w:rsidRPr="00C049DD">
        <w:rPr>
          <w:color w:val="000000" w:themeColor="text1"/>
          <w:sz w:val="24"/>
          <w:szCs w:val="24"/>
        </w:rPr>
        <w:t>"</w:t>
      </w:r>
      <w:r w:rsidR="00C049DD">
        <w:rPr>
          <w:color w:val="000000" w:themeColor="text1"/>
          <w:sz w:val="24"/>
          <w:szCs w:val="24"/>
        </w:rPr>
        <w:t>,</w:t>
      </w:r>
      <w:r w:rsidR="00C049DD" w:rsidRPr="00C049DD">
        <w:rPr>
          <w:color w:val="000000" w:themeColor="text1"/>
          <w:sz w:val="24"/>
          <w:szCs w:val="24"/>
        </w:rPr>
        <w:t xml:space="preserve"> "</w:t>
      </w:r>
      <w:proofErr w:type="spellStart"/>
      <w:r w:rsidR="00C049DD" w:rsidRPr="00C049DD">
        <w:rPr>
          <w:color w:val="000000" w:themeColor="text1"/>
          <w:sz w:val="24"/>
          <w:szCs w:val="24"/>
        </w:rPr>
        <w:t>Pontosphaeraceae</w:t>
      </w:r>
      <w:proofErr w:type="spellEnd"/>
      <w:r w:rsidR="00C049DD" w:rsidRPr="00C049DD">
        <w:rPr>
          <w:color w:val="000000" w:themeColor="text1"/>
          <w:sz w:val="24"/>
          <w:szCs w:val="24"/>
        </w:rPr>
        <w:t>"</w:t>
      </w:r>
      <w:r w:rsidR="00C049DD">
        <w:rPr>
          <w:color w:val="000000" w:themeColor="text1"/>
          <w:sz w:val="24"/>
          <w:szCs w:val="24"/>
        </w:rPr>
        <w:t xml:space="preserve">, </w:t>
      </w:r>
      <w:r w:rsidR="00C049DD" w:rsidRPr="00C049DD">
        <w:rPr>
          <w:color w:val="000000" w:themeColor="text1"/>
          <w:sz w:val="24"/>
          <w:szCs w:val="24"/>
        </w:rPr>
        <w:t>"</w:t>
      </w:r>
      <w:proofErr w:type="spellStart"/>
      <w:r w:rsidR="00C049DD" w:rsidRPr="00C049DD">
        <w:rPr>
          <w:color w:val="000000" w:themeColor="text1"/>
          <w:sz w:val="24"/>
          <w:szCs w:val="24"/>
        </w:rPr>
        <w:t>Sphenolithaceae</w:t>
      </w:r>
      <w:proofErr w:type="spellEnd"/>
      <w:r w:rsidR="00C049DD" w:rsidRPr="00C049DD">
        <w:rPr>
          <w:color w:val="000000" w:themeColor="text1"/>
          <w:sz w:val="24"/>
          <w:szCs w:val="24"/>
        </w:rPr>
        <w:t>"</w:t>
      </w:r>
      <w:r w:rsidR="00C049DD">
        <w:rPr>
          <w:color w:val="000000" w:themeColor="text1"/>
          <w:sz w:val="24"/>
          <w:szCs w:val="24"/>
        </w:rPr>
        <w:t>.</w:t>
      </w:r>
    </w:p>
    <w:p w14:paraId="24C16D3C" w14:textId="77777777" w:rsidR="00590D45" w:rsidRDefault="00590D45" w:rsidP="00590D45">
      <w:pPr>
        <w:widowControl/>
        <w:ind w:right="-2023"/>
        <w:jc w:val="left"/>
        <w:rPr>
          <w:rFonts w:ascii="Calibri" w:hAnsi="Calibri" w:cs="Calibri"/>
          <w:color w:val="000000"/>
          <w:sz w:val="24"/>
          <w:szCs w:val="24"/>
          <w:lang w:eastAsia="en-US"/>
        </w:rPr>
      </w:pPr>
    </w:p>
    <w:p w14:paraId="2A1708C1" w14:textId="77777777" w:rsidR="00590D45" w:rsidRDefault="00590D45" w:rsidP="00590D45">
      <w:pPr>
        <w:widowControl/>
        <w:ind w:right="-2023"/>
        <w:jc w:val="left"/>
        <w:rPr>
          <w:rFonts w:ascii="Calibri" w:hAnsi="Calibri" w:cs="Calibri"/>
          <w:color w:val="000000"/>
          <w:sz w:val="24"/>
          <w:szCs w:val="24"/>
          <w:lang w:eastAsia="en-US"/>
        </w:rPr>
      </w:pPr>
    </w:p>
    <w:p w14:paraId="4F61798C" w14:textId="50B799B9" w:rsidR="003B7CFA" w:rsidRPr="00590D45" w:rsidRDefault="00590D45" w:rsidP="00590D45">
      <w:pPr>
        <w:widowControl/>
        <w:ind w:right="-2023"/>
        <w:jc w:val="left"/>
        <w:rPr>
          <w:rFonts w:ascii="Calibri" w:hAnsi="Calibri" w:cs="Calibri"/>
          <w:color w:val="000000"/>
          <w:sz w:val="24"/>
          <w:szCs w:val="24"/>
          <w:lang w:eastAsia="en-US"/>
        </w:rPr>
      </w:pPr>
      <w:r w:rsidRPr="00482833">
        <w:rPr>
          <w:rFonts w:ascii="Calibri" w:hAnsi="Calibri" w:cs="Calibri"/>
          <w:color w:val="000000"/>
          <w:sz w:val="24"/>
          <w:szCs w:val="24"/>
          <w:lang w:eastAsia="en-US"/>
        </w:rPr>
        <w:lastRenderedPageBreak/>
        <w:t xml:space="preserve">Table </w:t>
      </w:r>
      <w:r>
        <w:rPr>
          <w:rFonts w:ascii="Calibri" w:hAnsi="Calibri" w:cs="Calibri"/>
          <w:color w:val="000000"/>
          <w:sz w:val="24"/>
          <w:szCs w:val="24"/>
          <w:lang w:eastAsia="en-US"/>
        </w:rPr>
        <w:t>2</w:t>
      </w:r>
      <w:r w:rsidRPr="00482833">
        <w:rPr>
          <w:rFonts w:ascii="Calibri" w:hAnsi="Calibri" w:cs="Calibri"/>
          <w:color w:val="000000"/>
          <w:sz w:val="24"/>
          <w:szCs w:val="24"/>
          <w:lang w:eastAsia="en-US"/>
        </w:rPr>
        <w:t xml:space="preserve">: Number of species and Lifespan </w:t>
      </w:r>
      <w:r>
        <w:rPr>
          <w:rFonts w:ascii="Calibri" w:hAnsi="Calibri" w:cs="Calibri"/>
          <w:color w:val="000000"/>
          <w:sz w:val="24"/>
          <w:szCs w:val="24"/>
          <w:lang w:eastAsia="en-US"/>
        </w:rPr>
        <w:t xml:space="preserve">of Nannofossils </w:t>
      </w:r>
      <w:r w:rsidRPr="00482833">
        <w:rPr>
          <w:rFonts w:ascii="Calibri" w:hAnsi="Calibri" w:cs="Calibri"/>
          <w:color w:val="000000"/>
          <w:sz w:val="24"/>
          <w:szCs w:val="24"/>
          <w:lang w:eastAsia="en-US"/>
        </w:rPr>
        <w:t>by Family/Class/P</w:t>
      </w:r>
      <w:r>
        <w:rPr>
          <w:rFonts w:ascii="Calibri" w:hAnsi="Calibri" w:cs="Calibri"/>
          <w:color w:val="000000"/>
          <w:sz w:val="24"/>
          <w:szCs w:val="24"/>
          <w:lang w:eastAsia="en-US"/>
        </w:rPr>
        <w:t>hylum</w:t>
      </w:r>
    </w:p>
    <w:tbl>
      <w:tblPr>
        <w:tblpPr w:leftFromText="180" w:rightFromText="180" w:vertAnchor="text" w:tblpY="1"/>
        <w:tblOverlap w:val="never"/>
        <w:tblW w:w="5000" w:type="pct"/>
        <w:tblLook w:val="04A0" w:firstRow="1" w:lastRow="0" w:firstColumn="1" w:lastColumn="0" w:noHBand="0" w:noVBand="1"/>
      </w:tblPr>
      <w:tblGrid>
        <w:gridCol w:w="2060"/>
        <w:gridCol w:w="1433"/>
        <w:gridCol w:w="1795"/>
        <w:gridCol w:w="1993"/>
        <w:gridCol w:w="1897"/>
      </w:tblGrid>
      <w:tr w:rsidR="00482833" w:rsidRPr="00482833" w14:paraId="73C0B428" w14:textId="77777777" w:rsidTr="00C84ABB">
        <w:trPr>
          <w:trHeight w:val="312"/>
        </w:trPr>
        <w:tc>
          <w:tcPr>
            <w:tcW w:w="3967" w:type="pct"/>
            <w:gridSpan w:val="4"/>
            <w:tcBorders>
              <w:top w:val="nil"/>
              <w:left w:val="nil"/>
              <w:bottom w:val="nil"/>
              <w:right w:val="nil"/>
            </w:tcBorders>
            <w:shd w:val="clear" w:color="auto" w:fill="auto"/>
            <w:noWrap/>
            <w:vAlign w:val="bottom"/>
            <w:hideMark/>
          </w:tcPr>
          <w:p w14:paraId="522371CF" w14:textId="54160D92" w:rsidR="00482833" w:rsidRPr="00482833" w:rsidRDefault="00482833" w:rsidP="00590D45">
            <w:pPr>
              <w:widowControl/>
              <w:ind w:right="-2023"/>
              <w:jc w:val="left"/>
              <w:rPr>
                <w:rFonts w:ascii="Calibri" w:hAnsi="Calibri" w:cs="Calibri"/>
                <w:color w:val="000000"/>
                <w:sz w:val="24"/>
                <w:szCs w:val="24"/>
                <w:lang w:eastAsia="en-US"/>
              </w:rPr>
            </w:pPr>
          </w:p>
        </w:tc>
        <w:tc>
          <w:tcPr>
            <w:tcW w:w="1033" w:type="pct"/>
            <w:tcBorders>
              <w:top w:val="nil"/>
              <w:left w:val="nil"/>
              <w:bottom w:val="nil"/>
              <w:right w:val="nil"/>
            </w:tcBorders>
            <w:shd w:val="clear" w:color="auto" w:fill="auto"/>
            <w:noWrap/>
            <w:vAlign w:val="bottom"/>
            <w:hideMark/>
          </w:tcPr>
          <w:p w14:paraId="34D1E811" w14:textId="77777777" w:rsidR="00482833" w:rsidRPr="00482833" w:rsidRDefault="00482833" w:rsidP="00590D45">
            <w:pPr>
              <w:widowControl/>
              <w:jc w:val="left"/>
              <w:rPr>
                <w:rFonts w:ascii="Calibri" w:hAnsi="Calibri" w:cs="Calibri"/>
                <w:color w:val="000000"/>
                <w:sz w:val="24"/>
                <w:szCs w:val="24"/>
                <w:lang w:eastAsia="en-US"/>
              </w:rPr>
            </w:pPr>
          </w:p>
        </w:tc>
      </w:tr>
      <w:tr w:rsidR="00DF1B0C" w:rsidRPr="00482833" w14:paraId="0BC0D34E" w14:textId="77777777" w:rsidTr="00C84ABB">
        <w:trPr>
          <w:trHeight w:val="348"/>
        </w:trPr>
        <w:tc>
          <w:tcPr>
            <w:tcW w:w="112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CC5685" w14:textId="2013827B" w:rsidR="00DF1B0C" w:rsidRPr="00482833" w:rsidRDefault="00DF1B0C" w:rsidP="00DF1B0C">
            <w:pPr>
              <w:widowControl/>
              <w:jc w:val="left"/>
              <w:rPr>
                <w:b/>
                <w:bCs/>
                <w:color w:val="000000"/>
                <w:sz w:val="28"/>
                <w:szCs w:val="28"/>
                <w:lang w:eastAsia="en-US"/>
              </w:rPr>
            </w:pPr>
            <w:r>
              <w:rPr>
                <w:rFonts w:ascii="Calibri" w:hAnsi="Calibri" w:cs="Calibri"/>
                <w:b/>
                <w:bCs/>
                <w:color w:val="000000"/>
                <w:sz w:val="28"/>
                <w:szCs w:val="28"/>
              </w:rPr>
              <w:t>Family</w:t>
            </w:r>
          </w:p>
        </w:tc>
        <w:tc>
          <w:tcPr>
            <w:tcW w:w="781" w:type="pct"/>
            <w:tcBorders>
              <w:top w:val="single" w:sz="4" w:space="0" w:color="auto"/>
              <w:left w:val="nil"/>
              <w:bottom w:val="single" w:sz="4" w:space="0" w:color="auto"/>
              <w:right w:val="single" w:sz="4" w:space="0" w:color="auto"/>
            </w:tcBorders>
            <w:shd w:val="clear" w:color="auto" w:fill="auto"/>
            <w:noWrap/>
            <w:vAlign w:val="bottom"/>
            <w:hideMark/>
          </w:tcPr>
          <w:p w14:paraId="34200D0D" w14:textId="298E18FF" w:rsidR="00DF1B0C" w:rsidRPr="00482833" w:rsidRDefault="00DF1B0C" w:rsidP="00DF1B0C">
            <w:pPr>
              <w:widowControl/>
              <w:jc w:val="left"/>
              <w:rPr>
                <w:b/>
                <w:bCs/>
                <w:color w:val="000000"/>
                <w:sz w:val="28"/>
                <w:szCs w:val="28"/>
                <w:lang w:eastAsia="en-US"/>
              </w:rPr>
            </w:pPr>
            <w:r>
              <w:rPr>
                <w:rFonts w:ascii="Times" w:hAnsi="Times" w:cs="Calibri"/>
                <w:b/>
                <w:bCs/>
                <w:color w:val="000000"/>
                <w:sz w:val="28"/>
                <w:szCs w:val="28"/>
              </w:rPr>
              <w:t># of Species</w:t>
            </w:r>
          </w:p>
        </w:tc>
        <w:tc>
          <w:tcPr>
            <w:tcW w:w="978" w:type="pct"/>
            <w:tcBorders>
              <w:top w:val="single" w:sz="4" w:space="0" w:color="auto"/>
              <w:left w:val="nil"/>
              <w:bottom w:val="single" w:sz="4" w:space="0" w:color="auto"/>
              <w:right w:val="single" w:sz="4" w:space="0" w:color="auto"/>
            </w:tcBorders>
            <w:shd w:val="clear" w:color="auto" w:fill="auto"/>
            <w:noWrap/>
            <w:vAlign w:val="bottom"/>
            <w:hideMark/>
          </w:tcPr>
          <w:p w14:paraId="4CA1724E" w14:textId="018E3F69" w:rsidR="00DF1B0C" w:rsidRPr="00482833" w:rsidRDefault="00DF1B0C" w:rsidP="00DF1B0C">
            <w:pPr>
              <w:widowControl/>
              <w:jc w:val="left"/>
              <w:rPr>
                <w:b/>
                <w:bCs/>
                <w:color w:val="000000"/>
                <w:sz w:val="28"/>
                <w:szCs w:val="28"/>
                <w:lang w:eastAsia="en-US"/>
              </w:rPr>
            </w:pPr>
            <w:r>
              <w:rPr>
                <w:rFonts w:ascii="Times" w:hAnsi="Times" w:cs="Calibri"/>
                <w:b/>
                <w:bCs/>
                <w:color w:val="000000"/>
                <w:sz w:val="28"/>
                <w:szCs w:val="28"/>
              </w:rPr>
              <w:t>Mean Lifespan</w:t>
            </w:r>
          </w:p>
        </w:tc>
        <w:tc>
          <w:tcPr>
            <w:tcW w:w="1086" w:type="pct"/>
            <w:tcBorders>
              <w:top w:val="single" w:sz="4" w:space="0" w:color="auto"/>
              <w:left w:val="nil"/>
              <w:bottom w:val="single" w:sz="4" w:space="0" w:color="auto"/>
              <w:right w:val="single" w:sz="4" w:space="0" w:color="auto"/>
            </w:tcBorders>
            <w:shd w:val="clear" w:color="auto" w:fill="auto"/>
            <w:noWrap/>
            <w:vAlign w:val="bottom"/>
            <w:hideMark/>
          </w:tcPr>
          <w:p w14:paraId="68AAF838" w14:textId="6A39BA0A" w:rsidR="00DF1B0C" w:rsidRPr="00482833" w:rsidRDefault="00DF1B0C" w:rsidP="00DF1B0C">
            <w:pPr>
              <w:widowControl/>
              <w:jc w:val="left"/>
              <w:rPr>
                <w:b/>
                <w:bCs/>
                <w:color w:val="000000"/>
                <w:sz w:val="28"/>
                <w:szCs w:val="28"/>
                <w:lang w:eastAsia="en-US"/>
              </w:rPr>
            </w:pPr>
            <w:r>
              <w:rPr>
                <w:rFonts w:ascii="Times" w:hAnsi="Times" w:cs="Calibri"/>
                <w:b/>
                <w:bCs/>
                <w:color w:val="000000"/>
                <w:sz w:val="28"/>
                <w:szCs w:val="28"/>
              </w:rPr>
              <w:t>Start of Lifespan</w:t>
            </w:r>
          </w:p>
        </w:tc>
        <w:tc>
          <w:tcPr>
            <w:tcW w:w="1033" w:type="pct"/>
            <w:tcBorders>
              <w:top w:val="single" w:sz="4" w:space="0" w:color="auto"/>
              <w:left w:val="nil"/>
              <w:bottom w:val="single" w:sz="4" w:space="0" w:color="auto"/>
              <w:right w:val="single" w:sz="4" w:space="0" w:color="auto"/>
            </w:tcBorders>
            <w:shd w:val="clear" w:color="auto" w:fill="auto"/>
            <w:noWrap/>
            <w:vAlign w:val="bottom"/>
            <w:hideMark/>
          </w:tcPr>
          <w:p w14:paraId="02016D0A" w14:textId="5CBD2C4A" w:rsidR="00DF1B0C" w:rsidRPr="00482833" w:rsidRDefault="00DF1B0C" w:rsidP="00DF1B0C">
            <w:pPr>
              <w:widowControl/>
              <w:jc w:val="left"/>
              <w:rPr>
                <w:b/>
                <w:bCs/>
                <w:color w:val="000000"/>
                <w:sz w:val="28"/>
                <w:szCs w:val="28"/>
                <w:lang w:eastAsia="en-US"/>
              </w:rPr>
            </w:pPr>
            <w:r>
              <w:rPr>
                <w:rFonts w:ascii="Times" w:hAnsi="Times" w:cs="Calibri"/>
                <w:b/>
                <w:bCs/>
                <w:color w:val="000000"/>
                <w:sz w:val="28"/>
                <w:szCs w:val="28"/>
              </w:rPr>
              <w:t>End of Lifespan</w:t>
            </w:r>
          </w:p>
        </w:tc>
      </w:tr>
      <w:tr w:rsidR="00DF1B0C" w:rsidRPr="00482833" w14:paraId="213BF380" w14:textId="77777777" w:rsidTr="00C84AB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14:paraId="7F77136D" w14:textId="52A8B6E6" w:rsidR="00DF1B0C" w:rsidRPr="00482833" w:rsidRDefault="00DF1B0C" w:rsidP="00DF1B0C">
            <w:pPr>
              <w:widowControl/>
              <w:jc w:val="left"/>
              <w:rPr>
                <w:color w:val="000000"/>
                <w:sz w:val="28"/>
                <w:szCs w:val="28"/>
                <w:lang w:eastAsia="en-US"/>
              </w:rPr>
            </w:pPr>
            <w:proofErr w:type="spellStart"/>
            <w:r>
              <w:rPr>
                <w:rFonts w:ascii="Times" w:hAnsi="Times" w:cs="Calibri"/>
                <w:color w:val="000000"/>
                <w:sz w:val="28"/>
                <w:szCs w:val="28"/>
              </w:rPr>
              <w:t>Ceratolithaceae</w:t>
            </w:r>
            <w:proofErr w:type="spellEnd"/>
          </w:p>
        </w:tc>
        <w:tc>
          <w:tcPr>
            <w:tcW w:w="781" w:type="pct"/>
            <w:tcBorders>
              <w:top w:val="nil"/>
              <w:left w:val="nil"/>
              <w:bottom w:val="single" w:sz="4" w:space="0" w:color="auto"/>
              <w:right w:val="single" w:sz="4" w:space="0" w:color="auto"/>
            </w:tcBorders>
            <w:shd w:val="clear" w:color="auto" w:fill="auto"/>
            <w:noWrap/>
            <w:vAlign w:val="bottom"/>
            <w:hideMark/>
          </w:tcPr>
          <w:p w14:paraId="1631475C" w14:textId="40ED9E71" w:rsidR="00DF1B0C" w:rsidRPr="00482833" w:rsidRDefault="00DF1B0C" w:rsidP="00DF1B0C">
            <w:pPr>
              <w:widowControl/>
              <w:jc w:val="right"/>
              <w:rPr>
                <w:color w:val="000000"/>
                <w:sz w:val="28"/>
                <w:szCs w:val="28"/>
                <w:lang w:eastAsia="en-US"/>
              </w:rPr>
            </w:pPr>
            <w:r>
              <w:rPr>
                <w:rFonts w:ascii="Times" w:hAnsi="Times" w:cs="Calibri"/>
                <w:color w:val="000000"/>
                <w:sz w:val="28"/>
                <w:szCs w:val="28"/>
              </w:rPr>
              <w:t>25</w:t>
            </w:r>
          </w:p>
        </w:tc>
        <w:tc>
          <w:tcPr>
            <w:tcW w:w="978" w:type="pct"/>
            <w:tcBorders>
              <w:top w:val="nil"/>
              <w:left w:val="nil"/>
              <w:bottom w:val="single" w:sz="4" w:space="0" w:color="auto"/>
              <w:right w:val="single" w:sz="4" w:space="0" w:color="auto"/>
            </w:tcBorders>
            <w:shd w:val="clear" w:color="auto" w:fill="auto"/>
            <w:noWrap/>
            <w:vAlign w:val="bottom"/>
            <w:hideMark/>
          </w:tcPr>
          <w:p w14:paraId="7B8B480B" w14:textId="2877EE91" w:rsidR="00DF1B0C" w:rsidRPr="00482833" w:rsidRDefault="00DF1B0C" w:rsidP="00DF1B0C">
            <w:pPr>
              <w:widowControl/>
              <w:jc w:val="right"/>
              <w:rPr>
                <w:color w:val="000000"/>
                <w:sz w:val="28"/>
                <w:szCs w:val="28"/>
                <w:lang w:eastAsia="en-US"/>
              </w:rPr>
            </w:pPr>
            <w:r>
              <w:rPr>
                <w:rFonts w:ascii="Calibri" w:hAnsi="Calibri" w:cs="Calibri"/>
                <w:color w:val="000000"/>
              </w:rPr>
              <w:t>3.43</w:t>
            </w:r>
          </w:p>
        </w:tc>
        <w:tc>
          <w:tcPr>
            <w:tcW w:w="1086" w:type="pct"/>
            <w:tcBorders>
              <w:top w:val="nil"/>
              <w:left w:val="nil"/>
              <w:bottom w:val="single" w:sz="4" w:space="0" w:color="auto"/>
              <w:right w:val="single" w:sz="4" w:space="0" w:color="auto"/>
            </w:tcBorders>
            <w:shd w:val="clear" w:color="auto" w:fill="auto"/>
            <w:noWrap/>
            <w:vAlign w:val="bottom"/>
            <w:hideMark/>
          </w:tcPr>
          <w:p w14:paraId="2957D3F8" w14:textId="778329EC" w:rsidR="00DF1B0C" w:rsidRPr="00482833" w:rsidRDefault="00DF1B0C" w:rsidP="00DF1B0C">
            <w:pPr>
              <w:widowControl/>
              <w:jc w:val="right"/>
              <w:rPr>
                <w:color w:val="000000"/>
                <w:sz w:val="28"/>
                <w:szCs w:val="28"/>
                <w:lang w:eastAsia="en-US"/>
              </w:rPr>
            </w:pPr>
            <w:r>
              <w:rPr>
                <w:rFonts w:ascii="Calibri" w:hAnsi="Calibri" w:cs="Calibri"/>
                <w:color w:val="000000"/>
              </w:rPr>
              <w:t>26.84</w:t>
            </w:r>
          </w:p>
        </w:tc>
        <w:tc>
          <w:tcPr>
            <w:tcW w:w="1033" w:type="pct"/>
            <w:tcBorders>
              <w:top w:val="nil"/>
              <w:left w:val="nil"/>
              <w:bottom w:val="single" w:sz="4" w:space="0" w:color="auto"/>
              <w:right w:val="single" w:sz="4" w:space="0" w:color="auto"/>
            </w:tcBorders>
            <w:shd w:val="clear" w:color="auto" w:fill="auto"/>
            <w:noWrap/>
            <w:vAlign w:val="bottom"/>
            <w:hideMark/>
          </w:tcPr>
          <w:p w14:paraId="296BA23E" w14:textId="68A067A9" w:rsidR="00DF1B0C" w:rsidRPr="00482833" w:rsidRDefault="00DF1B0C" w:rsidP="00DF1B0C">
            <w:pPr>
              <w:widowControl/>
              <w:jc w:val="right"/>
              <w:rPr>
                <w:color w:val="000000"/>
                <w:sz w:val="28"/>
                <w:szCs w:val="28"/>
                <w:lang w:eastAsia="en-US"/>
              </w:rPr>
            </w:pPr>
            <w:r>
              <w:rPr>
                <w:rFonts w:ascii="Calibri" w:hAnsi="Calibri" w:cs="Calibri"/>
                <w:color w:val="000000"/>
              </w:rPr>
              <w:t>0.00</w:t>
            </w:r>
          </w:p>
        </w:tc>
      </w:tr>
      <w:tr w:rsidR="00DF1B0C" w:rsidRPr="00482833" w14:paraId="34F058AC" w14:textId="77777777" w:rsidTr="00C84AB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14:paraId="13F93A36" w14:textId="11865A77" w:rsidR="00DF1B0C" w:rsidRPr="00482833" w:rsidRDefault="00DF1B0C" w:rsidP="00DF1B0C">
            <w:pPr>
              <w:widowControl/>
              <w:jc w:val="left"/>
              <w:rPr>
                <w:color w:val="000000"/>
                <w:sz w:val="28"/>
                <w:szCs w:val="28"/>
                <w:lang w:eastAsia="en-US"/>
              </w:rPr>
            </w:pPr>
            <w:proofErr w:type="spellStart"/>
            <w:r>
              <w:rPr>
                <w:rFonts w:ascii="Times" w:hAnsi="Times" w:cs="Calibri"/>
                <w:color w:val="000000"/>
                <w:sz w:val="28"/>
                <w:szCs w:val="28"/>
              </w:rPr>
              <w:t>Discoasteraceae</w:t>
            </w:r>
            <w:proofErr w:type="spellEnd"/>
          </w:p>
        </w:tc>
        <w:tc>
          <w:tcPr>
            <w:tcW w:w="781" w:type="pct"/>
            <w:tcBorders>
              <w:top w:val="nil"/>
              <w:left w:val="nil"/>
              <w:bottom w:val="single" w:sz="4" w:space="0" w:color="auto"/>
              <w:right w:val="single" w:sz="4" w:space="0" w:color="auto"/>
            </w:tcBorders>
            <w:shd w:val="clear" w:color="auto" w:fill="auto"/>
            <w:noWrap/>
            <w:vAlign w:val="bottom"/>
            <w:hideMark/>
          </w:tcPr>
          <w:p w14:paraId="5B3AF2BF" w14:textId="19DEDB14" w:rsidR="00DF1B0C" w:rsidRPr="00482833" w:rsidRDefault="00DF1B0C" w:rsidP="00DF1B0C">
            <w:pPr>
              <w:widowControl/>
              <w:jc w:val="right"/>
              <w:rPr>
                <w:color w:val="000000"/>
                <w:sz w:val="28"/>
                <w:szCs w:val="28"/>
                <w:lang w:eastAsia="en-US"/>
              </w:rPr>
            </w:pPr>
            <w:r>
              <w:rPr>
                <w:rFonts w:ascii="Times" w:hAnsi="Times" w:cs="Calibri"/>
                <w:color w:val="000000"/>
                <w:sz w:val="28"/>
                <w:szCs w:val="28"/>
              </w:rPr>
              <w:t>95</w:t>
            </w:r>
          </w:p>
        </w:tc>
        <w:tc>
          <w:tcPr>
            <w:tcW w:w="978" w:type="pct"/>
            <w:tcBorders>
              <w:top w:val="nil"/>
              <w:left w:val="nil"/>
              <w:bottom w:val="single" w:sz="4" w:space="0" w:color="auto"/>
              <w:right w:val="single" w:sz="4" w:space="0" w:color="auto"/>
            </w:tcBorders>
            <w:shd w:val="clear" w:color="auto" w:fill="auto"/>
            <w:noWrap/>
            <w:vAlign w:val="bottom"/>
            <w:hideMark/>
          </w:tcPr>
          <w:p w14:paraId="7F7F6E03" w14:textId="03A98867" w:rsidR="00DF1B0C" w:rsidRPr="00482833" w:rsidRDefault="00DF1B0C" w:rsidP="00DF1B0C">
            <w:pPr>
              <w:widowControl/>
              <w:jc w:val="right"/>
              <w:rPr>
                <w:color w:val="000000"/>
                <w:sz w:val="28"/>
                <w:szCs w:val="28"/>
                <w:lang w:eastAsia="en-US"/>
              </w:rPr>
            </w:pPr>
            <w:r>
              <w:rPr>
                <w:rFonts w:ascii="Calibri" w:hAnsi="Calibri" w:cs="Calibri"/>
                <w:color w:val="000000"/>
              </w:rPr>
              <w:t>4.37</w:t>
            </w:r>
          </w:p>
        </w:tc>
        <w:tc>
          <w:tcPr>
            <w:tcW w:w="1086" w:type="pct"/>
            <w:tcBorders>
              <w:top w:val="nil"/>
              <w:left w:val="nil"/>
              <w:bottom w:val="single" w:sz="4" w:space="0" w:color="auto"/>
              <w:right w:val="single" w:sz="4" w:space="0" w:color="auto"/>
            </w:tcBorders>
            <w:shd w:val="clear" w:color="auto" w:fill="auto"/>
            <w:noWrap/>
            <w:vAlign w:val="bottom"/>
            <w:hideMark/>
          </w:tcPr>
          <w:p w14:paraId="56AC671E" w14:textId="22EBC562" w:rsidR="00DF1B0C" w:rsidRPr="00482833" w:rsidRDefault="00DF1B0C" w:rsidP="00DF1B0C">
            <w:pPr>
              <w:widowControl/>
              <w:jc w:val="right"/>
              <w:rPr>
                <w:color w:val="000000"/>
                <w:sz w:val="28"/>
                <w:szCs w:val="28"/>
                <w:lang w:eastAsia="en-US"/>
              </w:rPr>
            </w:pPr>
            <w:r>
              <w:rPr>
                <w:rFonts w:ascii="Calibri" w:hAnsi="Calibri" w:cs="Calibri"/>
                <w:color w:val="000000"/>
              </w:rPr>
              <w:t>55.86</w:t>
            </w:r>
          </w:p>
        </w:tc>
        <w:tc>
          <w:tcPr>
            <w:tcW w:w="1033" w:type="pct"/>
            <w:tcBorders>
              <w:top w:val="nil"/>
              <w:left w:val="nil"/>
              <w:bottom w:val="single" w:sz="4" w:space="0" w:color="auto"/>
              <w:right w:val="single" w:sz="4" w:space="0" w:color="auto"/>
            </w:tcBorders>
            <w:shd w:val="clear" w:color="auto" w:fill="auto"/>
            <w:noWrap/>
            <w:vAlign w:val="bottom"/>
            <w:hideMark/>
          </w:tcPr>
          <w:p w14:paraId="2EFCD7D2" w14:textId="7DAA9942" w:rsidR="00DF1B0C" w:rsidRPr="00482833" w:rsidRDefault="00DF1B0C" w:rsidP="00DF1B0C">
            <w:pPr>
              <w:widowControl/>
              <w:jc w:val="right"/>
              <w:rPr>
                <w:color w:val="000000"/>
                <w:sz w:val="28"/>
                <w:szCs w:val="28"/>
                <w:lang w:eastAsia="en-US"/>
              </w:rPr>
            </w:pPr>
            <w:r>
              <w:rPr>
                <w:rFonts w:ascii="Calibri" w:hAnsi="Calibri" w:cs="Calibri"/>
                <w:color w:val="000000"/>
              </w:rPr>
              <w:t>1.90</w:t>
            </w:r>
          </w:p>
        </w:tc>
      </w:tr>
      <w:tr w:rsidR="00DF1B0C" w:rsidRPr="00482833" w14:paraId="6CFC964D" w14:textId="77777777" w:rsidTr="00C84AB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14:paraId="03869FF8" w14:textId="1D23AB76" w:rsidR="00DF1B0C" w:rsidRPr="00482833" w:rsidRDefault="00DF1B0C" w:rsidP="00DF1B0C">
            <w:pPr>
              <w:widowControl/>
              <w:jc w:val="left"/>
              <w:rPr>
                <w:color w:val="000000"/>
                <w:sz w:val="28"/>
                <w:szCs w:val="28"/>
                <w:lang w:eastAsia="en-US"/>
              </w:rPr>
            </w:pPr>
            <w:proofErr w:type="spellStart"/>
            <w:r>
              <w:rPr>
                <w:rFonts w:ascii="Times" w:hAnsi="Times" w:cs="Calibri"/>
                <w:color w:val="000000"/>
                <w:sz w:val="28"/>
                <w:szCs w:val="28"/>
              </w:rPr>
              <w:t>Sphenolithaceae</w:t>
            </w:r>
            <w:proofErr w:type="spellEnd"/>
          </w:p>
        </w:tc>
        <w:tc>
          <w:tcPr>
            <w:tcW w:w="781" w:type="pct"/>
            <w:tcBorders>
              <w:top w:val="nil"/>
              <w:left w:val="nil"/>
              <w:bottom w:val="single" w:sz="4" w:space="0" w:color="auto"/>
              <w:right w:val="single" w:sz="4" w:space="0" w:color="auto"/>
            </w:tcBorders>
            <w:shd w:val="clear" w:color="auto" w:fill="auto"/>
            <w:noWrap/>
            <w:vAlign w:val="bottom"/>
            <w:hideMark/>
          </w:tcPr>
          <w:p w14:paraId="5EB3ACA2" w14:textId="43E9F364" w:rsidR="00DF1B0C" w:rsidRPr="00482833" w:rsidRDefault="00DF1B0C" w:rsidP="00DF1B0C">
            <w:pPr>
              <w:widowControl/>
              <w:jc w:val="right"/>
              <w:rPr>
                <w:color w:val="000000"/>
                <w:sz w:val="28"/>
                <w:szCs w:val="28"/>
                <w:lang w:eastAsia="en-US"/>
              </w:rPr>
            </w:pPr>
            <w:r>
              <w:rPr>
                <w:rFonts w:ascii="Times" w:hAnsi="Times" w:cs="Calibri"/>
                <w:color w:val="000000"/>
                <w:sz w:val="28"/>
                <w:szCs w:val="28"/>
              </w:rPr>
              <w:t>42</w:t>
            </w:r>
          </w:p>
        </w:tc>
        <w:tc>
          <w:tcPr>
            <w:tcW w:w="978" w:type="pct"/>
            <w:tcBorders>
              <w:top w:val="nil"/>
              <w:left w:val="nil"/>
              <w:bottom w:val="single" w:sz="4" w:space="0" w:color="auto"/>
              <w:right w:val="single" w:sz="4" w:space="0" w:color="auto"/>
            </w:tcBorders>
            <w:shd w:val="clear" w:color="auto" w:fill="auto"/>
            <w:noWrap/>
            <w:vAlign w:val="bottom"/>
            <w:hideMark/>
          </w:tcPr>
          <w:p w14:paraId="2DF29DE4" w14:textId="6BFFA3D4" w:rsidR="00DF1B0C" w:rsidRPr="00482833" w:rsidRDefault="00DF1B0C" w:rsidP="00DF1B0C">
            <w:pPr>
              <w:widowControl/>
              <w:jc w:val="right"/>
              <w:rPr>
                <w:color w:val="000000"/>
                <w:sz w:val="28"/>
                <w:szCs w:val="28"/>
                <w:lang w:eastAsia="en-US"/>
              </w:rPr>
            </w:pPr>
            <w:r>
              <w:rPr>
                <w:rFonts w:ascii="Calibri" w:hAnsi="Calibri" w:cs="Calibri"/>
                <w:color w:val="000000"/>
              </w:rPr>
              <w:t>9.13</w:t>
            </w:r>
          </w:p>
        </w:tc>
        <w:tc>
          <w:tcPr>
            <w:tcW w:w="1086" w:type="pct"/>
            <w:tcBorders>
              <w:top w:val="nil"/>
              <w:left w:val="nil"/>
              <w:bottom w:val="single" w:sz="4" w:space="0" w:color="auto"/>
              <w:right w:val="single" w:sz="4" w:space="0" w:color="auto"/>
            </w:tcBorders>
            <w:shd w:val="clear" w:color="auto" w:fill="auto"/>
            <w:noWrap/>
            <w:vAlign w:val="bottom"/>
            <w:hideMark/>
          </w:tcPr>
          <w:p w14:paraId="4FA001E7" w14:textId="40FE6C27" w:rsidR="00DF1B0C" w:rsidRPr="00482833" w:rsidRDefault="00DF1B0C" w:rsidP="00DF1B0C">
            <w:pPr>
              <w:widowControl/>
              <w:jc w:val="right"/>
              <w:rPr>
                <w:color w:val="000000"/>
                <w:sz w:val="28"/>
                <w:szCs w:val="28"/>
                <w:lang w:eastAsia="en-US"/>
              </w:rPr>
            </w:pPr>
            <w:r>
              <w:rPr>
                <w:rFonts w:ascii="Calibri" w:hAnsi="Calibri" w:cs="Calibri"/>
                <w:color w:val="000000"/>
              </w:rPr>
              <w:t>61.61</w:t>
            </w:r>
          </w:p>
        </w:tc>
        <w:tc>
          <w:tcPr>
            <w:tcW w:w="1033" w:type="pct"/>
            <w:tcBorders>
              <w:top w:val="nil"/>
              <w:left w:val="nil"/>
              <w:bottom w:val="single" w:sz="4" w:space="0" w:color="auto"/>
              <w:right w:val="single" w:sz="4" w:space="0" w:color="auto"/>
            </w:tcBorders>
            <w:shd w:val="clear" w:color="auto" w:fill="auto"/>
            <w:noWrap/>
            <w:vAlign w:val="bottom"/>
            <w:hideMark/>
          </w:tcPr>
          <w:p w14:paraId="4875DF19" w14:textId="25DA15E5" w:rsidR="00DF1B0C" w:rsidRPr="00482833" w:rsidRDefault="00DF1B0C" w:rsidP="00DF1B0C">
            <w:pPr>
              <w:widowControl/>
              <w:jc w:val="right"/>
              <w:rPr>
                <w:color w:val="000000"/>
                <w:sz w:val="28"/>
                <w:szCs w:val="28"/>
                <w:lang w:eastAsia="en-US"/>
              </w:rPr>
            </w:pPr>
            <w:r>
              <w:rPr>
                <w:rFonts w:ascii="Calibri" w:hAnsi="Calibri" w:cs="Calibri"/>
                <w:color w:val="000000"/>
              </w:rPr>
              <w:t>3.53</w:t>
            </w:r>
          </w:p>
        </w:tc>
      </w:tr>
      <w:tr w:rsidR="00DF1B0C" w:rsidRPr="00482833" w14:paraId="18596DF3" w14:textId="77777777" w:rsidTr="00C84AB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14:paraId="311EE81B" w14:textId="5F3A2CFE" w:rsidR="00DF1B0C" w:rsidRPr="00482833" w:rsidRDefault="00DF1B0C" w:rsidP="00DF1B0C">
            <w:pPr>
              <w:widowControl/>
              <w:jc w:val="left"/>
              <w:rPr>
                <w:color w:val="000000"/>
                <w:sz w:val="28"/>
                <w:szCs w:val="28"/>
                <w:lang w:eastAsia="en-US"/>
              </w:rPr>
            </w:pPr>
            <w:proofErr w:type="spellStart"/>
            <w:r>
              <w:rPr>
                <w:rFonts w:ascii="Times" w:hAnsi="Times" w:cs="Calibri"/>
                <w:color w:val="000000"/>
                <w:sz w:val="28"/>
                <w:szCs w:val="28"/>
              </w:rPr>
              <w:t>Calcidiscaceae</w:t>
            </w:r>
            <w:proofErr w:type="spellEnd"/>
          </w:p>
        </w:tc>
        <w:tc>
          <w:tcPr>
            <w:tcW w:w="781" w:type="pct"/>
            <w:tcBorders>
              <w:top w:val="nil"/>
              <w:left w:val="nil"/>
              <w:bottom w:val="single" w:sz="4" w:space="0" w:color="auto"/>
              <w:right w:val="single" w:sz="4" w:space="0" w:color="auto"/>
            </w:tcBorders>
            <w:shd w:val="clear" w:color="auto" w:fill="auto"/>
            <w:noWrap/>
            <w:vAlign w:val="bottom"/>
            <w:hideMark/>
          </w:tcPr>
          <w:p w14:paraId="09BB2F73" w14:textId="182F644B" w:rsidR="00DF1B0C" w:rsidRPr="00482833" w:rsidRDefault="00DF1B0C" w:rsidP="00DF1B0C">
            <w:pPr>
              <w:widowControl/>
              <w:jc w:val="right"/>
              <w:rPr>
                <w:color w:val="000000"/>
                <w:sz w:val="28"/>
                <w:szCs w:val="28"/>
                <w:lang w:eastAsia="en-US"/>
              </w:rPr>
            </w:pPr>
            <w:r>
              <w:rPr>
                <w:rFonts w:ascii="Times" w:hAnsi="Times" w:cs="Calibri"/>
                <w:color w:val="000000"/>
                <w:sz w:val="28"/>
                <w:szCs w:val="28"/>
              </w:rPr>
              <w:t>3</w:t>
            </w:r>
          </w:p>
        </w:tc>
        <w:tc>
          <w:tcPr>
            <w:tcW w:w="978" w:type="pct"/>
            <w:tcBorders>
              <w:top w:val="nil"/>
              <w:left w:val="nil"/>
              <w:bottom w:val="single" w:sz="4" w:space="0" w:color="auto"/>
              <w:right w:val="single" w:sz="4" w:space="0" w:color="auto"/>
            </w:tcBorders>
            <w:shd w:val="clear" w:color="auto" w:fill="auto"/>
            <w:noWrap/>
            <w:vAlign w:val="bottom"/>
            <w:hideMark/>
          </w:tcPr>
          <w:p w14:paraId="6D1807DF" w14:textId="1913A165" w:rsidR="00DF1B0C" w:rsidRPr="00482833" w:rsidRDefault="00DF1B0C" w:rsidP="00DF1B0C">
            <w:pPr>
              <w:widowControl/>
              <w:jc w:val="right"/>
              <w:rPr>
                <w:color w:val="000000"/>
                <w:sz w:val="28"/>
                <w:szCs w:val="28"/>
                <w:lang w:eastAsia="en-US"/>
              </w:rPr>
            </w:pPr>
            <w:r>
              <w:rPr>
                <w:rFonts w:ascii="Calibri" w:hAnsi="Calibri" w:cs="Calibri"/>
                <w:color w:val="000000"/>
              </w:rPr>
              <w:t>9.33</w:t>
            </w:r>
          </w:p>
        </w:tc>
        <w:tc>
          <w:tcPr>
            <w:tcW w:w="1086" w:type="pct"/>
            <w:tcBorders>
              <w:top w:val="nil"/>
              <w:left w:val="nil"/>
              <w:bottom w:val="single" w:sz="4" w:space="0" w:color="auto"/>
              <w:right w:val="single" w:sz="4" w:space="0" w:color="auto"/>
            </w:tcBorders>
            <w:shd w:val="clear" w:color="auto" w:fill="auto"/>
            <w:noWrap/>
            <w:vAlign w:val="bottom"/>
            <w:hideMark/>
          </w:tcPr>
          <w:p w14:paraId="4DF2DF96" w14:textId="661A492F" w:rsidR="00DF1B0C" w:rsidRPr="00482833" w:rsidRDefault="00DF1B0C" w:rsidP="00DF1B0C">
            <w:pPr>
              <w:widowControl/>
              <w:jc w:val="right"/>
              <w:rPr>
                <w:color w:val="000000"/>
                <w:sz w:val="28"/>
                <w:szCs w:val="28"/>
                <w:lang w:eastAsia="en-US"/>
              </w:rPr>
            </w:pPr>
            <w:r>
              <w:rPr>
                <w:rFonts w:ascii="Calibri" w:hAnsi="Calibri" w:cs="Calibri"/>
                <w:color w:val="000000"/>
              </w:rPr>
              <w:t>17.14</w:t>
            </w:r>
          </w:p>
        </w:tc>
        <w:tc>
          <w:tcPr>
            <w:tcW w:w="1033" w:type="pct"/>
            <w:tcBorders>
              <w:top w:val="nil"/>
              <w:left w:val="nil"/>
              <w:bottom w:val="single" w:sz="4" w:space="0" w:color="auto"/>
              <w:right w:val="single" w:sz="4" w:space="0" w:color="auto"/>
            </w:tcBorders>
            <w:shd w:val="clear" w:color="auto" w:fill="auto"/>
            <w:noWrap/>
            <w:vAlign w:val="bottom"/>
            <w:hideMark/>
          </w:tcPr>
          <w:p w14:paraId="797854C8" w14:textId="7198A758" w:rsidR="00DF1B0C" w:rsidRPr="00482833" w:rsidRDefault="00DF1B0C" w:rsidP="00DF1B0C">
            <w:pPr>
              <w:widowControl/>
              <w:jc w:val="right"/>
              <w:rPr>
                <w:color w:val="000000"/>
                <w:sz w:val="28"/>
                <w:szCs w:val="28"/>
                <w:lang w:eastAsia="en-US"/>
              </w:rPr>
            </w:pPr>
            <w:r>
              <w:rPr>
                <w:rFonts w:ascii="Calibri" w:hAnsi="Calibri" w:cs="Calibri"/>
                <w:color w:val="000000"/>
              </w:rPr>
              <w:t>1.61</w:t>
            </w:r>
          </w:p>
        </w:tc>
      </w:tr>
      <w:tr w:rsidR="00DF1B0C" w:rsidRPr="00482833" w14:paraId="432D9AFE" w14:textId="77777777" w:rsidTr="00C84AB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14:paraId="39DBCF55" w14:textId="54A06FF0" w:rsidR="00DF1B0C" w:rsidRPr="00482833" w:rsidRDefault="00DF1B0C" w:rsidP="00DF1B0C">
            <w:pPr>
              <w:widowControl/>
              <w:jc w:val="left"/>
              <w:rPr>
                <w:color w:val="000000"/>
                <w:sz w:val="28"/>
                <w:szCs w:val="28"/>
                <w:lang w:eastAsia="en-US"/>
              </w:rPr>
            </w:pPr>
            <w:proofErr w:type="spellStart"/>
            <w:r>
              <w:rPr>
                <w:rFonts w:ascii="Times" w:hAnsi="Times" w:cs="Calibri"/>
                <w:color w:val="000000"/>
                <w:sz w:val="28"/>
                <w:szCs w:val="28"/>
              </w:rPr>
              <w:t>Noelaerhabdaceae</w:t>
            </w:r>
            <w:proofErr w:type="spellEnd"/>
          </w:p>
        </w:tc>
        <w:tc>
          <w:tcPr>
            <w:tcW w:w="781" w:type="pct"/>
            <w:tcBorders>
              <w:top w:val="nil"/>
              <w:left w:val="nil"/>
              <w:bottom w:val="single" w:sz="4" w:space="0" w:color="auto"/>
              <w:right w:val="single" w:sz="4" w:space="0" w:color="auto"/>
            </w:tcBorders>
            <w:shd w:val="clear" w:color="auto" w:fill="auto"/>
            <w:noWrap/>
            <w:vAlign w:val="bottom"/>
            <w:hideMark/>
          </w:tcPr>
          <w:p w14:paraId="40ADB15E" w14:textId="6EF39B23" w:rsidR="00DF1B0C" w:rsidRPr="00482833" w:rsidRDefault="00DF1B0C" w:rsidP="00DF1B0C">
            <w:pPr>
              <w:widowControl/>
              <w:jc w:val="right"/>
              <w:rPr>
                <w:color w:val="000000"/>
                <w:sz w:val="28"/>
                <w:szCs w:val="28"/>
                <w:lang w:eastAsia="en-US"/>
              </w:rPr>
            </w:pPr>
            <w:r>
              <w:rPr>
                <w:rFonts w:ascii="Times" w:hAnsi="Times" w:cs="Calibri"/>
                <w:color w:val="000000"/>
                <w:sz w:val="28"/>
                <w:szCs w:val="28"/>
              </w:rPr>
              <w:t>31</w:t>
            </w:r>
          </w:p>
        </w:tc>
        <w:tc>
          <w:tcPr>
            <w:tcW w:w="978" w:type="pct"/>
            <w:tcBorders>
              <w:top w:val="nil"/>
              <w:left w:val="nil"/>
              <w:bottom w:val="single" w:sz="4" w:space="0" w:color="auto"/>
              <w:right w:val="single" w:sz="4" w:space="0" w:color="auto"/>
            </w:tcBorders>
            <w:shd w:val="clear" w:color="auto" w:fill="auto"/>
            <w:noWrap/>
            <w:vAlign w:val="bottom"/>
            <w:hideMark/>
          </w:tcPr>
          <w:p w14:paraId="627A338B" w14:textId="3E45C9BF" w:rsidR="00DF1B0C" w:rsidRPr="00482833" w:rsidRDefault="00DF1B0C" w:rsidP="00DF1B0C">
            <w:pPr>
              <w:widowControl/>
              <w:jc w:val="right"/>
              <w:rPr>
                <w:color w:val="000000"/>
                <w:sz w:val="28"/>
                <w:szCs w:val="28"/>
                <w:lang w:eastAsia="en-US"/>
              </w:rPr>
            </w:pPr>
            <w:r>
              <w:rPr>
                <w:rFonts w:ascii="Calibri" w:hAnsi="Calibri" w:cs="Calibri"/>
                <w:color w:val="000000"/>
              </w:rPr>
              <w:t>10.73</w:t>
            </w:r>
          </w:p>
        </w:tc>
        <w:tc>
          <w:tcPr>
            <w:tcW w:w="1086" w:type="pct"/>
            <w:tcBorders>
              <w:top w:val="nil"/>
              <w:left w:val="nil"/>
              <w:bottom w:val="single" w:sz="4" w:space="0" w:color="auto"/>
              <w:right w:val="single" w:sz="4" w:space="0" w:color="auto"/>
            </w:tcBorders>
            <w:shd w:val="clear" w:color="auto" w:fill="auto"/>
            <w:noWrap/>
            <w:vAlign w:val="bottom"/>
            <w:hideMark/>
          </w:tcPr>
          <w:p w14:paraId="051857E2" w14:textId="021B6AF2" w:rsidR="00DF1B0C" w:rsidRPr="00482833" w:rsidRDefault="00DF1B0C" w:rsidP="00DF1B0C">
            <w:pPr>
              <w:widowControl/>
              <w:jc w:val="right"/>
              <w:rPr>
                <w:color w:val="000000"/>
                <w:sz w:val="28"/>
                <w:szCs w:val="28"/>
                <w:lang w:eastAsia="en-US"/>
              </w:rPr>
            </w:pPr>
            <w:r>
              <w:rPr>
                <w:rFonts w:ascii="Calibri" w:hAnsi="Calibri" w:cs="Calibri"/>
                <w:color w:val="000000"/>
              </w:rPr>
              <w:t>53.70</w:t>
            </w:r>
          </w:p>
        </w:tc>
        <w:tc>
          <w:tcPr>
            <w:tcW w:w="1033" w:type="pct"/>
            <w:tcBorders>
              <w:top w:val="nil"/>
              <w:left w:val="nil"/>
              <w:bottom w:val="single" w:sz="4" w:space="0" w:color="auto"/>
              <w:right w:val="single" w:sz="4" w:space="0" w:color="auto"/>
            </w:tcBorders>
            <w:shd w:val="clear" w:color="auto" w:fill="auto"/>
            <w:noWrap/>
            <w:vAlign w:val="bottom"/>
            <w:hideMark/>
          </w:tcPr>
          <w:p w14:paraId="11F01A4C" w14:textId="3A46AF4A" w:rsidR="00DF1B0C" w:rsidRPr="00482833" w:rsidRDefault="00DF1B0C" w:rsidP="00DF1B0C">
            <w:pPr>
              <w:widowControl/>
              <w:jc w:val="right"/>
              <w:rPr>
                <w:color w:val="000000"/>
                <w:sz w:val="28"/>
                <w:szCs w:val="28"/>
                <w:lang w:eastAsia="en-US"/>
              </w:rPr>
            </w:pPr>
            <w:r>
              <w:rPr>
                <w:rFonts w:ascii="Calibri" w:hAnsi="Calibri" w:cs="Calibri"/>
                <w:color w:val="000000"/>
              </w:rPr>
              <w:t>0.00</w:t>
            </w:r>
          </w:p>
        </w:tc>
      </w:tr>
      <w:tr w:rsidR="00DF1B0C" w:rsidRPr="00482833" w14:paraId="6374B04F" w14:textId="77777777" w:rsidTr="00C84AB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14:paraId="479FE3C1" w14:textId="00FC6F97" w:rsidR="00DF1B0C" w:rsidRPr="00482833" w:rsidRDefault="00DF1B0C" w:rsidP="00DF1B0C">
            <w:pPr>
              <w:widowControl/>
              <w:jc w:val="left"/>
              <w:rPr>
                <w:color w:val="000000"/>
                <w:sz w:val="28"/>
                <w:szCs w:val="28"/>
                <w:lang w:eastAsia="en-US"/>
              </w:rPr>
            </w:pPr>
            <w:proofErr w:type="spellStart"/>
            <w:r>
              <w:rPr>
                <w:rFonts w:ascii="Times" w:hAnsi="Times" w:cs="Calibri"/>
                <w:color w:val="000000"/>
                <w:sz w:val="28"/>
                <w:szCs w:val="28"/>
              </w:rPr>
              <w:t>Helicosphaeraceae</w:t>
            </w:r>
            <w:proofErr w:type="spellEnd"/>
          </w:p>
        </w:tc>
        <w:tc>
          <w:tcPr>
            <w:tcW w:w="781" w:type="pct"/>
            <w:tcBorders>
              <w:top w:val="nil"/>
              <w:left w:val="nil"/>
              <w:bottom w:val="single" w:sz="4" w:space="0" w:color="auto"/>
              <w:right w:val="single" w:sz="4" w:space="0" w:color="auto"/>
            </w:tcBorders>
            <w:shd w:val="clear" w:color="auto" w:fill="auto"/>
            <w:noWrap/>
            <w:vAlign w:val="bottom"/>
            <w:hideMark/>
          </w:tcPr>
          <w:p w14:paraId="5BF14904" w14:textId="2CB520B9" w:rsidR="00DF1B0C" w:rsidRPr="00482833" w:rsidRDefault="00DF1B0C" w:rsidP="00DF1B0C">
            <w:pPr>
              <w:widowControl/>
              <w:jc w:val="right"/>
              <w:rPr>
                <w:color w:val="000000"/>
                <w:sz w:val="28"/>
                <w:szCs w:val="28"/>
                <w:lang w:eastAsia="en-US"/>
              </w:rPr>
            </w:pPr>
            <w:r>
              <w:rPr>
                <w:rFonts w:ascii="Times" w:hAnsi="Times" w:cs="Calibri"/>
                <w:color w:val="000000"/>
                <w:sz w:val="28"/>
                <w:szCs w:val="28"/>
              </w:rPr>
              <w:t>35</w:t>
            </w:r>
          </w:p>
        </w:tc>
        <w:tc>
          <w:tcPr>
            <w:tcW w:w="978" w:type="pct"/>
            <w:tcBorders>
              <w:top w:val="nil"/>
              <w:left w:val="nil"/>
              <w:bottom w:val="single" w:sz="4" w:space="0" w:color="auto"/>
              <w:right w:val="single" w:sz="4" w:space="0" w:color="auto"/>
            </w:tcBorders>
            <w:shd w:val="clear" w:color="auto" w:fill="auto"/>
            <w:noWrap/>
            <w:vAlign w:val="bottom"/>
            <w:hideMark/>
          </w:tcPr>
          <w:p w14:paraId="528AF97D" w14:textId="2F85BB47" w:rsidR="00DF1B0C" w:rsidRPr="00482833" w:rsidRDefault="00DF1B0C" w:rsidP="00DF1B0C">
            <w:pPr>
              <w:widowControl/>
              <w:jc w:val="right"/>
              <w:rPr>
                <w:color w:val="000000"/>
                <w:sz w:val="28"/>
                <w:szCs w:val="28"/>
                <w:lang w:eastAsia="en-US"/>
              </w:rPr>
            </w:pPr>
            <w:r>
              <w:rPr>
                <w:rFonts w:ascii="Calibri" w:hAnsi="Calibri" w:cs="Calibri"/>
                <w:color w:val="000000"/>
              </w:rPr>
              <w:t>11.31</w:t>
            </w:r>
          </w:p>
        </w:tc>
        <w:tc>
          <w:tcPr>
            <w:tcW w:w="1086" w:type="pct"/>
            <w:tcBorders>
              <w:top w:val="nil"/>
              <w:left w:val="nil"/>
              <w:bottom w:val="single" w:sz="4" w:space="0" w:color="auto"/>
              <w:right w:val="single" w:sz="4" w:space="0" w:color="auto"/>
            </w:tcBorders>
            <w:shd w:val="clear" w:color="auto" w:fill="auto"/>
            <w:noWrap/>
            <w:vAlign w:val="bottom"/>
            <w:hideMark/>
          </w:tcPr>
          <w:p w14:paraId="389224D9" w14:textId="7C36B7F5" w:rsidR="00DF1B0C" w:rsidRPr="00482833" w:rsidRDefault="00DF1B0C" w:rsidP="00DF1B0C">
            <w:pPr>
              <w:widowControl/>
              <w:jc w:val="right"/>
              <w:rPr>
                <w:color w:val="000000"/>
                <w:sz w:val="28"/>
                <w:szCs w:val="28"/>
                <w:lang w:eastAsia="en-US"/>
              </w:rPr>
            </w:pPr>
            <w:r>
              <w:rPr>
                <w:rFonts w:ascii="Calibri" w:hAnsi="Calibri" w:cs="Calibri"/>
                <w:color w:val="000000"/>
              </w:rPr>
              <w:t>50.00</w:t>
            </w:r>
          </w:p>
        </w:tc>
        <w:tc>
          <w:tcPr>
            <w:tcW w:w="1033" w:type="pct"/>
            <w:tcBorders>
              <w:top w:val="nil"/>
              <w:left w:val="nil"/>
              <w:bottom w:val="single" w:sz="4" w:space="0" w:color="auto"/>
              <w:right w:val="single" w:sz="4" w:space="0" w:color="auto"/>
            </w:tcBorders>
            <w:shd w:val="clear" w:color="auto" w:fill="auto"/>
            <w:noWrap/>
            <w:vAlign w:val="bottom"/>
            <w:hideMark/>
          </w:tcPr>
          <w:p w14:paraId="599C7D03" w14:textId="4F0C1348" w:rsidR="00DF1B0C" w:rsidRPr="00482833" w:rsidRDefault="00DF1B0C" w:rsidP="00DF1B0C">
            <w:pPr>
              <w:widowControl/>
              <w:jc w:val="right"/>
              <w:rPr>
                <w:color w:val="000000"/>
                <w:sz w:val="28"/>
                <w:szCs w:val="28"/>
                <w:lang w:eastAsia="en-US"/>
              </w:rPr>
            </w:pPr>
            <w:r>
              <w:rPr>
                <w:rFonts w:ascii="Calibri" w:hAnsi="Calibri" w:cs="Calibri"/>
                <w:color w:val="000000"/>
              </w:rPr>
              <w:t>4.98</w:t>
            </w:r>
          </w:p>
        </w:tc>
      </w:tr>
      <w:tr w:rsidR="00DF1B0C" w:rsidRPr="00482833" w14:paraId="539BE0E7" w14:textId="77777777" w:rsidTr="00C84AB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14:paraId="0E9CA6D6" w14:textId="1C4C4C82" w:rsidR="00DF1B0C" w:rsidRPr="00482833" w:rsidRDefault="00DF1B0C" w:rsidP="00DF1B0C">
            <w:pPr>
              <w:widowControl/>
              <w:jc w:val="left"/>
              <w:rPr>
                <w:color w:val="000000"/>
                <w:sz w:val="28"/>
                <w:szCs w:val="28"/>
                <w:lang w:eastAsia="en-US"/>
              </w:rPr>
            </w:pPr>
            <w:proofErr w:type="spellStart"/>
            <w:r>
              <w:rPr>
                <w:rFonts w:ascii="Times" w:hAnsi="Times" w:cs="Calibri"/>
                <w:color w:val="000000"/>
                <w:sz w:val="28"/>
                <w:szCs w:val="28"/>
              </w:rPr>
              <w:t>Coccolithaceae</w:t>
            </w:r>
            <w:proofErr w:type="spellEnd"/>
          </w:p>
        </w:tc>
        <w:tc>
          <w:tcPr>
            <w:tcW w:w="781" w:type="pct"/>
            <w:tcBorders>
              <w:top w:val="nil"/>
              <w:left w:val="nil"/>
              <w:bottom w:val="single" w:sz="4" w:space="0" w:color="auto"/>
              <w:right w:val="single" w:sz="4" w:space="0" w:color="auto"/>
            </w:tcBorders>
            <w:shd w:val="clear" w:color="auto" w:fill="auto"/>
            <w:noWrap/>
            <w:vAlign w:val="bottom"/>
            <w:hideMark/>
          </w:tcPr>
          <w:p w14:paraId="2AB914F1" w14:textId="015ED723" w:rsidR="00DF1B0C" w:rsidRPr="00482833" w:rsidRDefault="00DF1B0C" w:rsidP="00DF1B0C">
            <w:pPr>
              <w:widowControl/>
              <w:jc w:val="right"/>
              <w:rPr>
                <w:color w:val="000000"/>
                <w:sz w:val="28"/>
                <w:szCs w:val="28"/>
                <w:lang w:eastAsia="en-US"/>
              </w:rPr>
            </w:pPr>
            <w:r>
              <w:rPr>
                <w:rFonts w:ascii="Times" w:hAnsi="Times" w:cs="Calibri"/>
                <w:color w:val="000000"/>
                <w:sz w:val="28"/>
                <w:szCs w:val="28"/>
              </w:rPr>
              <w:t>6</w:t>
            </w:r>
          </w:p>
        </w:tc>
        <w:tc>
          <w:tcPr>
            <w:tcW w:w="978" w:type="pct"/>
            <w:tcBorders>
              <w:top w:val="nil"/>
              <w:left w:val="nil"/>
              <w:bottom w:val="single" w:sz="4" w:space="0" w:color="auto"/>
              <w:right w:val="single" w:sz="4" w:space="0" w:color="auto"/>
            </w:tcBorders>
            <w:shd w:val="clear" w:color="auto" w:fill="auto"/>
            <w:noWrap/>
            <w:vAlign w:val="bottom"/>
            <w:hideMark/>
          </w:tcPr>
          <w:p w14:paraId="19653A0B" w14:textId="1CD375AC" w:rsidR="00DF1B0C" w:rsidRPr="00482833" w:rsidRDefault="00DF1B0C" w:rsidP="00DF1B0C">
            <w:pPr>
              <w:widowControl/>
              <w:jc w:val="right"/>
              <w:rPr>
                <w:color w:val="000000"/>
                <w:sz w:val="28"/>
                <w:szCs w:val="28"/>
                <w:lang w:eastAsia="en-US"/>
              </w:rPr>
            </w:pPr>
            <w:r>
              <w:rPr>
                <w:rFonts w:ascii="Calibri" w:hAnsi="Calibri" w:cs="Calibri"/>
                <w:color w:val="000000"/>
              </w:rPr>
              <w:t>13.93</w:t>
            </w:r>
          </w:p>
        </w:tc>
        <w:tc>
          <w:tcPr>
            <w:tcW w:w="1086" w:type="pct"/>
            <w:tcBorders>
              <w:top w:val="nil"/>
              <w:left w:val="nil"/>
              <w:bottom w:val="single" w:sz="4" w:space="0" w:color="auto"/>
              <w:right w:val="single" w:sz="4" w:space="0" w:color="auto"/>
            </w:tcBorders>
            <w:shd w:val="clear" w:color="auto" w:fill="auto"/>
            <w:noWrap/>
            <w:vAlign w:val="bottom"/>
            <w:hideMark/>
          </w:tcPr>
          <w:p w14:paraId="5B707F54" w14:textId="3C4B05C8" w:rsidR="00DF1B0C" w:rsidRPr="00482833" w:rsidRDefault="00DF1B0C" w:rsidP="00DF1B0C">
            <w:pPr>
              <w:widowControl/>
              <w:jc w:val="right"/>
              <w:rPr>
                <w:color w:val="000000"/>
                <w:sz w:val="28"/>
                <w:szCs w:val="28"/>
                <w:lang w:eastAsia="en-US"/>
              </w:rPr>
            </w:pPr>
            <w:r>
              <w:rPr>
                <w:rFonts w:ascii="Calibri" w:hAnsi="Calibri" w:cs="Calibri"/>
                <w:color w:val="000000"/>
              </w:rPr>
              <w:t>65.40</w:t>
            </w:r>
          </w:p>
        </w:tc>
        <w:tc>
          <w:tcPr>
            <w:tcW w:w="1033" w:type="pct"/>
            <w:tcBorders>
              <w:top w:val="nil"/>
              <w:left w:val="nil"/>
              <w:bottom w:val="single" w:sz="4" w:space="0" w:color="auto"/>
              <w:right w:val="single" w:sz="4" w:space="0" w:color="auto"/>
            </w:tcBorders>
            <w:shd w:val="clear" w:color="auto" w:fill="auto"/>
            <w:noWrap/>
            <w:vAlign w:val="bottom"/>
            <w:hideMark/>
          </w:tcPr>
          <w:p w14:paraId="05D1905D" w14:textId="46E86E09" w:rsidR="00DF1B0C" w:rsidRPr="00482833" w:rsidRDefault="00DF1B0C" w:rsidP="00DF1B0C">
            <w:pPr>
              <w:widowControl/>
              <w:jc w:val="right"/>
              <w:rPr>
                <w:color w:val="000000"/>
                <w:sz w:val="28"/>
                <w:szCs w:val="28"/>
                <w:lang w:eastAsia="en-US"/>
              </w:rPr>
            </w:pPr>
            <w:r>
              <w:rPr>
                <w:rFonts w:ascii="Calibri" w:hAnsi="Calibri" w:cs="Calibri"/>
                <w:color w:val="000000"/>
              </w:rPr>
              <w:t>10.80</w:t>
            </w:r>
          </w:p>
        </w:tc>
      </w:tr>
      <w:tr w:rsidR="00C84ABB" w:rsidRPr="00482833" w14:paraId="06A753F3" w14:textId="77777777" w:rsidTr="00C84AB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14:paraId="1E0FE2B3" w14:textId="76832A93" w:rsidR="00C84ABB" w:rsidRPr="00482833" w:rsidRDefault="00C84ABB" w:rsidP="00C84ABB">
            <w:pPr>
              <w:widowControl/>
              <w:jc w:val="left"/>
              <w:rPr>
                <w:color w:val="000000"/>
                <w:sz w:val="28"/>
                <w:szCs w:val="28"/>
                <w:lang w:eastAsia="en-US"/>
              </w:rPr>
            </w:pPr>
            <w:proofErr w:type="spellStart"/>
            <w:r>
              <w:rPr>
                <w:rFonts w:ascii="Times" w:hAnsi="Times" w:cs="Calibri"/>
                <w:color w:val="000000"/>
                <w:sz w:val="28"/>
                <w:szCs w:val="28"/>
              </w:rPr>
              <w:t>Sphenolithaceae</w:t>
            </w:r>
            <w:proofErr w:type="spellEnd"/>
          </w:p>
        </w:tc>
        <w:tc>
          <w:tcPr>
            <w:tcW w:w="781" w:type="pct"/>
            <w:tcBorders>
              <w:top w:val="nil"/>
              <w:left w:val="nil"/>
              <w:bottom w:val="single" w:sz="4" w:space="0" w:color="auto"/>
              <w:right w:val="single" w:sz="4" w:space="0" w:color="auto"/>
            </w:tcBorders>
            <w:shd w:val="clear" w:color="auto" w:fill="auto"/>
            <w:noWrap/>
            <w:vAlign w:val="bottom"/>
            <w:hideMark/>
          </w:tcPr>
          <w:p w14:paraId="6278AC44" w14:textId="62F3F055" w:rsidR="00C84ABB" w:rsidRPr="00482833" w:rsidRDefault="00C84ABB" w:rsidP="00C84ABB">
            <w:pPr>
              <w:widowControl/>
              <w:jc w:val="right"/>
              <w:rPr>
                <w:color w:val="000000"/>
                <w:sz w:val="28"/>
                <w:szCs w:val="28"/>
                <w:lang w:eastAsia="en-US"/>
              </w:rPr>
            </w:pPr>
            <w:r>
              <w:rPr>
                <w:rFonts w:ascii="Times" w:hAnsi="Times" w:cs="Calibri"/>
                <w:color w:val="000000"/>
                <w:sz w:val="28"/>
                <w:szCs w:val="28"/>
              </w:rPr>
              <w:t>42</w:t>
            </w:r>
          </w:p>
        </w:tc>
        <w:tc>
          <w:tcPr>
            <w:tcW w:w="978" w:type="pct"/>
            <w:tcBorders>
              <w:top w:val="nil"/>
              <w:left w:val="nil"/>
              <w:bottom w:val="single" w:sz="4" w:space="0" w:color="auto"/>
              <w:right w:val="single" w:sz="4" w:space="0" w:color="auto"/>
            </w:tcBorders>
            <w:shd w:val="clear" w:color="auto" w:fill="auto"/>
            <w:noWrap/>
            <w:vAlign w:val="bottom"/>
            <w:hideMark/>
          </w:tcPr>
          <w:p w14:paraId="4A75923B" w14:textId="1C0754A5" w:rsidR="00C84ABB" w:rsidRPr="00482833" w:rsidRDefault="00C84ABB" w:rsidP="00C84ABB">
            <w:pPr>
              <w:widowControl/>
              <w:jc w:val="right"/>
              <w:rPr>
                <w:color w:val="000000"/>
                <w:sz w:val="28"/>
                <w:szCs w:val="28"/>
                <w:lang w:eastAsia="en-US"/>
              </w:rPr>
            </w:pPr>
            <w:r>
              <w:rPr>
                <w:rFonts w:ascii="Calibri" w:hAnsi="Calibri" w:cs="Calibri"/>
                <w:color w:val="000000"/>
              </w:rPr>
              <w:t>9.126095238</w:t>
            </w:r>
          </w:p>
        </w:tc>
        <w:tc>
          <w:tcPr>
            <w:tcW w:w="1086" w:type="pct"/>
            <w:tcBorders>
              <w:top w:val="nil"/>
              <w:left w:val="nil"/>
              <w:bottom w:val="single" w:sz="4" w:space="0" w:color="auto"/>
              <w:right w:val="single" w:sz="4" w:space="0" w:color="auto"/>
            </w:tcBorders>
            <w:shd w:val="clear" w:color="auto" w:fill="auto"/>
            <w:noWrap/>
            <w:vAlign w:val="bottom"/>
            <w:hideMark/>
          </w:tcPr>
          <w:p w14:paraId="1B77BFFF" w14:textId="1DA83C09" w:rsidR="00C84ABB" w:rsidRPr="00482833" w:rsidRDefault="00C84ABB" w:rsidP="00C84ABB">
            <w:pPr>
              <w:widowControl/>
              <w:jc w:val="right"/>
              <w:rPr>
                <w:color w:val="000000"/>
                <w:sz w:val="28"/>
                <w:szCs w:val="28"/>
                <w:lang w:eastAsia="en-US"/>
              </w:rPr>
            </w:pPr>
            <w:r>
              <w:rPr>
                <w:rFonts w:ascii="Calibri" w:hAnsi="Calibri" w:cs="Calibri"/>
                <w:color w:val="000000"/>
              </w:rPr>
              <w:t>61.61</w:t>
            </w:r>
          </w:p>
        </w:tc>
        <w:tc>
          <w:tcPr>
            <w:tcW w:w="1033" w:type="pct"/>
            <w:tcBorders>
              <w:top w:val="nil"/>
              <w:left w:val="nil"/>
              <w:bottom w:val="single" w:sz="4" w:space="0" w:color="auto"/>
              <w:right w:val="single" w:sz="4" w:space="0" w:color="auto"/>
            </w:tcBorders>
            <w:shd w:val="clear" w:color="auto" w:fill="auto"/>
            <w:noWrap/>
            <w:vAlign w:val="bottom"/>
            <w:hideMark/>
          </w:tcPr>
          <w:p w14:paraId="5C0D55F4" w14:textId="48E46CBC" w:rsidR="00C84ABB" w:rsidRPr="00482833" w:rsidRDefault="00C84ABB" w:rsidP="00C84ABB">
            <w:pPr>
              <w:widowControl/>
              <w:jc w:val="right"/>
              <w:rPr>
                <w:color w:val="000000"/>
                <w:sz w:val="28"/>
                <w:szCs w:val="28"/>
                <w:lang w:eastAsia="en-US"/>
              </w:rPr>
            </w:pPr>
            <w:r>
              <w:rPr>
                <w:rFonts w:ascii="Calibri" w:hAnsi="Calibri" w:cs="Calibri"/>
                <w:color w:val="000000"/>
              </w:rPr>
              <w:t>3.531</w:t>
            </w:r>
          </w:p>
        </w:tc>
      </w:tr>
    </w:tbl>
    <w:p w14:paraId="52D05131" w14:textId="77777777" w:rsidR="00482833" w:rsidRDefault="00482833" w:rsidP="000F7665">
      <w:pPr>
        <w:keepNext/>
        <w:jc w:val="left"/>
        <w:rPr>
          <w:color w:val="000000" w:themeColor="text1"/>
          <w:sz w:val="24"/>
          <w:szCs w:val="24"/>
        </w:rPr>
      </w:pPr>
    </w:p>
    <w:p w14:paraId="7622BD23" w14:textId="1B6D5A61" w:rsidR="00F67B06" w:rsidRDefault="00F67B06" w:rsidP="000F7665">
      <w:pPr>
        <w:keepNext/>
        <w:jc w:val="left"/>
        <w:rPr>
          <w:color w:val="000000" w:themeColor="text1"/>
          <w:sz w:val="24"/>
          <w:szCs w:val="24"/>
        </w:rPr>
      </w:pPr>
    </w:p>
    <w:p w14:paraId="615574EA" w14:textId="7B6E5C7B" w:rsidR="009218E6" w:rsidRDefault="009218E6" w:rsidP="009218E6">
      <w:pPr>
        <w:keepNext/>
        <w:jc w:val="left"/>
        <w:rPr>
          <w:color w:val="000000" w:themeColor="text1"/>
          <w:sz w:val="24"/>
          <w:szCs w:val="24"/>
        </w:rPr>
      </w:pPr>
      <w:r>
        <w:rPr>
          <w:color w:val="000000" w:themeColor="text1"/>
          <w:sz w:val="24"/>
          <w:szCs w:val="24"/>
        </w:rPr>
        <w:t xml:space="preserve">The evolutionary first appearance and last appearance ages are calibrated to the high precision astronomically tuned timescale provided in the Geologic </w:t>
      </w:r>
      <w:proofErr w:type="spellStart"/>
      <w:r>
        <w:rPr>
          <w:color w:val="000000" w:themeColor="text1"/>
          <w:sz w:val="24"/>
          <w:szCs w:val="24"/>
        </w:rPr>
        <w:t>TimeScaleCreator</w:t>
      </w:r>
      <w:proofErr w:type="spellEnd"/>
      <w:r>
        <w:rPr>
          <w:color w:val="000000" w:themeColor="text1"/>
          <w:sz w:val="24"/>
          <w:szCs w:val="24"/>
        </w:rPr>
        <w:t xml:space="preserve"> software. The astronomical solution provided by </w:t>
      </w:r>
      <w:proofErr w:type="spellStart"/>
      <w:r>
        <w:rPr>
          <w:color w:val="000000" w:themeColor="text1"/>
          <w:sz w:val="24"/>
          <w:szCs w:val="24"/>
        </w:rPr>
        <w:t>Laskar</w:t>
      </w:r>
      <w:proofErr w:type="spellEnd"/>
      <w:r>
        <w:rPr>
          <w:color w:val="000000" w:themeColor="text1"/>
          <w:sz w:val="24"/>
          <w:szCs w:val="24"/>
        </w:rPr>
        <w:t xml:space="preserve"> et al, 2004 has been used to create the timescale of Cenozoic era which has been later significantly enhanced to ensure high precision. The high frequency </w:t>
      </w:r>
      <w:proofErr w:type="spellStart"/>
      <w:r>
        <w:rPr>
          <w:color w:val="000000" w:themeColor="text1"/>
          <w:sz w:val="24"/>
          <w:szCs w:val="24"/>
        </w:rPr>
        <w:t>cyclostratigraphy</w:t>
      </w:r>
      <w:proofErr w:type="spellEnd"/>
      <w:r>
        <w:rPr>
          <w:color w:val="000000" w:themeColor="text1"/>
          <w:sz w:val="24"/>
          <w:szCs w:val="24"/>
        </w:rPr>
        <w:t xml:space="preserve"> data from </w:t>
      </w:r>
      <w:r w:rsidRPr="009218E6">
        <w:rPr>
          <w:color w:val="000000" w:themeColor="text1"/>
          <w:sz w:val="24"/>
          <w:szCs w:val="24"/>
        </w:rPr>
        <w:t xml:space="preserve">International Ocean Drilling Program (IODP) Legs </w:t>
      </w:r>
      <w:r>
        <w:rPr>
          <w:color w:val="000000" w:themeColor="text1"/>
          <w:sz w:val="24"/>
          <w:szCs w:val="24"/>
        </w:rPr>
        <w:t>are also used to ensure the accuracy of Cenozoic timescale.</w:t>
      </w:r>
    </w:p>
    <w:p w14:paraId="4D30F322" w14:textId="69EC4C85" w:rsidR="001F4919" w:rsidRDefault="001F4919" w:rsidP="000F7665">
      <w:pPr>
        <w:keepNext/>
        <w:jc w:val="left"/>
        <w:rPr>
          <w:color w:val="000000" w:themeColor="text1"/>
          <w:sz w:val="24"/>
          <w:szCs w:val="24"/>
        </w:rPr>
      </w:pPr>
    </w:p>
    <w:p w14:paraId="3CF5BF17" w14:textId="6419B6B4" w:rsidR="00482833" w:rsidRPr="002617B6" w:rsidRDefault="00482833" w:rsidP="002617B6">
      <w:pPr>
        <w:rPr>
          <w:color w:val="000000" w:themeColor="text1"/>
        </w:rPr>
      </w:pPr>
      <w:r w:rsidRPr="002617B6">
        <w:rPr>
          <w:color w:val="000000" w:themeColor="text1"/>
        </w:rPr>
        <w:t xml:space="preserve">Median life span for </w:t>
      </w:r>
      <w:proofErr w:type="spellStart"/>
      <w:r w:rsidRPr="002617B6">
        <w:rPr>
          <w:color w:val="000000" w:themeColor="text1"/>
        </w:rPr>
        <w:t>nannos</w:t>
      </w:r>
      <w:proofErr w:type="spellEnd"/>
      <w:r w:rsidRPr="002617B6">
        <w:rPr>
          <w:color w:val="000000" w:themeColor="text1"/>
        </w:rPr>
        <w:t xml:space="preserve"> is 2.83 Myr.</w:t>
      </w:r>
    </w:p>
    <w:p w14:paraId="27B3BD89" w14:textId="77777777" w:rsidR="00482833" w:rsidRDefault="00482833" w:rsidP="005C1F3A">
      <w:pPr>
        <w:pStyle w:val="ListParagraph"/>
        <w:ind w:left="360"/>
        <w:rPr>
          <w:rFonts w:ascii="Times New Roman" w:eastAsia="Times New Roman" w:hAnsi="Times New Roman" w:cs="Times New Roman"/>
          <w:color w:val="000000" w:themeColor="text1"/>
        </w:rPr>
      </w:pPr>
    </w:p>
    <w:p w14:paraId="49EE8FE4" w14:textId="77777777" w:rsidR="00482833" w:rsidRDefault="00482833" w:rsidP="005C1F3A">
      <w:pPr>
        <w:pStyle w:val="ListParagraph"/>
        <w:ind w:left="360"/>
        <w:rPr>
          <w:rFonts w:ascii="Times New Roman" w:eastAsia="Times New Roman" w:hAnsi="Times New Roman" w:cs="Times New Roman"/>
          <w:color w:val="000000" w:themeColor="text1"/>
        </w:rPr>
      </w:pPr>
    </w:p>
    <w:p w14:paraId="579AC485" w14:textId="357AFAA6" w:rsidR="005C1F3A" w:rsidRDefault="005C1F3A" w:rsidP="005C1F3A">
      <w:pPr>
        <w:pStyle w:val="ListParagraph"/>
        <w:ind w:left="3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Lineage and Morphospecies </w:t>
      </w:r>
      <w:r w:rsidRPr="00E10980">
        <w:rPr>
          <w:rFonts w:ascii="Times New Roman" w:eastAsia="Times New Roman" w:hAnsi="Times New Roman" w:cs="Times New Roman"/>
          <w:color w:val="000000" w:themeColor="text1"/>
        </w:rPr>
        <w:t xml:space="preserve">evolutionary tree from </w:t>
      </w:r>
      <w:r>
        <w:rPr>
          <w:rFonts w:ascii="Times New Roman" w:eastAsia="Times New Roman" w:hAnsi="Times New Roman" w:cs="Times New Roman"/>
          <w:color w:val="000000" w:themeColor="text1"/>
        </w:rPr>
        <w:t>Fordham and Zehady et al(2018). P</w:t>
      </w:r>
      <w:r w:rsidRPr="00E10980">
        <w:rPr>
          <w:rFonts w:ascii="Times New Roman" w:eastAsia="Times New Roman" w:hAnsi="Times New Roman" w:cs="Times New Roman"/>
          <w:color w:val="000000" w:themeColor="text1"/>
        </w:rPr>
        <w:t xml:space="preserve">hylogenetic tree data and graphs provided by Aze &amp; others. </w:t>
      </w:r>
      <w:proofErr w:type="spellStart"/>
      <w:r>
        <w:rPr>
          <w:rFonts w:ascii="Times New Roman" w:eastAsia="Times New Roman" w:hAnsi="Times New Roman" w:cs="Times New Roman"/>
          <w:color w:val="000000" w:themeColor="text1"/>
        </w:rPr>
        <w:t>Calcerous</w:t>
      </w:r>
      <w:proofErr w:type="spellEnd"/>
      <w:r>
        <w:rPr>
          <w:rFonts w:ascii="Times New Roman" w:eastAsia="Times New Roman" w:hAnsi="Times New Roman" w:cs="Times New Roman"/>
          <w:color w:val="000000" w:themeColor="text1"/>
        </w:rPr>
        <w:t xml:space="preserve"> nannofossil data from BP gulf of Mexico paper.</w:t>
      </w:r>
    </w:p>
    <w:p w14:paraId="1F10AC19" w14:textId="01D68E6D" w:rsidR="005C1F3A" w:rsidRDefault="005C1F3A" w:rsidP="005C1F3A">
      <w:pPr>
        <w:pStyle w:val="ListParagraph"/>
        <w:ind w:left="3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Oxygen-18 isotope data (Cramer 2009) </w:t>
      </w:r>
    </w:p>
    <w:p w14:paraId="014CB8F5" w14:textId="77777777" w:rsidR="00CA58B0" w:rsidRPr="00E10980" w:rsidRDefault="00CA58B0">
      <w:pPr>
        <w:jc w:val="left"/>
        <w:rPr>
          <w:color w:val="000000" w:themeColor="text1"/>
          <w:sz w:val="24"/>
          <w:szCs w:val="24"/>
        </w:rPr>
      </w:pPr>
    </w:p>
    <w:p w14:paraId="31A31075" w14:textId="35604D3B" w:rsidR="00E56D68" w:rsidRDefault="004633EB" w:rsidP="00E56D68">
      <w:pPr>
        <w:pStyle w:val="ListParagraph"/>
        <w:ind w:left="0"/>
        <w:rPr>
          <w:rFonts w:ascii="Times New Roman" w:eastAsia="Times New Roman" w:hAnsi="Times New Roman" w:cs="Times New Roman"/>
          <w:b/>
          <w:color w:val="000000" w:themeColor="text1"/>
        </w:rPr>
      </w:pPr>
      <w:r w:rsidRPr="00E10980">
        <w:rPr>
          <w:b/>
          <w:color w:val="000000" w:themeColor="text1"/>
        </w:rPr>
        <w:t>3.</w:t>
      </w:r>
      <w:r w:rsidR="00E56D68" w:rsidRPr="00E10980">
        <w:rPr>
          <w:b/>
          <w:color w:val="000000" w:themeColor="text1"/>
        </w:rPr>
        <w:t xml:space="preserve"> </w:t>
      </w:r>
      <w:r w:rsidR="005C1F3A">
        <w:rPr>
          <w:rFonts w:ascii="Times New Roman" w:eastAsia="Times New Roman" w:hAnsi="Times New Roman" w:cs="Times New Roman"/>
          <w:b/>
          <w:color w:val="000000" w:themeColor="text1"/>
        </w:rPr>
        <w:t>Methods</w:t>
      </w:r>
    </w:p>
    <w:p w14:paraId="57BB3916" w14:textId="482E03E9" w:rsidR="00E56D68" w:rsidRDefault="00850FB4" w:rsidP="00850FB4">
      <w:pPr>
        <w:pStyle w:val="ListParagraph"/>
        <w:ind w:left="0"/>
        <w:rPr>
          <w:color w:val="000000" w:themeColor="text1"/>
        </w:rPr>
      </w:pPr>
      <w:r>
        <w:rPr>
          <w:color w:val="000000" w:themeColor="text1"/>
        </w:rPr>
        <w:t xml:space="preserve">     </w:t>
      </w:r>
      <w:r w:rsidR="005C1F3A" w:rsidRPr="00845ADA">
        <w:rPr>
          <w:color w:val="00B050"/>
        </w:rPr>
        <w:t>LAD and FAD forms evolutionary range of existence for each organism</w:t>
      </w:r>
      <w:r w:rsidR="005C1F3A">
        <w:rPr>
          <w:color w:val="000000" w:themeColor="text1"/>
        </w:rPr>
        <w:t xml:space="preserve">. </w:t>
      </w:r>
    </w:p>
    <w:p w14:paraId="2ED768A7" w14:textId="77777777" w:rsidR="00C13AAC" w:rsidRPr="00845ADA" w:rsidRDefault="005C1F3A" w:rsidP="00E56D68">
      <w:pPr>
        <w:rPr>
          <w:color w:val="00B050"/>
          <w:sz w:val="24"/>
          <w:szCs w:val="24"/>
        </w:rPr>
      </w:pPr>
      <w:r>
        <w:rPr>
          <w:color w:val="000000" w:themeColor="text1"/>
          <w:sz w:val="24"/>
          <w:szCs w:val="24"/>
        </w:rPr>
        <w:t xml:space="preserve">     </w:t>
      </w:r>
      <w:r w:rsidRPr="00845ADA">
        <w:rPr>
          <w:color w:val="00B050"/>
          <w:sz w:val="24"/>
          <w:szCs w:val="24"/>
        </w:rPr>
        <w:t>Every 1</w:t>
      </w:r>
      <w:r w:rsidR="00C13AAC" w:rsidRPr="00845ADA">
        <w:rPr>
          <w:color w:val="00B050"/>
          <w:sz w:val="24"/>
          <w:szCs w:val="24"/>
        </w:rPr>
        <w:t>00</w:t>
      </w:r>
      <w:r w:rsidRPr="00845ADA">
        <w:rPr>
          <w:color w:val="00B050"/>
          <w:sz w:val="24"/>
          <w:szCs w:val="24"/>
        </w:rPr>
        <w:t xml:space="preserve"> </w:t>
      </w:r>
      <w:r w:rsidR="00C13AAC" w:rsidRPr="00845ADA">
        <w:rPr>
          <w:color w:val="00B050"/>
          <w:sz w:val="24"/>
          <w:szCs w:val="24"/>
        </w:rPr>
        <w:t>k</w:t>
      </w:r>
      <w:r w:rsidRPr="00845ADA">
        <w:rPr>
          <w:color w:val="00B050"/>
          <w:sz w:val="24"/>
          <w:szCs w:val="24"/>
        </w:rPr>
        <w:t>yr bin, we have counted the number of speciation (birth of organism) and the number of extinction event.</w:t>
      </w:r>
    </w:p>
    <w:p w14:paraId="0465F25F" w14:textId="281ED039" w:rsidR="005C1F3A" w:rsidRPr="00845ADA" w:rsidRDefault="00C13AAC" w:rsidP="00E56D68">
      <w:pPr>
        <w:rPr>
          <w:color w:val="00B050"/>
          <w:sz w:val="24"/>
          <w:szCs w:val="24"/>
        </w:rPr>
      </w:pPr>
      <w:r w:rsidRPr="00845ADA">
        <w:rPr>
          <w:color w:val="00B050"/>
          <w:sz w:val="24"/>
          <w:szCs w:val="24"/>
        </w:rPr>
        <w:t xml:space="preserve">     Rolling average 1 myr bin</w:t>
      </w:r>
      <w:r w:rsidR="005C1F3A" w:rsidRPr="00845ADA">
        <w:rPr>
          <w:color w:val="00B050"/>
          <w:sz w:val="24"/>
          <w:szCs w:val="24"/>
        </w:rPr>
        <w:t xml:space="preserve"> </w:t>
      </w:r>
    </w:p>
    <w:p w14:paraId="3225CEEB" w14:textId="341A209C" w:rsidR="005C1F3A" w:rsidRPr="00845ADA" w:rsidRDefault="005C1F3A" w:rsidP="00E56D68">
      <w:pPr>
        <w:rPr>
          <w:color w:val="00B050"/>
          <w:sz w:val="24"/>
          <w:szCs w:val="24"/>
        </w:rPr>
      </w:pPr>
      <w:r w:rsidRPr="00845ADA">
        <w:rPr>
          <w:color w:val="00B050"/>
          <w:sz w:val="24"/>
          <w:szCs w:val="24"/>
        </w:rPr>
        <w:t xml:space="preserve">  Timeseries for speciation and extinction events from 0-35 myr.</w:t>
      </w:r>
    </w:p>
    <w:p w14:paraId="6961DB68" w14:textId="345416A6" w:rsidR="005C1F3A" w:rsidRDefault="005C1F3A" w:rsidP="00E56D68">
      <w:pPr>
        <w:rPr>
          <w:color w:val="000000" w:themeColor="text1"/>
          <w:sz w:val="24"/>
          <w:szCs w:val="24"/>
        </w:rPr>
      </w:pPr>
      <w:r>
        <w:rPr>
          <w:color w:val="000000" w:themeColor="text1"/>
          <w:sz w:val="24"/>
          <w:szCs w:val="24"/>
        </w:rPr>
        <w:t xml:space="preserve">  </w:t>
      </w:r>
      <w:r w:rsidRPr="00845ADA">
        <w:rPr>
          <w:color w:val="00B050"/>
          <w:sz w:val="24"/>
          <w:szCs w:val="24"/>
        </w:rPr>
        <w:t>Timeseries for oxygen-18/temp</w:t>
      </w:r>
      <w:r w:rsidR="000D30A5" w:rsidRPr="00845ADA">
        <w:rPr>
          <w:color w:val="00B050"/>
          <w:sz w:val="24"/>
          <w:szCs w:val="24"/>
        </w:rPr>
        <w:t>erature data.</w:t>
      </w:r>
    </w:p>
    <w:p w14:paraId="7AAEE5D5" w14:textId="14F9F5A9" w:rsidR="00850FB4" w:rsidRDefault="00850FB4" w:rsidP="00E56D68">
      <w:pPr>
        <w:rPr>
          <w:color w:val="000000" w:themeColor="text1"/>
          <w:sz w:val="24"/>
          <w:szCs w:val="24"/>
        </w:rPr>
      </w:pPr>
      <w:r>
        <w:rPr>
          <w:color w:val="000000" w:themeColor="text1"/>
          <w:sz w:val="24"/>
          <w:szCs w:val="24"/>
        </w:rPr>
        <w:t xml:space="preserve">   Timeseries for </w:t>
      </w:r>
      <w:proofErr w:type="spellStart"/>
      <w:r>
        <w:rPr>
          <w:color w:val="000000" w:themeColor="text1"/>
          <w:sz w:val="24"/>
          <w:szCs w:val="24"/>
        </w:rPr>
        <w:t>icesheet</w:t>
      </w:r>
      <w:proofErr w:type="spellEnd"/>
      <w:r>
        <w:rPr>
          <w:color w:val="000000" w:themeColor="text1"/>
          <w:sz w:val="24"/>
          <w:szCs w:val="24"/>
        </w:rPr>
        <w:t xml:space="preserve"> expansion, cold phase event data (used in mammal turnover paper , any other new paper!??)</w:t>
      </w:r>
    </w:p>
    <w:p w14:paraId="16592F83" w14:textId="77777777" w:rsidR="00850FB4" w:rsidRDefault="00850FB4" w:rsidP="00E56D68">
      <w:pPr>
        <w:rPr>
          <w:color w:val="000000" w:themeColor="text1"/>
          <w:sz w:val="24"/>
          <w:szCs w:val="24"/>
        </w:rPr>
      </w:pPr>
    </w:p>
    <w:p w14:paraId="3468E65B" w14:textId="45622D31" w:rsidR="000D30A5" w:rsidRDefault="000D30A5" w:rsidP="00E56D68">
      <w:pPr>
        <w:rPr>
          <w:color w:val="000000" w:themeColor="text1"/>
          <w:sz w:val="24"/>
          <w:szCs w:val="24"/>
        </w:rPr>
      </w:pPr>
      <w:r>
        <w:rPr>
          <w:color w:val="000000" w:themeColor="text1"/>
          <w:sz w:val="24"/>
          <w:szCs w:val="24"/>
        </w:rPr>
        <w:t xml:space="preserve">   Smoothing of timeseries using moving average/gaussian filtering for every 100 </w:t>
      </w:r>
      <w:proofErr w:type="spellStart"/>
      <w:r>
        <w:rPr>
          <w:color w:val="000000" w:themeColor="text1"/>
          <w:sz w:val="24"/>
          <w:szCs w:val="24"/>
        </w:rPr>
        <w:t>kyr</w:t>
      </w:r>
      <w:proofErr w:type="spellEnd"/>
      <w:r>
        <w:rPr>
          <w:color w:val="000000" w:themeColor="text1"/>
          <w:sz w:val="24"/>
          <w:szCs w:val="24"/>
        </w:rPr>
        <w:t>.</w:t>
      </w:r>
    </w:p>
    <w:p w14:paraId="626C944E" w14:textId="2C2AC69F" w:rsidR="000D30A5" w:rsidRDefault="000D30A5" w:rsidP="00E56D68">
      <w:pPr>
        <w:rPr>
          <w:color w:val="000000" w:themeColor="text1"/>
          <w:sz w:val="24"/>
          <w:szCs w:val="24"/>
        </w:rPr>
      </w:pPr>
      <w:r>
        <w:rPr>
          <w:color w:val="000000" w:themeColor="text1"/>
          <w:sz w:val="24"/>
          <w:szCs w:val="24"/>
        </w:rPr>
        <w:t xml:space="preserve">  Correlation co-efficient using </w:t>
      </w:r>
      <w:proofErr w:type="spellStart"/>
      <w:r>
        <w:rPr>
          <w:color w:val="000000" w:themeColor="text1"/>
          <w:sz w:val="24"/>
          <w:szCs w:val="24"/>
        </w:rPr>
        <w:t>pearson</w:t>
      </w:r>
      <w:proofErr w:type="spellEnd"/>
      <w:r>
        <w:rPr>
          <w:color w:val="000000" w:themeColor="text1"/>
          <w:sz w:val="24"/>
          <w:szCs w:val="24"/>
        </w:rPr>
        <w:t xml:space="preserve"> correlation between three timeseries.</w:t>
      </w:r>
    </w:p>
    <w:p w14:paraId="608F3E09" w14:textId="7CE6A851" w:rsidR="00850FB4" w:rsidRDefault="000D30A5" w:rsidP="00850FB4">
      <w:pPr>
        <w:rPr>
          <w:color w:val="000000" w:themeColor="text1"/>
          <w:sz w:val="24"/>
          <w:szCs w:val="24"/>
        </w:rPr>
      </w:pPr>
      <w:r>
        <w:rPr>
          <w:color w:val="000000" w:themeColor="text1"/>
          <w:sz w:val="24"/>
          <w:szCs w:val="24"/>
        </w:rPr>
        <w:t xml:space="preserve">  </w:t>
      </w:r>
    </w:p>
    <w:p w14:paraId="5F034D97" w14:textId="19CEA948" w:rsidR="00850FB4" w:rsidRDefault="00850FB4" w:rsidP="00850FB4">
      <w:pPr>
        <w:rPr>
          <w:color w:val="000000" w:themeColor="text1"/>
          <w:sz w:val="24"/>
          <w:szCs w:val="24"/>
        </w:rPr>
      </w:pPr>
      <w:r>
        <w:rPr>
          <w:color w:val="000000" w:themeColor="text1"/>
          <w:sz w:val="24"/>
          <w:szCs w:val="24"/>
        </w:rPr>
        <w:t xml:space="preserve">   Mean species lifetime: How many species are there in my dataset?</w:t>
      </w:r>
    </w:p>
    <w:p w14:paraId="2840EF26" w14:textId="3203CDDA" w:rsidR="00850FB4" w:rsidRDefault="00850FB4" w:rsidP="00850FB4">
      <w:pPr>
        <w:rPr>
          <w:color w:val="000000" w:themeColor="text1"/>
          <w:sz w:val="24"/>
          <w:szCs w:val="24"/>
        </w:rPr>
      </w:pPr>
      <w:r>
        <w:rPr>
          <w:color w:val="000000" w:themeColor="text1"/>
          <w:sz w:val="24"/>
          <w:szCs w:val="24"/>
        </w:rPr>
        <w:t xml:space="preserve">        What is the mean species lifetime for the planktonic foraminifer fossils</w:t>
      </w:r>
    </w:p>
    <w:p w14:paraId="3A4A6EDB" w14:textId="7E4D204F" w:rsidR="00850FB4" w:rsidRDefault="00850FB4" w:rsidP="00850FB4">
      <w:pPr>
        <w:rPr>
          <w:color w:val="000000" w:themeColor="text1"/>
          <w:sz w:val="24"/>
          <w:szCs w:val="24"/>
        </w:rPr>
      </w:pPr>
      <w:r>
        <w:rPr>
          <w:color w:val="000000" w:themeColor="text1"/>
          <w:sz w:val="24"/>
          <w:szCs w:val="24"/>
        </w:rPr>
        <w:t xml:space="preserve">        What is the mean species lifetime for the nannofossil dataset?</w:t>
      </w:r>
    </w:p>
    <w:p w14:paraId="0F46BF8B" w14:textId="5E0FFD05" w:rsidR="00850FB4" w:rsidRDefault="00850FB4" w:rsidP="00850FB4">
      <w:pPr>
        <w:rPr>
          <w:color w:val="000000" w:themeColor="text1"/>
          <w:sz w:val="24"/>
          <w:szCs w:val="24"/>
        </w:rPr>
      </w:pPr>
      <w:r>
        <w:rPr>
          <w:color w:val="000000" w:themeColor="text1"/>
          <w:sz w:val="24"/>
          <w:szCs w:val="24"/>
        </w:rPr>
        <w:t xml:space="preserve">        Characteristic of fossil (investigation whether any particular foraminifer has links to </w:t>
      </w:r>
      <w:r>
        <w:rPr>
          <w:color w:val="000000" w:themeColor="text1"/>
          <w:sz w:val="24"/>
          <w:szCs w:val="24"/>
        </w:rPr>
        <w:lastRenderedPageBreak/>
        <w:t>dryness, humidity)</w:t>
      </w:r>
    </w:p>
    <w:p w14:paraId="4B9CF49A" w14:textId="65F5180E" w:rsidR="00850FB4" w:rsidRDefault="00850FB4" w:rsidP="00850FB4">
      <w:pPr>
        <w:rPr>
          <w:color w:val="000000" w:themeColor="text1"/>
          <w:sz w:val="24"/>
          <w:szCs w:val="24"/>
        </w:rPr>
      </w:pPr>
      <w:r>
        <w:rPr>
          <w:color w:val="000000" w:themeColor="text1"/>
          <w:sz w:val="24"/>
          <w:szCs w:val="24"/>
        </w:rPr>
        <w:t xml:space="preserve">        Why certain species might have died during certain cold phase? Any patterns</w:t>
      </w:r>
    </w:p>
    <w:p w14:paraId="1AB5E3F7" w14:textId="71A75504" w:rsidR="00850FB4" w:rsidRDefault="00850FB4" w:rsidP="00850FB4">
      <w:pPr>
        <w:rPr>
          <w:color w:val="000000" w:themeColor="text1"/>
          <w:sz w:val="24"/>
          <w:szCs w:val="24"/>
        </w:rPr>
      </w:pPr>
      <w:r>
        <w:rPr>
          <w:color w:val="000000" w:themeColor="text1"/>
          <w:sz w:val="24"/>
          <w:szCs w:val="24"/>
        </w:rPr>
        <w:t xml:space="preserve">        Which species has the longest life? Versus which species has the shortest life span…</w:t>
      </w:r>
    </w:p>
    <w:p w14:paraId="1983C9A5" w14:textId="1B3E416B" w:rsidR="00850FB4" w:rsidRDefault="00850FB4" w:rsidP="00850FB4">
      <w:pPr>
        <w:rPr>
          <w:color w:val="000000" w:themeColor="text1"/>
          <w:sz w:val="24"/>
          <w:szCs w:val="24"/>
        </w:rPr>
      </w:pPr>
    </w:p>
    <w:p w14:paraId="3E606E41" w14:textId="33E81150" w:rsidR="00850FB4" w:rsidRDefault="00850FB4" w:rsidP="00850FB4">
      <w:pPr>
        <w:rPr>
          <w:color w:val="000000" w:themeColor="text1"/>
          <w:sz w:val="24"/>
          <w:szCs w:val="24"/>
        </w:rPr>
      </w:pPr>
      <w:r>
        <w:rPr>
          <w:color w:val="000000" w:themeColor="text1"/>
          <w:sz w:val="24"/>
          <w:szCs w:val="24"/>
        </w:rPr>
        <w:t xml:space="preserve">Hidden </w:t>
      </w:r>
      <w:proofErr w:type="spellStart"/>
      <w:r>
        <w:rPr>
          <w:color w:val="000000" w:themeColor="text1"/>
          <w:sz w:val="24"/>
          <w:szCs w:val="24"/>
        </w:rPr>
        <w:t>markov</w:t>
      </w:r>
      <w:proofErr w:type="spellEnd"/>
      <w:r>
        <w:rPr>
          <w:color w:val="000000" w:themeColor="text1"/>
          <w:sz w:val="24"/>
          <w:szCs w:val="24"/>
        </w:rPr>
        <w:t xml:space="preserve"> model</w:t>
      </w:r>
      <w:r w:rsidR="000261CF">
        <w:rPr>
          <w:color w:val="000000" w:themeColor="text1"/>
          <w:sz w:val="24"/>
          <w:szCs w:val="24"/>
        </w:rPr>
        <w:t xml:space="preserve">: turnover probability. -&gt; speciation </w:t>
      </w:r>
      <w:proofErr w:type="spellStart"/>
      <w:r w:rsidR="000261CF">
        <w:rPr>
          <w:color w:val="000000" w:themeColor="text1"/>
          <w:sz w:val="24"/>
          <w:szCs w:val="24"/>
        </w:rPr>
        <w:t>proability</w:t>
      </w:r>
      <w:proofErr w:type="spellEnd"/>
      <w:r w:rsidR="000261CF">
        <w:rPr>
          <w:color w:val="000000" w:themeColor="text1"/>
          <w:sz w:val="24"/>
          <w:szCs w:val="24"/>
        </w:rPr>
        <w:t>, extinction probability, turnover probability.</w:t>
      </w:r>
    </w:p>
    <w:p w14:paraId="527630E2" w14:textId="77777777" w:rsidR="00850FB4" w:rsidRDefault="00850FB4" w:rsidP="00850FB4">
      <w:pPr>
        <w:rPr>
          <w:color w:val="000000" w:themeColor="text1"/>
          <w:sz w:val="24"/>
          <w:szCs w:val="24"/>
        </w:rPr>
      </w:pPr>
    </w:p>
    <w:p w14:paraId="441AA265" w14:textId="6FDB7DCE" w:rsidR="00850FB4" w:rsidRPr="00850FB4" w:rsidRDefault="00850FB4" w:rsidP="00850FB4">
      <w:pPr>
        <w:rPr>
          <w:color w:val="000000" w:themeColor="text1"/>
          <w:sz w:val="24"/>
          <w:szCs w:val="24"/>
        </w:rPr>
      </w:pPr>
      <w:r>
        <w:rPr>
          <w:color w:val="000000" w:themeColor="text1"/>
          <w:sz w:val="24"/>
          <w:szCs w:val="24"/>
        </w:rPr>
        <w:t xml:space="preserve">                   </w:t>
      </w:r>
    </w:p>
    <w:p w14:paraId="5696EA9B" w14:textId="77777777" w:rsidR="00850FB4" w:rsidRDefault="00850FB4" w:rsidP="00850FB4">
      <w:pPr>
        <w:rPr>
          <w:color w:val="000000" w:themeColor="text1"/>
          <w:sz w:val="24"/>
          <w:szCs w:val="24"/>
        </w:rPr>
      </w:pPr>
      <w:r>
        <w:rPr>
          <w:color w:val="000000" w:themeColor="text1"/>
          <w:sz w:val="24"/>
          <w:szCs w:val="24"/>
        </w:rPr>
        <w:t xml:space="preserve">Cycle analysis using </w:t>
      </w:r>
      <w:proofErr w:type="spellStart"/>
      <w:r>
        <w:rPr>
          <w:color w:val="000000" w:themeColor="text1"/>
          <w:sz w:val="24"/>
          <w:szCs w:val="24"/>
        </w:rPr>
        <w:t>multitaper</w:t>
      </w:r>
      <w:proofErr w:type="spellEnd"/>
      <w:r>
        <w:rPr>
          <w:color w:val="000000" w:themeColor="text1"/>
          <w:sz w:val="24"/>
          <w:szCs w:val="24"/>
        </w:rPr>
        <w:t xml:space="preserve"> spectral analysis. Significance test with autoregression (AR) and harmonic variance ratio F-test.</w:t>
      </w:r>
    </w:p>
    <w:p w14:paraId="76B321C2" w14:textId="77777777" w:rsidR="00850FB4" w:rsidRDefault="00850FB4" w:rsidP="00850FB4">
      <w:pPr>
        <w:rPr>
          <w:color w:val="000000" w:themeColor="text1"/>
          <w:sz w:val="24"/>
          <w:szCs w:val="24"/>
        </w:rPr>
      </w:pPr>
      <w:r>
        <w:rPr>
          <w:color w:val="000000" w:themeColor="text1"/>
          <w:sz w:val="24"/>
          <w:szCs w:val="24"/>
        </w:rPr>
        <w:t xml:space="preserve">   For robust analysis, hidden </w:t>
      </w:r>
      <w:proofErr w:type="spellStart"/>
      <w:r>
        <w:rPr>
          <w:color w:val="000000" w:themeColor="text1"/>
          <w:sz w:val="24"/>
          <w:szCs w:val="24"/>
        </w:rPr>
        <w:t>markov</w:t>
      </w:r>
      <w:proofErr w:type="spellEnd"/>
      <w:r>
        <w:rPr>
          <w:color w:val="000000" w:themeColor="text1"/>
          <w:sz w:val="24"/>
          <w:szCs w:val="24"/>
        </w:rPr>
        <w:t xml:space="preserve"> model and AIC based model selection (pacing paper by Myers)</w:t>
      </w:r>
    </w:p>
    <w:p w14:paraId="51230D6E" w14:textId="77777777" w:rsidR="00850FB4" w:rsidRDefault="00850FB4" w:rsidP="00850FB4">
      <w:pPr>
        <w:rPr>
          <w:color w:val="000000" w:themeColor="text1"/>
          <w:sz w:val="24"/>
          <w:szCs w:val="24"/>
        </w:rPr>
      </w:pPr>
    </w:p>
    <w:p w14:paraId="5EB4F299" w14:textId="77777777" w:rsidR="00850FB4" w:rsidRPr="00850FB4" w:rsidRDefault="00850FB4" w:rsidP="00850FB4">
      <w:pPr>
        <w:rPr>
          <w:color w:val="000000" w:themeColor="text1"/>
          <w:shd w:val="clear" w:color="auto" w:fill="FFFFFF"/>
        </w:rPr>
      </w:pPr>
    </w:p>
    <w:p w14:paraId="768C7753" w14:textId="77777777" w:rsidR="00850FB4" w:rsidRPr="00E10980" w:rsidRDefault="00850FB4" w:rsidP="000F7665">
      <w:pPr>
        <w:pStyle w:val="ListParagraph"/>
        <w:ind w:left="1080"/>
        <w:rPr>
          <w:rFonts w:ascii="Times New Roman" w:eastAsia="Times New Roman" w:hAnsi="Times New Roman" w:cs="Times New Roman"/>
          <w:color w:val="000000" w:themeColor="text1"/>
          <w:shd w:val="clear" w:color="auto" w:fill="FFFFFF"/>
        </w:rPr>
      </w:pPr>
    </w:p>
    <w:p w14:paraId="466BAC80" w14:textId="77777777" w:rsidR="00E56D68" w:rsidRPr="00E10980" w:rsidRDefault="00E56D68" w:rsidP="00E56D68">
      <w:pPr>
        <w:pStyle w:val="ListParagraph"/>
        <w:ind w:left="1080"/>
        <w:rPr>
          <w:rFonts w:ascii="Times New Roman" w:eastAsia="Times New Roman" w:hAnsi="Times New Roman" w:cs="Times New Roman"/>
          <w:color w:val="000000" w:themeColor="text1"/>
          <w:shd w:val="clear" w:color="auto" w:fill="FFFFFF"/>
        </w:rPr>
      </w:pPr>
    </w:p>
    <w:p w14:paraId="6D25AD10" w14:textId="3D957094" w:rsidR="008D5981" w:rsidRDefault="005C1F3A" w:rsidP="005C1F3A">
      <w:pPr>
        <w:pStyle w:val="ListParagraph"/>
        <w:keepNext/>
        <w:numPr>
          <w:ilvl w:val="0"/>
          <w:numId w:val="4"/>
        </w:numPr>
        <w:rPr>
          <w:b/>
          <w:color w:val="000000" w:themeColor="text1"/>
        </w:rPr>
      </w:pPr>
      <w:r>
        <w:rPr>
          <w:b/>
          <w:color w:val="000000" w:themeColor="text1"/>
        </w:rPr>
        <w:lastRenderedPageBreak/>
        <w:t>Results</w:t>
      </w:r>
    </w:p>
    <w:p w14:paraId="4BC01C5D" w14:textId="3EDD3D6A" w:rsidR="000D30A5" w:rsidRPr="00E10980" w:rsidRDefault="000D30A5" w:rsidP="000D30A5">
      <w:pPr>
        <w:keepNext/>
        <w:jc w:val="left"/>
        <w:rPr>
          <w:color w:val="000000" w:themeColor="text1"/>
          <w:sz w:val="24"/>
          <w:szCs w:val="24"/>
        </w:rPr>
      </w:pPr>
      <w:r w:rsidRPr="00E10980">
        <w:rPr>
          <w:color w:val="000000" w:themeColor="text1"/>
          <w:sz w:val="24"/>
          <w:szCs w:val="24"/>
        </w:rPr>
        <w:t xml:space="preserve">Figures </w:t>
      </w:r>
    </w:p>
    <w:p w14:paraId="6DB772EC" w14:textId="2CFDBECD" w:rsidR="000D30A5" w:rsidRDefault="000D30A5" w:rsidP="000D30A5">
      <w:pPr>
        <w:pStyle w:val="ListParagraph"/>
        <w:keepNext/>
        <w:numPr>
          <w:ilvl w:val="0"/>
          <w:numId w:val="5"/>
        </w:numPr>
        <w:rPr>
          <w:color w:val="000000" w:themeColor="text1"/>
        </w:rPr>
      </w:pPr>
      <w:r>
        <w:rPr>
          <w:color w:val="000000" w:themeColor="text1"/>
        </w:rPr>
        <w:t>Speciation events of planktonic foraminifer(PF)</w:t>
      </w:r>
    </w:p>
    <w:p w14:paraId="3E31407A" w14:textId="1D8D94B8" w:rsidR="000D30A5" w:rsidRDefault="000D30A5" w:rsidP="000D30A5">
      <w:pPr>
        <w:pStyle w:val="ListParagraph"/>
        <w:keepNext/>
        <w:numPr>
          <w:ilvl w:val="0"/>
          <w:numId w:val="5"/>
        </w:numPr>
        <w:rPr>
          <w:color w:val="000000" w:themeColor="text1"/>
        </w:rPr>
      </w:pPr>
      <w:r>
        <w:rPr>
          <w:color w:val="000000" w:themeColor="text1"/>
        </w:rPr>
        <w:t>Extinction events of PF</w:t>
      </w:r>
    </w:p>
    <w:p w14:paraId="5B8F1B54" w14:textId="21997CAC" w:rsidR="000D30A5" w:rsidRDefault="000D30A5" w:rsidP="000D30A5">
      <w:pPr>
        <w:pStyle w:val="ListParagraph"/>
        <w:keepNext/>
        <w:numPr>
          <w:ilvl w:val="0"/>
          <w:numId w:val="5"/>
        </w:numPr>
        <w:rPr>
          <w:color w:val="000000" w:themeColor="text1"/>
        </w:rPr>
      </w:pPr>
      <w:r>
        <w:rPr>
          <w:color w:val="000000" w:themeColor="text1"/>
        </w:rPr>
        <w:t>Turnover events of PF</w:t>
      </w:r>
    </w:p>
    <w:p w14:paraId="2738DB04" w14:textId="07870014" w:rsidR="000D30A5" w:rsidRDefault="000D30A5" w:rsidP="000D30A5">
      <w:pPr>
        <w:pStyle w:val="ListParagraph"/>
        <w:keepNext/>
        <w:numPr>
          <w:ilvl w:val="0"/>
          <w:numId w:val="5"/>
        </w:numPr>
        <w:rPr>
          <w:color w:val="000000" w:themeColor="text1"/>
        </w:rPr>
      </w:pPr>
      <w:r>
        <w:rPr>
          <w:color w:val="000000" w:themeColor="text1"/>
        </w:rPr>
        <w:t xml:space="preserve">Speciation events of </w:t>
      </w:r>
      <w:proofErr w:type="spellStart"/>
      <w:r>
        <w:rPr>
          <w:color w:val="000000" w:themeColor="text1"/>
        </w:rPr>
        <w:t>calcerous</w:t>
      </w:r>
      <w:proofErr w:type="spellEnd"/>
      <w:r>
        <w:rPr>
          <w:color w:val="000000" w:themeColor="text1"/>
        </w:rPr>
        <w:t xml:space="preserve"> nannofossils(NN)</w:t>
      </w:r>
    </w:p>
    <w:p w14:paraId="4B36ED9D" w14:textId="2FB59778" w:rsidR="000D30A5" w:rsidRDefault="000D30A5" w:rsidP="000D30A5">
      <w:pPr>
        <w:pStyle w:val="ListParagraph"/>
        <w:keepNext/>
        <w:numPr>
          <w:ilvl w:val="0"/>
          <w:numId w:val="5"/>
        </w:numPr>
        <w:rPr>
          <w:color w:val="000000" w:themeColor="text1"/>
        </w:rPr>
      </w:pPr>
      <w:r>
        <w:rPr>
          <w:color w:val="000000" w:themeColor="text1"/>
        </w:rPr>
        <w:t>Extinction events of NN</w:t>
      </w:r>
    </w:p>
    <w:p w14:paraId="15466C9D" w14:textId="6141F40F" w:rsidR="000D30A5" w:rsidRDefault="000D30A5" w:rsidP="000D30A5">
      <w:pPr>
        <w:pStyle w:val="ListParagraph"/>
        <w:keepNext/>
        <w:numPr>
          <w:ilvl w:val="0"/>
          <w:numId w:val="5"/>
        </w:numPr>
        <w:rPr>
          <w:color w:val="000000" w:themeColor="text1"/>
        </w:rPr>
      </w:pPr>
      <w:r>
        <w:rPr>
          <w:color w:val="000000" w:themeColor="text1"/>
        </w:rPr>
        <w:t>Turnover events of NN</w:t>
      </w:r>
    </w:p>
    <w:p w14:paraId="3A3CBD5D" w14:textId="034148FE" w:rsidR="0005277A" w:rsidRDefault="0005277A" w:rsidP="000D30A5">
      <w:pPr>
        <w:pStyle w:val="ListParagraph"/>
        <w:keepNext/>
        <w:numPr>
          <w:ilvl w:val="0"/>
          <w:numId w:val="5"/>
        </w:numPr>
        <w:rPr>
          <w:color w:val="000000" w:themeColor="text1"/>
        </w:rPr>
      </w:pPr>
      <w:r>
        <w:rPr>
          <w:color w:val="000000" w:themeColor="text1"/>
        </w:rPr>
        <w:t>Mean lifespan (currently existing) + diversity for PF</w:t>
      </w:r>
    </w:p>
    <w:p w14:paraId="6D6AD72E" w14:textId="093EA65B" w:rsidR="0005277A" w:rsidRDefault="0005277A" w:rsidP="0005277A">
      <w:pPr>
        <w:pStyle w:val="ListParagraph"/>
        <w:keepNext/>
        <w:numPr>
          <w:ilvl w:val="0"/>
          <w:numId w:val="5"/>
        </w:numPr>
        <w:rPr>
          <w:color w:val="000000" w:themeColor="text1"/>
        </w:rPr>
      </w:pPr>
      <w:r>
        <w:rPr>
          <w:color w:val="000000" w:themeColor="text1"/>
        </w:rPr>
        <w:t>Mean lifespan (currently existing) + diversity for NN</w:t>
      </w:r>
    </w:p>
    <w:p w14:paraId="4380A223" w14:textId="7B06E6C6" w:rsidR="001478A1" w:rsidRDefault="001478A1" w:rsidP="001478A1">
      <w:pPr>
        <w:keepNext/>
        <w:rPr>
          <w:color w:val="000000" w:themeColor="text1"/>
        </w:rPr>
      </w:pPr>
    </w:p>
    <w:p w14:paraId="52D02EE4" w14:textId="23BB3F14" w:rsidR="001B7D21" w:rsidRDefault="001B7D21" w:rsidP="001B7D21">
      <w:pPr>
        <w:keepNext/>
        <w:ind w:left="720"/>
        <w:rPr>
          <w:color w:val="000000" w:themeColor="text1"/>
        </w:rPr>
      </w:pPr>
      <w:bookmarkStart w:id="3" w:name="_GoBack"/>
      <w:r>
        <w:rPr>
          <w:noProof/>
          <w:color w:val="000000" w:themeColor="text1"/>
        </w:rPr>
        <w:drawing>
          <wp:inline distT="0" distB="0" distL="0" distR="0" wp14:anchorId="616F973E" wp14:editId="2CE951E0">
            <wp:extent cx="5063924" cy="2506581"/>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fl_turnover_lifespan_diversity.jpeg"/>
                    <pic:cNvPicPr/>
                  </pic:nvPicPr>
                  <pic:blipFill>
                    <a:blip r:embed="rId8">
                      <a:extLst>
                        <a:ext uri="{28A0092B-C50C-407E-A947-70E740481C1C}">
                          <a14:useLocalDpi xmlns:a14="http://schemas.microsoft.com/office/drawing/2010/main" val="0"/>
                        </a:ext>
                      </a:extLst>
                    </a:blip>
                    <a:stretch>
                      <a:fillRect/>
                    </a:stretch>
                  </pic:blipFill>
                  <pic:spPr>
                    <a:xfrm>
                      <a:off x="0" y="0"/>
                      <a:ext cx="5100086" cy="2524481"/>
                    </a:xfrm>
                    <a:prstGeom prst="rect">
                      <a:avLst/>
                    </a:prstGeom>
                  </pic:spPr>
                </pic:pic>
              </a:graphicData>
            </a:graphic>
          </wp:inline>
        </w:drawing>
      </w:r>
      <w:bookmarkEnd w:id="3"/>
    </w:p>
    <w:p w14:paraId="44B1FB6A" w14:textId="77777777" w:rsidR="001B7D21" w:rsidRDefault="001B7D21" w:rsidP="001B7D21">
      <w:pPr>
        <w:keepNext/>
        <w:ind w:left="720"/>
        <w:rPr>
          <w:color w:val="000000" w:themeColor="text1"/>
        </w:rPr>
      </w:pPr>
    </w:p>
    <w:p w14:paraId="69CE561A" w14:textId="52FA6971" w:rsidR="001478A1" w:rsidRDefault="001478A1" w:rsidP="001478A1">
      <w:pPr>
        <w:keepNext/>
        <w:jc w:val="center"/>
        <w:rPr>
          <w:color w:val="000000" w:themeColor="text1"/>
        </w:rPr>
      </w:pPr>
      <w:r>
        <w:rPr>
          <w:noProof/>
          <w:color w:val="000000" w:themeColor="text1"/>
        </w:rPr>
        <w:drawing>
          <wp:inline distT="0" distB="0" distL="0" distR="0" wp14:anchorId="6BABE5F2" wp14:editId="1F8DFBEF">
            <wp:extent cx="4896068" cy="2286000"/>
            <wp:effectExtent l="12700" t="12700" r="1905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f_turnover_lifespan_diversity.png"/>
                    <pic:cNvPicPr/>
                  </pic:nvPicPr>
                  <pic:blipFill>
                    <a:blip r:embed="rId9">
                      <a:extLst>
                        <a:ext uri="{28A0092B-C50C-407E-A947-70E740481C1C}">
                          <a14:useLocalDpi xmlns:a14="http://schemas.microsoft.com/office/drawing/2010/main" val="0"/>
                        </a:ext>
                      </a:extLst>
                    </a:blip>
                    <a:stretch>
                      <a:fillRect/>
                    </a:stretch>
                  </pic:blipFill>
                  <pic:spPr>
                    <a:xfrm>
                      <a:off x="0" y="0"/>
                      <a:ext cx="4946740" cy="2309659"/>
                    </a:xfrm>
                    <a:prstGeom prst="rect">
                      <a:avLst/>
                    </a:prstGeom>
                    <a:ln>
                      <a:solidFill>
                        <a:schemeClr val="tx1"/>
                      </a:solidFill>
                    </a:ln>
                  </pic:spPr>
                </pic:pic>
              </a:graphicData>
            </a:graphic>
          </wp:inline>
        </w:drawing>
      </w:r>
    </w:p>
    <w:p w14:paraId="03C9745C" w14:textId="52C0ACC8" w:rsidR="001478A1" w:rsidRDefault="001478A1" w:rsidP="001478A1">
      <w:pPr>
        <w:keepNext/>
        <w:rPr>
          <w:color w:val="000000" w:themeColor="text1"/>
        </w:rPr>
      </w:pPr>
    </w:p>
    <w:p w14:paraId="24900C00" w14:textId="2A3D460B" w:rsidR="001478A1" w:rsidRDefault="00690212" w:rsidP="00690212">
      <w:pPr>
        <w:keepNext/>
        <w:jc w:val="center"/>
        <w:rPr>
          <w:color w:val="000000" w:themeColor="text1"/>
        </w:rPr>
      </w:pPr>
      <w:r>
        <w:rPr>
          <w:noProof/>
          <w:color w:val="000000" w:themeColor="text1"/>
        </w:rPr>
        <w:lastRenderedPageBreak/>
        <w:drawing>
          <wp:inline distT="0" distB="0" distL="0" distR="0" wp14:anchorId="0BB4CAB3" wp14:editId="0D41244B">
            <wp:extent cx="4968030" cy="2319599"/>
            <wp:effectExtent l="12700" t="12700" r="10795" b="177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n_turnover_lifespan_diversity.jpeg"/>
                    <pic:cNvPicPr/>
                  </pic:nvPicPr>
                  <pic:blipFill>
                    <a:blip r:embed="rId10">
                      <a:extLst>
                        <a:ext uri="{28A0092B-C50C-407E-A947-70E740481C1C}">
                          <a14:useLocalDpi xmlns:a14="http://schemas.microsoft.com/office/drawing/2010/main" val="0"/>
                        </a:ext>
                      </a:extLst>
                    </a:blip>
                    <a:stretch>
                      <a:fillRect/>
                    </a:stretch>
                  </pic:blipFill>
                  <pic:spPr>
                    <a:xfrm>
                      <a:off x="0" y="0"/>
                      <a:ext cx="4986949" cy="2328432"/>
                    </a:xfrm>
                    <a:prstGeom prst="rect">
                      <a:avLst/>
                    </a:prstGeom>
                    <a:ln>
                      <a:solidFill>
                        <a:schemeClr val="tx1"/>
                      </a:solidFill>
                    </a:ln>
                  </pic:spPr>
                </pic:pic>
              </a:graphicData>
            </a:graphic>
          </wp:inline>
        </w:drawing>
      </w:r>
    </w:p>
    <w:p w14:paraId="5759DDEB" w14:textId="2E807DC5" w:rsidR="001478A1" w:rsidRPr="001478A1" w:rsidRDefault="001478A1" w:rsidP="001478A1">
      <w:pPr>
        <w:keepNext/>
        <w:rPr>
          <w:color w:val="000000" w:themeColor="text1"/>
        </w:rPr>
      </w:pPr>
    </w:p>
    <w:p w14:paraId="77217BC0" w14:textId="77777777" w:rsidR="0005277A" w:rsidRDefault="0005277A" w:rsidP="000D30A5">
      <w:pPr>
        <w:pStyle w:val="ListParagraph"/>
        <w:keepNext/>
        <w:numPr>
          <w:ilvl w:val="0"/>
          <w:numId w:val="5"/>
        </w:numPr>
        <w:rPr>
          <w:color w:val="000000" w:themeColor="text1"/>
        </w:rPr>
      </w:pPr>
    </w:p>
    <w:p w14:paraId="61927183" w14:textId="765154AC" w:rsidR="000D30A5" w:rsidRDefault="000D30A5" w:rsidP="000D30A5">
      <w:pPr>
        <w:pStyle w:val="ListParagraph"/>
        <w:keepNext/>
        <w:numPr>
          <w:ilvl w:val="0"/>
          <w:numId w:val="5"/>
        </w:numPr>
        <w:rPr>
          <w:color w:val="000000" w:themeColor="text1"/>
        </w:rPr>
      </w:pPr>
      <w:r>
        <w:rPr>
          <w:color w:val="000000" w:themeColor="text1"/>
        </w:rPr>
        <w:t>Temperature (Oxygen-18) timeseries</w:t>
      </w:r>
    </w:p>
    <w:p w14:paraId="512CF73E" w14:textId="29865F96" w:rsidR="000D30A5" w:rsidRDefault="000D30A5" w:rsidP="000D30A5">
      <w:pPr>
        <w:pStyle w:val="ListParagraph"/>
        <w:keepNext/>
        <w:numPr>
          <w:ilvl w:val="0"/>
          <w:numId w:val="5"/>
        </w:numPr>
        <w:rPr>
          <w:color w:val="000000" w:themeColor="text1"/>
        </w:rPr>
      </w:pPr>
      <w:r>
        <w:rPr>
          <w:color w:val="000000" w:themeColor="text1"/>
        </w:rPr>
        <w:t xml:space="preserve">Hidden </w:t>
      </w:r>
      <w:proofErr w:type="spellStart"/>
      <w:r>
        <w:rPr>
          <w:color w:val="000000" w:themeColor="text1"/>
        </w:rPr>
        <w:t>markov</w:t>
      </w:r>
      <w:proofErr w:type="spellEnd"/>
      <w:r>
        <w:rPr>
          <w:color w:val="000000" w:themeColor="text1"/>
        </w:rPr>
        <w:t xml:space="preserve"> model figures</w:t>
      </w:r>
    </w:p>
    <w:p w14:paraId="47270450" w14:textId="55D33A5C" w:rsidR="000D30A5" w:rsidRDefault="000D30A5" w:rsidP="000D30A5">
      <w:pPr>
        <w:pStyle w:val="ListParagraph"/>
        <w:numPr>
          <w:ilvl w:val="0"/>
          <w:numId w:val="5"/>
        </w:numPr>
        <w:rPr>
          <w:color w:val="000000" w:themeColor="text1"/>
        </w:rPr>
      </w:pPr>
      <w:r>
        <w:rPr>
          <w:color w:val="000000" w:themeColor="text1"/>
        </w:rPr>
        <w:t>Spectral power for frequency + period with significance level</w:t>
      </w:r>
    </w:p>
    <w:p w14:paraId="2372AFF1" w14:textId="0E3FF65E" w:rsidR="000D30A5" w:rsidRDefault="000D30A5" w:rsidP="007631CF">
      <w:pPr>
        <w:pStyle w:val="ListParagraph"/>
        <w:ind w:left="540"/>
        <w:rPr>
          <w:color w:val="000000" w:themeColor="text1"/>
        </w:rPr>
      </w:pPr>
    </w:p>
    <w:p w14:paraId="46DB1FAF" w14:textId="77777777" w:rsidR="0005277A" w:rsidRPr="005C1F3A" w:rsidRDefault="0005277A" w:rsidP="0005277A">
      <w:pPr>
        <w:pStyle w:val="ListParagraph"/>
        <w:ind w:left="0"/>
        <w:rPr>
          <w:color w:val="000000" w:themeColor="text1"/>
        </w:rPr>
      </w:pPr>
    </w:p>
    <w:p w14:paraId="290CA792" w14:textId="1E6C5349" w:rsidR="005C1F3A" w:rsidRDefault="005C1F3A" w:rsidP="00DE6B7B">
      <w:pPr>
        <w:pStyle w:val="ListParagraph"/>
        <w:keepNext/>
        <w:ind w:left="360"/>
        <w:jc w:val="center"/>
        <w:rPr>
          <w:b/>
          <w:color w:val="000000" w:themeColor="text1"/>
        </w:rPr>
      </w:pPr>
    </w:p>
    <w:p w14:paraId="199B6039" w14:textId="3CC3D94F" w:rsidR="00DE6B7B" w:rsidRDefault="00DE6B7B" w:rsidP="00DE6B7B">
      <w:pPr>
        <w:pStyle w:val="ListParagraph"/>
        <w:keepNext/>
        <w:ind w:left="360"/>
        <w:jc w:val="center"/>
        <w:rPr>
          <w:b/>
          <w:color w:val="000000" w:themeColor="text1"/>
        </w:rPr>
      </w:pPr>
    </w:p>
    <w:p w14:paraId="6DB3B63E" w14:textId="77777777" w:rsidR="000D30A5" w:rsidRDefault="000D30A5" w:rsidP="005C1F3A">
      <w:pPr>
        <w:pStyle w:val="ListParagraph"/>
        <w:keepNext/>
        <w:ind w:left="360"/>
        <w:rPr>
          <w:b/>
          <w:color w:val="000000" w:themeColor="text1"/>
        </w:rPr>
      </w:pPr>
    </w:p>
    <w:p w14:paraId="28E74C8E" w14:textId="27F3730A" w:rsidR="005C1F3A" w:rsidRPr="00E10980" w:rsidRDefault="005C1F3A" w:rsidP="005C1F3A">
      <w:pPr>
        <w:pStyle w:val="ListParagraph"/>
        <w:keepNext/>
        <w:numPr>
          <w:ilvl w:val="0"/>
          <w:numId w:val="4"/>
        </w:numPr>
        <w:rPr>
          <w:b/>
          <w:color w:val="000000" w:themeColor="text1"/>
        </w:rPr>
      </w:pPr>
      <w:r>
        <w:rPr>
          <w:b/>
          <w:color w:val="000000" w:themeColor="text1"/>
        </w:rPr>
        <w:t>Discussion</w:t>
      </w:r>
    </w:p>
    <w:p w14:paraId="6A4E01AE" w14:textId="3579178C" w:rsidR="00CA58B0" w:rsidRDefault="008D5981" w:rsidP="000D30A5">
      <w:pPr>
        <w:keepNext/>
        <w:jc w:val="left"/>
        <w:rPr>
          <w:color w:val="000000" w:themeColor="text1"/>
          <w:sz w:val="24"/>
          <w:szCs w:val="24"/>
        </w:rPr>
      </w:pPr>
      <w:r w:rsidRPr="00E10980">
        <w:rPr>
          <w:color w:val="000000" w:themeColor="text1"/>
          <w:sz w:val="24"/>
          <w:szCs w:val="24"/>
        </w:rPr>
        <w:t xml:space="preserve">  </w:t>
      </w:r>
      <w:r w:rsidR="007631CF">
        <w:rPr>
          <w:color w:val="000000" w:themeColor="text1"/>
          <w:sz w:val="24"/>
          <w:szCs w:val="24"/>
        </w:rPr>
        <w:t xml:space="preserve"> What does the speciation + extinction of </w:t>
      </w:r>
      <w:proofErr w:type="spellStart"/>
      <w:r w:rsidR="007631CF">
        <w:rPr>
          <w:color w:val="000000" w:themeColor="text1"/>
          <w:sz w:val="24"/>
          <w:szCs w:val="24"/>
        </w:rPr>
        <w:t>forams</w:t>
      </w:r>
      <w:proofErr w:type="spellEnd"/>
      <w:r w:rsidR="007631CF">
        <w:rPr>
          <w:color w:val="000000" w:themeColor="text1"/>
          <w:sz w:val="24"/>
          <w:szCs w:val="24"/>
        </w:rPr>
        <w:t xml:space="preserve"> and nannofossil tell us about the past global climate? What caused the speciation and extinction? Can we see matches with already known major events?</w:t>
      </w:r>
    </w:p>
    <w:p w14:paraId="01891DB8" w14:textId="77777777" w:rsidR="0005277A" w:rsidRPr="00E10980" w:rsidRDefault="0005277A" w:rsidP="000D30A5">
      <w:pPr>
        <w:keepNext/>
        <w:jc w:val="left"/>
        <w:rPr>
          <w:color w:val="000000" w:themeColor="text1"/>
          <w:sz w:val="24"/>
          <w:szCs w:val="24"/>
        </w:rPr>
      </w:pPr>
    </w:p>
    <w:p w14:paraId="4DA372F6" w14:textId="45A592B7" w:rsidR="00CA58B0" w:rsidRPr="00E10980" w:rsidRDefault="002617B6">
      <w:pPr>
        <w:jc w:val="left"/>
        <w:rPr>
          <w:color w:val="000000" w:themeColor="text1"/>
          <w:sz w:val="24"/>
          <w:szCs w:val="24"/>
        </w:rPr>
      </w:pPr>
      <w:r w:rsidRPr="002617B6">
        <w:rPr>
          <w:rFonts w:ascii="Calibri" w:hAnsi="Calibri" w:cs="Calibri"/>
          <w:color w:val="000000" w:themeColor="text1"/>
          <w:sz w:val="24"/>
          <w:szCs w:val="24"/>
        </w:rPr>
        <w:t>﻿</w:t>
      </w:r>
      <w:r w:rsidRPr="002617B6">
        <w:rPr>
          <w:color w:val="000000" w:themeColor="text1"/>
          <w:sz w:val="24"/>
          <w:szCs w:val="24"/>
        </w:rPr>
        <w:t xml:space="preserve">Milankovitch grand cycles (7) are astronomical rhythms as- </w:t>
      </w:r>
      <w:proofErr w:type="spellStart"/>
      <w:r w:rsidRPr="002617B6">
        <w:rPr>
          <w:color w:val="000000" w:themeColor="text1"/>
          <w:sz w:val="24"/>
          <w:szCs w:val="24"/>
        </w:rPr>
        <w:t>sociated</w:t>
      </w:r>
      <w:proofErr w:type="spellEnd"/>
      <w:r w:rsidRPr="002617B6">
        <w:rPr>
          <w:color w:val="000000" w:themeColor="text1"/>
          <w:sz w:val="24"/>
          <w:szCs w:val="24"/>
        </w:rPr>
        <w:t xml:space="preserve"> with the amplitude modulation of Earth’s climatic precession cycle and axial obliquity cycle. During the Late Cenozoic, the amplitude modulation of precession by </w:t>
      </w:r>
      <w:proofErr w:type="spellStart"/>
      <w:r w:rsidRPr="002617B6">
        <w:rPr>
          <w:color w:val="000000" w:themeColor="text1"/>
          <w:sz w:val="24"/>
          <w:szCs w:val="24"/>
        </w:rPr>
        <w:t>eccen</w:t>
      </w:r>
      <w:proofErr w:type="spellEnd"/>
      <w:r w:rsidRPr="002617B6">
        <w:rPr>
          <w:color w:val="000000" w:themeColor="text1"/>
          <w:sz w:val="24"/>
          <w:szCs w:val="24"/>
        </w:rPr>
        <w:t xml:space="preserve">- </w:t>
      </w:r>
      <w:proofErr w:type="spellStart"/>
      <w:r w:rsidRPr="002617B6">
        <w:rPr>
          <w:color w:val="000000" w:themeColor="text1"/>
          <w:sz w:val="24"/>
          <w:szCs w:val="24"/>
        </w:rPr>
        <w:t>tricity</w:t>
      </w:r>
      <w:proofErr w:type="spellEnd"/>
      <w:r w:rsidRPr="002617B6">
        <w:rPr>
          <w:color w:val="000000" w:themeColor="text1"/>
          <w:sz w:val="24"/>
          <w:szCs w:val="24"/>
        </w:rPr>
        <w:t xml:space="preserve"> results in a 2.4-My cycle in addition to the well-known cycles of 405,000 and </w:t>
      </w:r>
      <w:r w:rsidRPr="002617B6">
        <w:rPr>
          <w:rFonts w:ascii="Cambria Math" w:hAnsi="Cambria Math" w:cs="Cambria Math"/>
          <w:color w:val="000000" w:themeColor="text1"/>
          <w:sz w:val="24"/>
          <w:szCs w:val="24"/>
        </w:rPr>
        <w:t>∼</w:t>
      </w:r>
      <w:r w:rsidRPr="002617B6">
        <w:rPr>
          <w:color w:val="000000" w:themeColor="text1"/>
          <w:sz w:val="24"/>
          <w:szCs w:val="24"/>
        </w:rPr>
        <w:t xml:space="preserve">100,000 y; the long-period obliquity amplitude modulation is </w:t>
      </w:r>
      <w:r w:rsidRPr="002617B6">
        <w:rPr>
          <w:rFonts w:ascii="Cambria Math" w:hAnsi="Cambria Math" w:cs="Cambria Math"/>
          <w:color w:val="000000" w:themeColor="text1"/>
          <w:sz w:val="24"/>
          <w:szCs w:val="24"/>
        </w:rPr>
        <w:t>∼</w:t>
      </w:r>
      <w:r w:rsidRPr="002617B6">
        <w:rPr>
          <w:color w:val="000000" w:themeColor="text1"/>
          <w:sz w:val="24"/>
          <w:szCs w:val="24"/>
        </w:rPr>
        <w:t>1.2 My (Fig. 1) (8, 9). These relate to</w:t>
      </w:r>
      <w:r w:rsidR="0005277A" w:rsidRPr="0005277A">
        <w:t xml:space="preserve"> </w:t>
      </w:r>
      <w:r w:rsidR="0005277A" w:rsidRPr="0005277A">
        <w:rPr>
          <w:rFonts w:ascii="Calibri" w:hAnsi="Calibri" w:cs="Calibri"/>
          <w:color w:val="000000" w:themeColor="text1"/>
          <w:sz w:val="24"/>
          <w:szCs w:val="24"/>
        </w:rPr>
        <w:t>﻿</w:t>
      </w:r>
      <w:r w:rsidR="0005277A" w:rsidRPr="0005277A">
        <w:rPr>
          <w:color w:val="000000" w:themeColor="text1"/>
          <w:sz w:val="24"/>
          <w:szCs w:val="24"/>
        </w:rPr>
        <w:t xml:space="preserve">g4-g3, the orbital perihelion precession rates of Mars and Earth, and s4-s3, the orbital inclination rates of Mars and Earth, re- </w:t>
      </w:r>
      <w:proofErr w:type="spellStart"/>
      <w:r w:rsidR="0005277A" w:rsidRPr="0005277A">
        <w:rPr>
          <w:color w:val="000000" w:themeColor="text1"/>
          <w:sz w:val="24"/>
          <w:szCs w:val="24"/>
        </w:rPr>
        <w:t>spectively</w:t>
      </w:r>
      <w:proofErr w:type="spellEnd"/>
      <w:r w:rsidR="0005277A" w:rsidRPr="0005277A">
        <w:rPr>
          <w:color w:val="000000" w:themeColor="text1"/>
          <w:sz w:val="24"/>
          <w:szCs w:val="24"/>
        </w:rPr>
        <w:t xml:space="preserve">. These grand cycles have been implicated as controls on Late Cenozoic ice sheet history (10) and sea-level variability into the Mesozoic (11). The environmental impact of the grand cycles is to produce long-term “nodes” of stability (e.g., little </w:t>
      </w:r>
      <w:proofErr w:type="spellStart"/>
      <w:r w:rsidR="0005277A" w:rsidRPr="0005277A">
        <w:rPr>
          <w:color w:val="000000" w:themeColor="text1"/>
          <w:sz w:val="24"/>
          <w:szCs w:val="24"/>
        </w:rPr>
        <w:t>dif</w:t>
      </w:r>
      <w:proofErr w:type="spellEnd"/>
      <w:r w:rsidR="0005277A" w:rsidRPr="0005277A">
        <w:rPr>
          <w:color w:val="000000" w:themeColor="text1"/>
          <w:sz w:val="24"/>
          <w:szCs w:val="24"/>
        </w:rPr>
        <w:t xml:space="preserve">- </w:t>
      </w:r>
      <w:proofErr w:type="spellStart"/>
      <w:r w:rsidR="0005277A" w:rsidRPr="0005277A">
        <w:rPr>
          <w:color w:val="000000" w:themeColor="text1"/>
          <w:sz w:val="24"/>
          <w:szCs w:val="24"/>
        </w:rPr>
        <w:t>ference</w:t>
      </w:r>
      <w:proofErr w:type="spellEnd"/>
      <w:r w:rsidR="0005277A" w:rsidRPr="0005277A">
        <w:rPr>
          <w:color w:val="000000" w:themeColor="text1"/>
          <w:sz w:val="24"/>
          <w:szCs w:val="24"/>
        </w:rPr>
        <w:t xml:space="preserve"> in climate between maximum and minimum of obliquity) that alternate with times of maximum volatility (e.g., strong cli- </w:t>
      </w:r>
      <w:proofErr w:type="spellStart"/>
      <w:r w:rsidR="0005277A" w:rsidRPr="0005277A">
        <w:rPr>
          <w:color w:val="000000" w:themeColor="text1"/>
          <w:sz w:val="24"/>
          <w:szCs w:val="24"/>
        </w:rPr>
        <w:t>matic</w:t>
      </w:r>
      <w:proofErr w:type="spellEnd"/>
      <w:r w:rsidR="0005277A" w:rsidRPr="0005277A">
        <w:rPr>
          <w:color w:val="000000" w:themeColor="text1"/>
          <w:sz w:val="24"/>
          <w:szCs w:val="24"/>
        </w:rPr>
        <w:t xml:space="preserve"> differences between maximum and minimum of obliquity). Whereas this multimillion year control on environmental stability has obvious implications for biological evolution, its presence has not been clearly detected in evolutionary rate data, except in the case of the Neogene mammalian record (6). A major obstacle in this regard has been the availability of records of appropriate duration and sampling frequency to permit a robust evaluation. </w:t>
      </w:r>
      <w:proofErr w:type="spellStart"/>
      <w:r w:rsidR="0005277A" w:rsidRPr="0005277A">
        <w:rPr>
          <w:color w:val="000000" w:themeColor="text1"/>
          <w:sz w:val="24"/>
          <w:szCs w:val="24"/>
        </w:rPr>
        <w:t>Graptoloids</w:t>
      </w:r>
      <w:proofErr w:type="spellEnd"/>
    </w:p>
    <w:p w14:paraId="68B61746" w14:textId="2CA7D7BC" w:rsidR="007631CF" w:rsidRPr="007631CF" w:rsidRDefault="004633EB" w:rsidP="007631CF">
      <w:pPr>
        <w:pStyle w:val="ListParagraph"/>
        <w:keepNext/>
        <w:numPr>
          <w:ilvl w:val="0"/>
          <w:numId w:val="4"/>
        </w:numPr>
        <w:rPr>
          <w:b/>
          <w:color w:val="000000" w:themeColor="text1"/>
        </w:rPr>
      </w:pPr>
      <w:r w:rsidRPr="007631CF">
        <w:rPr>
          <w:b/>
          <w:color w:val="000000" w:themeColor="text1"/>
        </w:rPr>
        <w:t>Conclusions</w:t>
      </w:r>
      <w:r w:rsidR="00E10980" w:rsidRPr="007631CF">
        <w:rPr>
          <w:b/>
          <w:color w:val="000000" w:themeColor="text1"/>
        </w:rPr>
        <w:t xml:space="preserve"> </w:t>
      </w:r>
    </w:p>
    <w:p w14:paraId="19B1E491" w14:textId="55D70F15" w:rsidR="00CA58B0" w:rsidRPr="007631CF" w:rsidRDefault="007631CF" w:rsidP="007631CF">
      <w:pPr>
        <w:pStyle w:val="ListParagraph"/>
        <w:keepNext/>
        <w:ind w:left="360"/>
        <w:rPr>
          <w:b/>
          <w:color w:val="000000" w:themeColor="text1"/>
        </w:rPr>
      </w:pPr>
      <w:r>
        <w:rPr>
          <w:color w:val="000000" w:themeColor="text1"/>
        </w:rPr>
        <w:t>Contribution of the paper</w:t>
      </w:r>
      <w:r w:rsidR="004633EB" w:rsidRPr="007631CF">
        <w:rPr>
          <w:color w:val="000000" w:themeColor="text1"/>
        </w:rPr>
        <w:t xml:space="preserve"> </w:t>
      </w:r>
    </w:p>
    <w:p w14:paraId="589A55C8" w14:textId="77777777" w:rsidR="00CA58B0" w:rsidRPr="00E10980" w:rsidRDefault="00CA58B0">
      <w:pPr>
        <w:jc w:val="left"/>
        <w:rPr>
          <w:color w:val="000000" w:themeColor="text1"/>
          <w:sz w:val="24"/>
          <w:szCs w:val="24"/>
        </w:rPr>
      </w:pPr>
    </w:p>
    <w:p w14:paraId="33D9C1F5" w14:textId="77777777" w:rsidR="00CA58B0" w:rsidRPr="00E10980" w:rsidRDefault="004633EB">
      <w:pPr>
        <w:keepNext/>
        <w:jc w:val="left"/>
        <w:rPr>
          <w:b/>
          <w:color w:val="000000" w:themeColor="text1"/>
          <w:sz w:val="24"/>
          <w:szCs w:val="24"/>
        </w:rPr>
      </w:pPr>
      <w:r w:rsidRPr="00E10980">
        <w:rPr>
          <w:b/>
          <w:color w:val="000000" w:themeColor="text1"/>
          <w:sz w:val="24"/>
          <w:szCs w:val="24"/>
        </w:rPr>
        <w:t>Acknowledgements</w:t>
      </w:r>
    </w:p>
    <w:p w14:paraId="5D8C9D75" w14:textId="377091B8" w:rsidR="00CA58B0" w:rsidRPr="00E10980" w:rsidRDefault="004633EB" w:rsidP="007C4AAD">
      <w:pPr>
        <w:jc w:val="left"/>
        <w:rPr>
          <w:color w:val="000000" w:themeColor="text1"/>
          <w:sz w:val="24"/>
          <w:szCs w:val="24"/>
        </w:rPr>
      </w:pPr>
      <w:r w:rsidRPr="00E10980">
        <w:rPr>
          <w:color w:val="000000" w:themeColor="text1"/>
          <w:sz w:val="24"/>
          <w:szCs w:val="24"/>
        </w:rPr>
        <w:tab/>
      </w:r>
    </w:p>
    <w:p w14:paraId="768175FB" w14:textId="77777777" w:rsidR="00CA58B0" w:rsidRPr="00E10980" w:rsidRDefault="00CA58B0">
      <w:pPr>
        <w:jc w:val="left"/>
        <w:rPr>
          <w:color w:val="000000" w:themeColor="text1"/>
          <w:sz w:val="24"/>
          <w:szCs w:val="24"/>
        </w:rPr>
      </w:pPr>
    </w:p>
    <w:p w14:paraId="5F980E46" w14:textId="77777777" w:rsidR="00CA58B0" w:rsidRPr="00E10980" w:rsidRDefault="004633EB">
      <w:pPr>
        <w:keepNext/>
        <w:jc w:val="left"/>
        <w:rPr>
          <w:b/>
          <w:color w:val="000000" w:themeColor="text1"/>
          <w:sz w:val="24"/>
          <w:szCs w:val="24"/>
        </w:rPr>
      </w:pPr>
      <w:r w:rsidRPr="00E10980">
        <w:rPr>
          <w:b/>
          <w:color w:val="000000" w:themeColor="text1"/>
          <w:sz w:val="24"/>
          <w:szCs w:val="24"/>
        </w:rPr>
        <w:lastRenderedPageBreak/>
        <w:t>References</w:t>
      </w:r>
    </w:p>
    <w:p w14:paraId="67688971" w14:textId="4BA24196" w:rsidR="00CA58B0" w:rsidRPr="00E10980" w:rsidRDefault="004633EB" w:rsidP="00B60B3A">
      <w:pPr>
        <w:jc w:val="left"/>
        <w:rPr>
          <w:color w:val="000000" w:themeColor="text1"/>
          <w:sz w:val="24"/>
          <w:szCs w:val="24"/>
        </w:rPr>
      </w:pPr>
      <w:r w:rsidRPr="00E10980">
        <w:rPr>
          <w:color w:val="000000" w:themeColor="text1"/>
          <w:sz w:val="24"/>
          <w:szCs w:val="24"/>
        </w:rPr>
        <w:t xml:space="preserve">TSCreator; </w:t>
      </w:r>
    </w:p>
    <w:p w14:paraId="306D911D" w14:textId="77777777" w:rsidR="00CA58B0" w:rsidRPr="00E10980" w:rsidRDefault="00CA58B0">
      <w:pPr>
        <w:jc w:val="left"/>
        <w:rPr>
          <w:color w:val="000000" w:themeColor="text1"/>
          <w:sz w:val="24"/>
          <w:szCs w:val="24"/>
        </w:rPr>
      </w:pPr>
    </w:p>
    <w:p w14:paraId="7664CFF0" w14:textId="77777777" w:rsidR="00CA58B0" w:rsidRPr="00E10980" w:rsidRDefault="00CA58B0">
      <w:pPr>
        <w:jc w:val="left"/>
        <w:rPr>
          <w:color w:val="000000" w:themeColor="text1"/>
          <w:sz w:val="24"/>
          <w:szCs w:val="24"/>
        </w:rPr>
      </w:pPr>
    </w:p>
    <w:p w14:paraId="148A1231" w14:textId="77777777" w:rsidR="00CA58B0" w:rsidRPr="00E10980" w:rsidRDefault="004633EB">
      <w:pPr>
        <w:keepNext/>
        <w:jc w:val="left"/>
        <w:rPr>
          <w:b/>
          <w:color w:val="000000" w:themeColor="text1"/>
          <w:sz w:val="24"/>
          <w:szCs w:val="24"/>
        </w:rPr>
      </w:pPr>
      <w:r w:rsidRPr="00E10980">
        <w:rPr>
          <w:b/>
          <w:color w:val="000000" w:themeColor="text1"/>
          <w:sz w:val="24"/>
          <w:szCs w:val="24"/>
        </w:rPr>
        <w:t>Appendix</w:t>
      </w:r>
    </w:p>
    <w:p w14:paraId="2520FE10" w14:textId="4E088203" w:rsidR="00CA58B0" w:rsidRPr="00E10980" w:rsidRDefault="004633EB" w:rsidP="007C4AAD">
      <w:pPr>
        <w:jc w:val="left"/>
        <w:rPr>
          <w:color w:val="000000" w:themeColor="text1"/>
          <w:sz w:val="24"/>
          <w:szCs w:val="24"/>
        </w:rPr>
      </w:pPr>
      <w:r w:rsidRPr="00E10980">
        <w:rPr>
          <w:color w:val="000000" w:themeColor="text1"/>
          <w:sz w:val="24"/>
          <w:szCs w:val="24"/>
        </w:rPr>
        <w:tab/>
      </w:r>
    </w:p>
    <w:p w14:paraId="798525D9" w14:textId="2893BCA5" w:rsidR="00CA58B0" w:rsidRPr="00E10980" w:rsidRDefault="004633EB" w:rsidP="00537A93">
      <w:pPr>
        <w:jc w:val="left"/>
        <w:rPr>
          <w:color w:val="000000" w:themeColor="text1"/>
          <w:sz w:val="24"/>
          <w:szCs w:val="24"/>
        </w:rPr>
      </w:pPr>
      <w:r w:rsidRPr="00E10980">
        <w:rPr>
          <w:color w:val="000000" w:themeColor="text1"/>
          <w:sz w:val="24"/>
          <w:szCs w:val="24"/>
        </w:rPr>
        <w:tab/>
      </w:r>
    </w:p>
    <w:p w14:paraId="0409F7FD" w14:textId="77777777" w:rsidR="00CA58B0" w:rsidRPr="00E10980" w:rsidRDefault="00CA58B0">
      <w:pPr>
        <w:jc w:val="left"/>
        <w:rPr>
          <w:color w:val="000000" w:themeColor="text1"/>
          <w:sz w:val="24"/>
          <w:szCs w:val="24"/>
        </w:rPr>
      </w:pPr>
    </w:p>
    <w:p w14:paraId="0D7B45A8" w14:textId="77777777" w:rsidR="00CA58B0" w:rsidRPr="00E10980" w:rsidRDefault="00CA58B0">
      <w:pPr>
        <w:jc w:val="left"/>
        <w:rPr>
          <w:color w:val="000000" w:themeColor="text1"/>
          <w:sz w:val="24"/>
          <w:szCs w:val="24"/>
        </w:rPr>
      </w:pPr>
    </w:p>
    <w:sectPr w:rsidR="00CA58B0" w:rsidRPr="00E10980">
      <w:headerReference w:type="even" r:id="rId11"/>
      <w:headerReference w:type="default" r:id="rId12"/>
      <w:pgSz w:w="11900" w:h="16840"/>
      <w:pgMar w:top="1361" w:right="1361" w:bottom="1304" w:left="136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9AC5FF" w14:textId="77777777" w:rsidR="00661EB5" w:rsidRDefault="00661EB5">
      <w:r>
        <w:separator/>
      </w:r>
    </w:p>
  </w:endnote>
  <w:endnote w:type="continuationSeparator" w:id="0">
    <w:p w14:paraId="77DC8FB1" w14:textId="77777777" w:rsidR="00661EB5" w:rsidRDefault="00661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00000003" w:usb1="00000000" w:usb2="00000000" w:usb3="00000000" w:csb0="00000007"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1CD798" w14:textId="77777777" w:rsidR="00661EB5" w:rsidRDefault="00661EB5">
      <w:r>
        <w:separator/>
      </w:r>
    </w:p>
  </w:footnote>
  <w:footnote w:type="continuationSeparator" w:id="0">
    <w:p w14:paraId="4D7FAF06" w14:textId="77777777" w:rsidR="00661EB5" w:rsidRDefault="00661E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A9B50B" w14:textId="77777777" w:rsidR="00CA58B0" w:rsidRDefault="004633EB">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4B933F09" w14:textId="77777777" w:rsidR="00CA58B0" w:rsidRDefault="00CA58B0">
    <w:pPr>
      <w:pBdr>
        <w:top w:val="nil"/>
        <w:left w:val="nil"/>
        <w:bottom w:val="nil"/>
        <w:right w:val="nil"/>
        <w:between w:val="nil"/>
      </w:pBdr>
      <w:tabs>
        <w:tab w:val="center" w:pos="4320"/>
        <w:tab w:val="right" w:pos="864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08586" w14:textId="77777777" w:rsidR="00CA58B0" w:rsidRDefault="004633EB">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E10980">
      <w:rPr>
        <w:noProof/>
        <w:color w:val="000000"/>
      </w:rPr>
      <w:t>1</w:t>
    </w:r>
    <w:r>
      <w:rPr>
        <w:color w:val="000000"/>
      </w:rPr>
      <w:fldChar w:fldCharType="end"/>
    </w:r>
  </w:p>
  <w:p w14:paraId="03EF2AFE" w14:textId="77777777" w:rsidR="00CA58B0" w:rsidRDefault="00CA58B0">
    <w:pPr>
      <w:pBdr>
        <w:top w:val="nil"/>
        <w:left w:val="nil"/>
        <w:bottom w:val="nil"/>
        <w:right w:val="nil"/>
        <w:between w:val="nil"/>
      </w:pBdr>
      <w:tabs>
        <w:tab w:val="center" w:pos="4320"/>
        <w:tab w:val="right" w:pos="8640"/>
      </w:tabs>
      <w:ind w:right="36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2B4D"/>
    <w:multiLevelType w:val="hybridMultilevel"/>
    <w:tmpl w:val="595CA19A"/>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9510F3"/>
    <w:multiLevelType w:val="hybridMultilevel"/>
    <w:tmpl w:val="AD2E2A46"/>
    <w:lvl w:ilvl="0" w:tplc="E93426E0">
      <w:start w:val="1"/>
      <w:numFmt w:val="lowerLetter"/>
      <w:lvlText w:val="%1)"/>
      <w:lvlJc w:val="left"/>
      <w:pPr>
        <w:ind w:left="1080" w:hanging="360"/>
      </w:pPr>
      <w:rPr>
        <w:rFonts w:hint="default"/>
        <w:color w:val="26323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C61B7C"/>
    <w:multiLevelType w:val="hybridMultilevel"/>
    <w:tmpl w:val="58E0DD80"/>
    <w:lvl w:ilvl="0" w:tplc="C28E6BC2">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2BC551AC"/>
    <w:multiLevelType w:val="hybridMultilevel"/>
    <w:tmpl w:val="02A499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FC01DFB"/>
    <w:multiLevelType w:val="hybridMultilevel"/>
    <w:tmpl w:val="A560EC4E"/>
    <w:lvl w:ilvl="0" w:tplc="30548CB2">
      <w:start w:val="1"/>
      <w:numFmt w:val="lowerLetter"/>
      <w:lvlText w:val="%1)"/>
      <w:lvlJc w:val="left"/>
      <w:pPr>
        <w:ind w:left="1080" w:hanging="360"/>
      </w:pPr>
      <w:rPr>
        <w:rFonts w:hint="default"/>
        <w:b/>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4B637D5"/>
    <w:multiLevelType w:val="hybridMultilevel"/>
    <w:tmpl w:val="9A8438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8B0"/>
    <w:rsid w:val="000261CF"/>
    <w:rsid w:val="0005277A"/>
    <w:rsid w:val="000B5E1E"/>
    <w:rsid w:val="000D30A5"/>
    <w:rsid w:val="000F7665"/>
    <w:rsid w:val="00102F93"/>
    <w:rsid w:val="00137066"/>
    <w:rsid w:val="001478A1"/>
    <w:rsid w:val="001B7D21"/>
    <w:rsid w:val="001F4919"/>
    <w:rsid w:val="002617B6"/>
    <w:rsid w:val="0027266D"/>
    <w:rsid w:val="00290EF0"/>
    <w:rsid w:val="002A643E"/>
    <w:rsid w:val="002A665C"/>
    <w:rsid w:val="002F5ABE"/>
    <w:rsid w:val="002F7545"/>
    <w:rsid w:val="00386197"/>
    <w:rsid w:val="003B7CFA"/>
    <w:rsid w:val="00414FA5"/>
    <w:rsid w:val="004313D1"/>
    <w:rsid w:val="00462FED"/>
    <w:rsid w:val="004633EB"/>
    <w:rsid w:val="00482833"/>
    <w:rsid w:val="004F0C3D"/>
    <w:rsid w:val="004F52F3"/>
    <w:rsid w:val="00537A93"/>
    <w:rsid w:val="00567C65"/>
    <w:rsid w:val="00572EE7"/>
    <w:rsid w:val="00590D45"/>
    <w:rsid w:val="005919D2"/>
    <w:rsid w:val="005C1F3A"/>
    <w:rsid w:val="005C7545"/>
    <w:rsid w:val="00603498"/>
    <w:rsid w:val="00661EB5"/>
    <w:rsid w:val="00663F2A"/>
    <w:rsid w:val="006738CB"/>
    <w:rsid w:val="00690212"/>
    <w:rsid w:val="0070263B"/>
    <w:rsid w:val="007631CF"/>
    <w:rsid w:val="007C4AAD"/>
    <w:rsid w:val="00845ADA"/>
    <w:rsid w:val="00850FB4"/>
    <w:rsid w:val="00856BD3"/>
    <w:rsid w:val="00866648"/>
    <w:rsid w:val="008D5981"/>
    <w:rsid w:val="0090349F"/>
    <w:rsid w:val="009218E6"/>
    <w:rsid w:val="0093174C"/>
    <w:rsid w:val="009644A6"/>
    <w:rsid w:val="00990303"/>
    <w:rsid w:val="00990C63"/>
    <w:rsid w:val="009E7686"/>
    <w:rsid w:val="00AB16B6"/>
    <w:rsid w:val="00B41AC9"/>
    <w:rsid w:val="00B60B3A"/>
    <w:rsid w:val="00C049DD"/>
    <w:rsid w:val="00C13AAC"/>
    <w:rsid w:val="00C152C9"/>
    <w:rsid w:val="00C51EF1"/>
    <w:rsid w:val="00C56D63"/>
    <w:rsid w:val="00C76C56"/>
    <w:rsid w:val="00C84ABB"/>
    <w:rsid w:val="00CA58B0"/>
    <w:rsid w:val="00CF1A20"/>
    <w:rsid w:val="00D3574E"/>
    <w:rsid w:val="00D65A6D"/>
    <w:rsid w:val="00D84B3C"/>
    <w:rsid w:val="00DE6B7B"/>
    <w:rsid w:val="00DF1B0C"/>
    <w:rsid w:val="00E06B65"/>
    <w:rsid w:val="00E10980"/>
    <w:rsid w:val="00E1290F"/>
    <w:rsid w:val="00E56D68"/>
    <w:rsid w:val="00EA4315"/>
    <w:rsid w:val="00EE394C"/>
    <w:rsid w:val="00EE7857"/>
    <w:rsid w:val="00F67B06"/>
    <w:rsid w:val="00F84CC5"/>
    <w:rsid w:val="00FA3B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F2A2D"/>
  <w15:docId w15:val="{92815729-A703-4E50-8A99-C348F5179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1"/>
        <w:szCs w:val="21"/>
        <w:lang w:val="en-US" w:eastAsia="ja-JP" w:bidi="ar-SA"/>
      </w:rPr>
    </w:rPrDefault>
    <w:pPrDefault>
      <w:pPr>
        <w:widowControl w:val="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9E7686"/>
    <w:rPr>
      <w:color w:val="0000FF" w:themeColor="hyperlink"/>
      <w:u w:val="single"/>
    </w:rPr>
  </w:style>
  <w:style w:type="paragraph" w:styleId="ListParagraph">
    <w:name w:val="List Paragraph"/>
    <w:basedOn w:val="Normal"/>
    <w:uiPriority w:val="34"/>
    <w:qFormat/>
    <w:rsid w:val="00E56D68"/>
    <w:pPr>
      <w:widowControl/>
      <w:ind w:left="720"/>
      <w:contextualSpacing/>
      <w:jc w:val="left"/>
    </w:pPr>
    <w:rPr>
      <w:rFonts w:asciiTheme="minorHAnsi" w:eastAsiaTheme="minorEastAsia" w:hAnsiTheme="minorHAnsi" w:cstheme="minorBidi"/>
      <w:sz w:val="24"/>
      <w:szCs w:val="24"/>
    </w:rPr>
  </w:style>
  <w:style w:type="paragraph" w:styleId="BalloonText">
    <w:name w:val="Balloon Text"/>
    <w:basedOn w:val="Normal"/>
    <w:link w:val="BalloonTextChar"/>
    <w:uiPriority w:val="99"/>
    <w:semiHidden/>
    <w:unhideWhenUsed/>
    <w:rsid w:val="00C56D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6D63"/>
    <w:rPr>
      <w:rFonts w:ascii="Segoe UI" w:hAnsi="Segoe UI" w:cs="Segoe UI"/>
      <w:sz w:val="18"/>
      <w:szCs w:val="18"/>
    </w:rPr>
  </w:style>
  <w:style w:type="paragraph" w:styleId="Caption">
    <w:name w:val="caption"/>
    <w:basedOn w:val="Normal"/>
    <w:next w:val="Normal"/>
    <w:uiPriority w:val="35"/>
    <w:unhideWhenUsed/>
    <w:qFormat/>
    <w:rsid w:val="00FA3B9F"/>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075994">
      <w:bodyDiv w:val="1"/>
      <w:marLeft w:val="0"/>
      <w:marRight w:val="0"/>
      <w:marTop w:val="0"/>
      <w:marBottom w:val="0"/>
      <w:divBdr>
        <w:top w:val="none" w:sz="0" w:space="0" w:color="auto"/>
        <w:left w:val="none" w:sz="0" w:space="0" w:color="auto"/>
        <w:bottom w:val="none" w:sz="0" w:space="0" w:color="auto"/>
        <w:right w:val="none" w:sz="0" w:space="0" w:color="auto"/>
      </w:divBdr>
    </w:div>
    <w:div w:id="596133127">
      <w:bodyDiv w:val="1"/>
      <w:marLeft w:val="0"/>
      <w:marRight w:val="0"/>
      <w:marTop w:val="0"/>
      <w:marBottom w:val="0"/>
      <w:divBdr>
        <w:top w:val="none" w:sz="0" w:space="0" w:color="auto"/>
        <w:left w:val="none" w:sz="0" w:space="0" w:color="auto"/>
        <w:bottom w:val="none" w:sz="0" w:space="0" w:color="auto"/>
        <w:right w:val="none" w:sz="0" w:space="0" w:color="auto"/>
      </w:divBdr>
    </w:div>
    <w:div w:id="755202243">
      <w:bodyDiv w:val="1"/>
      <w:marLeft w:val="0"/>
      <w:marRight w:val="0"/>
      <w:marTop w:val="0"/>
      <w:marBottom w:val="0"/>
      <w:divBdr>
        <w:top w:val="none" w:sz="0" w:space="0" w:color="auto"/>
        <w:left w:val="none" w:sz="0" w:space="0" w:color="auto"/>
        <w:bottom w:val="none" w:sz="0" w:space="0" w:color="auto"/>
        <w:right w:val="none" w:sz="0" w:space="0" w:color="auto"/>
      </w:divBdr>
    </w:div>
    <w:div w:id="844826694">
      <w:bodyDiv w:val="1"/>
      <w:marLeft w:val="0"/>
      <w:marRight w:val="0"/>
      <w:marTop w:val="0"/>
      <w:marBottom w:val="0"/>
      <w:divBdr>
        <w:top w:val="none" w:sz="0" w:space="0" w:color="auto"/>
        <w:left w:val="none" w:sz="0" w:space="0" w:color="auto"/>
        <w:bottom w:val="none" w:sz="0" w:space="0" w:color="auto"/>
        <w:right w:val="none" w:sz="0" w:space="0" w:color="auto"/>
      </w:divBdr>
    </w:div>
    <w:div w:id="1966081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zehady@purdue.edu"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884</TotalTime>
  <Pages>7</Pages>
  <Words>1525</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dc:creator>
  <cp:keywords/>
  <dc:description/>
  <cp:lastModifiedBy>Abdullah Khan Zehady</cp:lastModifiedBy>
  <cp:revision>5</cp:revision>
  <dcterms:created xsi:type="dcterms:W3CDTF">2019-10-11T22:20:00Z</dcterms:created>
  <dcterms:modified xsi:type="dcterms:W3CDTF">2019-10-15T14:32:00Z</dcterms:modified>
</cp:coreProperties>
</file>